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0465301" w:displacedByCustomXml="next"/>
    <w:bookmarkStart w:id="1" w:name="_Toc434853399" w:displacedByCustomXml="next"/>
    <w:sdt>
      <w:sdtPr>
        <w:id w:val="1324929682"/>
        <w:docPartObj>
          <w:docPartGallery w:val="Cover Pages"/>
          <w:docPartUnique/>
        </w:docPartObj>
      </w:sdtPr>
      <w:sdtContent>
        <w:p w14:paraId="0C0C0838" w14:textId="55C571CE" w:rsidR="00244109" w:rsidRDefault="00244109"/>
        <w:p w14:paraId="0C0C0839" w14:textId="19399C8B" w:rsidR="00244109" w:rsidRDefault="009B2C5A">
          <w:pPr>
            <w:spacing w:after="160" w:line="259" w:lineRule="auto"/>
          </w:pPr>
          <w:r>
            <w:rPr>
              <w:noProof/>
            </w:rPr>
            <mc:AlternateContent>
              <mc:Choice Requires="wps">
                <w:drawing>
                  <wp:anchor distT="0" distB="0" distL="182880" distR="182880" simplePos="0" relativeHeight="251658240" behindDoc="0" locked="0" layoutInCell="1" allowOverlap="1" wp14:anchorId="0C0C08B3" wp14:editId="2801AB7E">
                    <wp:simplePos x="0" y="0"/>
                    <wp:positionH relativeFrom="margin">
                      <wp:align>left</wp:align>
                    </wp:positionH>
                    <wp:positionV relativeFrom="page">
                      <wp:posOffset>2074441</wp:posOffset>
                    </wp:positionV>
                    <wp:extent cx="4686300" cy="68580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85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C08D2" w14:textId="77777777" w:rsidR="007D2154" w:rsidRDefault="007D2154" w:rsidP="00244109">
                                <w:pPr>
                                  <w:pStyle w:val="DocTitle"/>
                                  <w:spacing w:before="120"/>
                                  <w:ind w:left="0" w:right="576"/>
                                </w:pPr>
                                <w:sdt>
                                  <w:sdtPr>
                                    <w:alias w:val="Title"/>
                                    <w:tag w:val=""/>
                                    <w:id w:val="-1909448246"/>
                                    <w:dataBinding w:prefixMappings="xmlns:ns0='http://purl.org/dc/elements/1.1/' xmlns:ns1='http://schemas.openxmlformats.org/package/2006/metadata/core-properties' " w:xpath="/ns1:coreProperties[1]/ns0:title[1]" w:storeItemID="{6C3C8BC8-F283-45AE-878A-BAB7291924A1}"/>
                                    <w:text/>
                                  </w:sdtPr>
                                  <w:sdtContent>
                                    <w:r w:rsidRPr="00244109">
                                      <w:t>IVCAM2.0 3D Imaging Camera</w:t>
                                    </w:r>
                                  </w:sdtContent>
                                </w:sdt>
                                <w:r w:rsidRPr="00244109">
                                  <w:t xml:space="preserve"> </w:t>
                                </w:r>
                                <w:r>
                                  <w:br/>
                                </w:r>
                              </w:p>
                              <w:p w14:paraId="0C0C08D3" w14:textId="4A270E1B" w:rsidR="007D2154" w:rsidRDefault="007D2154" w:rsidP="00244109">
                                <w:pPr>
                                  <w:pStyle w:val="DateTitlePage"/>
                                  <w:ind w:left="0"/>
                                </w:pPr>
                                <w:r>
                                  <w:rPr>
                                    <w:noProof/>
                                  </w:rPr>
                                  <w:drawing>
                                    <wp:inline distT="0" distB="0" distL="0" distR="0" wp14:anchorId="5754FB32" wp14:editId="6DCDCEFD">
                                      <wp:extent cx="5322627" cy="276030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13E87284" w14:textId="77777777" w:rsidR="007D2154" w:rsidRDefault="007D2154" w:rsidP="00244109">
                                <w:pPr>
                                  <w:pStyle w:val="DocType"/>
                                  <w:ind w:left="0"/>
                                </w:pPr>
                              </w:p>
                              <w:p w14:paraId="631CC57B" w14:textId="77777777" w:rsidR="007D2154" w:rsidRDefault="007D2154" w:rsidP="00244109">
                                <w:pPr>
                                  <w:pStyle w:val="DocType"/>
                                  <w:ind w:left="0"/>
                                </w:pPr>
                              </w:p>
                              <w:p w14:paraId="61D0EF2D" w14:textId="77777777" w:rsidR="007D2154" w:rsidRDefault="007D2154" w:rsidP="00244109">
                                <w:pPr>
                                  <w:pStyle w:val="DocType"/>
                                  <w:ind w:left="0"/>
                                </w:pPr>
                              </w:p>
                              <w:p w14:paraId="277475FA" w14:textId="77777777" w:rsidR="007D2154" w:rsidRDefault="007D2154" w:rsidP="00244109">
                                <w:pPr>
                                  <w:pStyle w:val="DocType"/>
                                  <w:ind w:left="0"/>
                                </w:pPr>
                              </w:p>
                              <w:p w14:paraId="0C0C08D4" w14:textId="04DA5B4F" w:rsidR="007D2154" w:rsidRDefault="007D2154" w:rsidP="00D40CE2">
                                <w:pPr>
                                  <w:pStyle w:val="DocType"/>
                                  <w:ind w:left="0"/>
                                </w:pPr>
                                <w:r>
                                  <w:t>ASIC A0 Depth Correlation specification</w:t>
                                </w:r>
                              </w:p>
                              <w:p w14:paraId="0C0C08D5" w14:textId="77777777" w:rsidR="007D2154" w:rsidRDefault="007D2154" w:rsidP="00244109">
                                <w:pPr>
                                  <w:pStyle w:val="DateTitlePage"/>
                                  <w:ind w:left="0"/>
                                </w:pPr>
                              </w:p>
                              <w:p w14:paraId="0C0C08D6" w14:textId="77777777" w:rsidR="007D2154" w:rsidRDefault="007D2154" w:rsidP="00244109">
                                <w:pPr>
                                  <w:pStyle w:val="DateTitlePage"/>
                                  <w:ind w:left="0"/>
                                </w:pPr>
                              </w:p>
                              <w:p w14:paraId="0C0C08D7" w14:textId="77777777" w:rsidR="007D2154" w:rsidRDefault="007D2154" w:rsidP="00244109">
                                <w:pPr>
                                  <w:pStyle w:val="DateTitlePage"/>
                                  <w:ind w:left="0"/>
                                </w:pPr>
                              </w:p>
                              <w:p w14:paraId="0C0C08D8" w14:textId="782867BF" w:rsidR="007D2154" w:rsidRDefault="007D2154" w:rsidP="00A2603E">
                                <w:pPr>
                                  <w:pStyle w:val="DateTitlePage"/>
                                  <w:ind w:left="0"/>
                                </w:pPr>
                                <w:r>
                                  <w:fldChar w:fldCharType="begin"/>
                                </w:r>
                                <w:r>
                                  <w:instrText xml:space="preserve"> SAVEDATE  \@ "d MMMM yyyy"  \* MERGEFORMAT </w:instrText>
                                </w:r>
                                <w:r>
                                  <w:fldChar w:fldCharType="separate"/>
                                </w:r>
                                <w:r>
                                  <w:rPr>
                                    <w:noProof/>
                                  </w:rPr>
                                  <w:t>20 December 2017</w:t>
                                </w:r>
                                <w:r>
                                  <w:fldChar w:fldCharType="end"/>
                                </w:r>
                                <w:r>
                                  <w:t xml:space="preserve"> </w:t>
                                </w:r>
                              </w:p>
                              <w:p w14:paraId="0C0C08D9" w14:textId="77777777" w:rsidR="007D2154" w:rsidRDefault="007D2154" w:rsidP="00244109">
                                <w:pPr>
                                  <w:pStyle w:val="DateTitlePage"/>
                                  <w:ind w:left="0"/>
                                </w:pPr>
                              </w:p>
                              <w:p w14:paraId="0C0C08DA" w14:textId="77777777" w:rsidR="007D2154" w:rsidRDefault="007D2154" w:rsidP="00244109">
                                <w:pPr>
                                  <w:pStyle w:val="DateTitlePage"/>
                                  <w:ind w:left="0"/>
                                </w:pPr>
                              </w:p>
                              <w:p w14:paraId="0C0C08DB" w14:textId="4A6BC126" w:rsidR="007D2154" w:rsidRDefault="007D2154" w:rsidP="00A2603E">
                                <w:pPr>
                                  <w:pStyle w:val="DateTitlePage"/>
                                  <w:ind w:left="0"/>
                                </w:pPr>
                                <w:r>
                                  <w:t>Revision 0.9.0</w:t>
                                </w:r>
                              </w:p>
                              <w:p w14:paraId="0C0C08DC" w14:textId="77777777" w:rsidR="007D2154" w:rsidRDefault="007D2154" w:rsidP="00244109">
                                <w:pPr>
                                  <w:pStyle w:val="DateTitlePage"/>
                                  <w:ind w:left="0"/>
                                </w:pPr>
                              </w:p>
                              <w:p w14:paraId="0C0C08DD" w14:textId="77777777" w:rsidR="007D2154" w:rsidRDefault="007D2154" w:rsidP="00244109">
                                <w:pPr>
                                  <w:pStyle w:val="DateTitlePage"/>
                                  <w:ind w:left="0"/>
                                </w:pPr>
                              </w:p>
                              <w:p w14:paraId="0C0C08DE" w14:textId="77777777" w:rsidR="007D2154" w:rsidRDefault="007D2154" w:rsidP="00244109">
                                <w:pPr>
                                  <w:pStyle w:val="DateTitlePage"/>
                                  <w:ind w:left="0"/>
                                </w:pPr>
                              </w:p>
                              <w:p w14:paraId="0C0C08DF" w14:textId="77777777" w:rsidR="007D2154" w:rsidRDefault="007D2154" w:rsidP="00244109">
                                <w:pPr>
                                  <w:pStyle w:val="Classification"/>
                                  <w:ind w:left="0"/>
                                </w:pPr>
                                <w:r>
                                  <w:t>Intel Top Secret</w:t>
                                </w:r>
                              </w:p>
                              <w:p w14:paraId="0C0C08E0" w14:textId="77777777" w:rsidR="007D2154" w:rsidRDefault="007D2154">
                                <w:pPr>
                                  <w:pStyle w:val="NoSpacing"/>
                                  <w:spacing w:before="40" w:after="560" w:line="216" w:lineRule="auto"/>
                                  <w:rPr>
                                    <w:color w:val="5B9BD5" w:themeColor="accent1"/>
                                    <w:sz w:val="72"/>
                                    <w:szCs w:val="72"/>
                                  </w:rPr>
                                </w:pPr>
                              </w:p>
                              <w:p w14:paraId="0C0C08E1" w14:textId="77777777" w:rsidR="007D2154" w:rsidRDefault="007D2154">
                                <w:pPr>
                                  <w:pStyle w:val="NoSpacing"/>
                                  <w:spacing w:before="40" w:after="40"/>
                                  <w:rPr>
                                    <w:caps/>
                                    <w:color w:val="1F3864" w:themeColor="accent5" w:themeShade="80"/>
                                    <w:sz w:val="28"/>
                                    <w:szCs w:val="28"/>
                                  </w:rPr>
                                </w:pPr>
                              </w:p>
                              <w:p w14:paraId="0C0C08E2" w14:textId="77777777" w:rsidR="007D2154" w:rsidRDefault="007D2154">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C0C08B3" id="_x0000_t202" coordsize="21600,21600" o:spt="202" path="m,l,21600r21600,l21600,xe">
                    <v:stroke joinstyle="miter"/>
                    <v:path gradientshapeok="t" o:connecttype="rect"/>
                  </v:shapetype>
                  <v:shape id="Text Box 131" o:spid="_x0000_s1026" type="#_x0000_t202" style="position:absolute;margin-left:0;margin-top:163.35pt;width:369pt;height:540pt;z-index:251658240;visibility:visible;mso-wrap-style:square;mso-width-percent:790;mso-height-percent:0;mso-wrap-distance-left:14.4pt;mso-wrap-distance-top:0;mso-wrap-distance-right:14.4pt;mso-wrap-distance-bottom:0;mso-position-horizontal:left;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" filled="f" stroked="f" strokeweight=".5pt">
                    <v:textbox inset="0,0,0,0">
                      <w:txbxContent>
                        <w:p w14:paraId="0C0C08D2" w14:textId="77777777" w:rsidR="007D2154" w:rsidRDefault="007D2154" w:rsidP="00244109">
                          <w:pPr>
                            <w:pStyle w:val="DocTitle"/>
                            <w:spacing w:before="120"/>
                            <w:ind w:left="0" w:right="576"/>
                          </w:pPr>
                          <w:sdt>
                            <w:sdtPr>
                              <w:alias w:val="Title"/>
                              <w:tag w:val=""/>
                              <w:id w:val="-1909448246"/>
                              <w:dataBinding w:prefixMappings="xmlns:ns0='http://purl.org/dc/elements/1.1/' xmlns:ns1='http://schemas.openxmlformats.org/package/2006/metadata/core-properties' " w:xpath="/ns1:coreProperties[1]/ns0:title[1]" w:storeItemID="{6C3C8BC8-F283-45AE-878A-BAB7291924A1}"/>
                              <w:text/>
                            </w:sdtPr>
                            <w:sdtContent>
                              <w:r w:rsidRPr="00244109">
                                <w:t>IVCAM2.0 3D Imaging Camera</w:t>
                              </w:r>
                            </w:sdtContent>
                          </w:sdt>
                          <w:r w:rsidRPr="00244109">
                            <w:t xml:space="preserve"> </w:t>
                          </w:r>
                          <w:r>
                            <w:br/>
                          </w:r>
                        </w:p>
                        <w:p w14:paraId="0C0C08D3" w14:textId="4A270E1B" w:rsidR="007D2154" w:rsidRDefault="007D2154" w:rsidP="00244109">
                          <w:pPr>
                            <w:pStyle w:val="DateTitlePage"/>
                            <w:ind w:left="0"/>
                          </w:pPr>
                          <w:r>
                            <w:rPr>
                              <w:noProof/>
                            </w:rPr>
                            <w:drawing>
                              <wp:inline distT="0" distB="0" distL="0" distR="0" wp14:anchorId="5754FB32" wp14:editId="6DCDCEFD">
                                <wp:extent cx="5322627" cy="276030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13E87284" w14:textId="77777777" w:rsidR="007D2154" w:rsidRDefault="007D2154" w:rsidP="00244109">
                          <w:pPr>
                            <w:pStyle w:val="DocType"/>
                            <w:ind w:left="0"/>
                          </w:pPr>
                        </w:p>
                        <w:p w14:paraId="631CC57B" w14:textId="77777777" w:rsidR="007D2154" w:rsidRDefault="007D2154" w:rsidP="00244109">
                          <w:pPr>
                            <w:pStyle w:val="DocType"/>
                            <w:ind w:left="0"/>
                          </w:pPr>
                        </w:p>
                        <w:p w14:paraId="61D0EF2D" w14:textId="77777777" w:rsidR="007D2154" w:rsidRDefault="007D2154" w:rsidP="00244109">
                          <w:pPr>
                            <w:pStyle w:val="DocType"/>
                            <w:ind w:left="0"/>
                          </w:pPr>
                        </w:p>
                        <w:p w14:paraId="277475FA" w14:textId="77777777" w:rsidR="007D2154" w:rsidRDefault="007D2154" w:rsidP="00244109">
                          <w:pPr>
                            <w:pStyle w:val="DocType"/>
                            <w:ind w:left="0"/>
                          </w:pPr>
                        </w:p>
                        <w:p w14:paraId="0C0C08D4" w14:textId="04DA5B4F" w:rsidR="007D2154" w:rsidRDefault="007D2154" w:rsidP="00D40CE2">
                          <w:pPr>
                            <w:pStyle w:val="DocType"/>
                            <w:ind w:left="0"/>
                          </w:pPr>
                          <w:r>
                            <w:t>ASIC A0 Depth Correlation specification</w:t>
                          </w:r>
                        </w:p>
                        <w:p w14:paraId="0C0C08D5" w14:textId="77777777" w:rsidR="007D2154" w:rsidRDefault="007D2154" w:rsidP="00244109">
                          <w:pPr>
                            <w:pStyle w:val="DateTitlePage"/>
                            <w:ind w:left="0"/>
                          </w:pPr>
                        </w:p>
                        <w:p w14:paraId="0C0C08D6" w14:textId="77777777" w:rsidR="007D2154" w:rsidRDefault="007D2154" w:rsidP="00244109">
                          <w:pPr>
                            <w:pStyle w:val="DateTitlePage"/>
                            <w:ind w:left="0"/>
                          </w:pPr>
                        </w:p>
                        <w:p w14:paraId="0C0C08D7" w14:textId="77777777" w:rsidR="007D2154" w:rsidRDefault="007D2154" w:rsidP="00244109">
                          <w:pPr>
                            <w:pStyle w:val="DateTitlePage"/>
                            <w:ind w:left="0"/>
                          </w:pPr>
                        </w:p>
                        <w:p w14:paraId="0C0C08D8" w14:textId="782867BF" w:rsidR="007D2154" w:rsidRDefault="007D2154" w:rsidP="00A2603E">
                          <w:pPr>
                            <w:pStyle w:val="DateTitlePage"/>
                            <w:ind w:left="0"/>
                          </w:pPr>
                          <w:r>
                            <w:fldChar w:fldCharType="begin"/>
                          </w:r>
                          <w:r>
                            <w:instrText xml:space="preserve"> SAVEDATE  \@ "d MMMM yyyy"  \* MERGEFORMAT </w:instrText>
                          </w:r>
                          <w:r>
                            <w:fldChar w:fldCharType="separate"/>
                          </w:r>
                          <w:r>
                            <w:rPr>
                              <w:noProof/>
                            </w:rPr>
                            <w:t>20 December 2017</w:t>
                          </w:r>
                          <w:r>
                            <w:fldChar w:fldCharType="end"/>
                          </w:r>
                          <w:r>
                            <w:t xml:space="preserve"> </w:t>
                          </w:r>
                        </w:p>
                        <w:p w14:paraId="0C0C08D9" w14:textId="77777777" w:rsidR="007D2154" w:rsidRDefault="007D2154" w:rsidP="00244109">
                          <w:pPr>
                            <w:pStyle w:val="DateTitlePage"/>
                            <w:ind w:left="0"/>
                          </w:pPr>
                        </w:p>
                        <w:p w14:paraId="0C0C08DA" w14:textId="77777777" w:rsidR="007D2154" w:rsidRDefault="007D2154" w:rsidP="00244109">
                          <w:pPr>
                            <w:pStyle w:val="DateTitlePage"/>
                            <w:ind w:left="0"/>
                          </w:pPr>
                        </w:p>
                        <w:p w14:paraId="0C0C08DB" w14:textId="4A6BC126" w:rsidR="007D2154" w:rsidRDefault="007D2154" w:rsidP="00A2603E">
                          <w:pPr>
                            <w:pStyle w:val="DateTitlePage"/>
                            <w:ind w:left="0"/>
                          </w:pPr>
                          <w:r>
                            <w:t>Revision 0.9.0</w:t>
                          </w:r>
                        </w:p>
                        <w:p w14:paraId="0C0C08DC" w14:textId="77777777" w:rsidR="007D2154" w:rsidRDefault="007D2154" w:rsidP="00244109">
                          <w:pPr>
                            <w:pStyle w:val="DateTitlePage"/>
                            <w:ind w:left="0"/>
                          </w:pPr>
                        </w:p>
                        <w:p w14:paraId="0C0C08DD" w14:textId="77777777" w:rsidR="007D2154" w:rsidRDefault="007D2154" w:rsidP="00244109">
                          <w:pPr>
                            <w:pStyle w:val="DateTitlePage"/>
                            <w:ind w:left="0"/>
                          </w:pPr>
                        </w:p>
                        <w:p w14:paraId="0C0C08DE" w14:textId="77777777" w:rsidR="007D2154" w:rsidRDefault="007D2154" w:rsidP="00244109">
                          <w:pPr>
                            <w:pStyle w:val="DateTitlePage"/>
                            <w:ind w:left="0"/>
                          </w:pPr>
                        </w:p>
                        <w:p w14:paraId="0C0C08DF" w14:textId="77777777" w:rsidR="007D2154" w:rsidRDefault="007D2154" w:rsidP="00244109">
                          <w:pPr>
                            <w:pStyle w:val="Classification"/>
                            <w:ind w:left="0"/>
                          </w:pPr>
                          <w:r>
                            <w:t>Intel Top Secret</w:t>
                          </w:r>
                        </w:p>
                        <w:p w14:paraId="0C0C08E0" w14:textId="77777777" w:rsidR="007D2154" w:rsidRDefault="007D2154">
                          <w:pPr>
                            <w:pStyle w:val="NoSpacing"/>
                            <w:spacing w:before="40" w:after="560" w:line="216" w:lineRule="auto"/>
                            <w:rPr>
                              <w:color w:val="5B9BD5" w:themeColor="accent1"/>
                              <w:sz w:val="72"/>
                              <w:szCs w:val="72"/>
                            </w:rPr>
                          </w:pPr>
                        </w:p>
                        <w:p w14:paraId="0C0C08E1" w14:textId="77777777" w:rsidR="007D2154" w:rsidRDefault="007D2154">
                          <w:pPr>
                            <w:pStyle w:val="NoSpacing"/>
                            <w:spacing w:before="40" w:after="40"/>
                            <w:rPr>
                              <w:caps/>
                              <w:color w:val="1F3864" w:themeColor="accent5" w:themeShade="80"/>
                              <w:sz w:val="28"/>
                              <w:szCs w:val="28"/>
                            </w:rPr>
                          </w:pPr>
                        </w:p>
                        <w:p w14:paraId="0C0C08E2" w14:textId="77777777" w:rsidR="007D2154" w:rsidRDefault="007D2154">
                          <w:pPr>
                            <w:pStyle w:val="NoSpacing"/>
                            <w:spacing w:before="80" w:after="40"/>
                            <w:rPr>
                              <w:caps/>
                              <w:color w:val="4472C4" w:themeColor="accent5"/>
                              <w:sz w:val="24"/>
                              <w:szCs w:val="24"/>
                            </w:rPr>
                          </w:pPr>
                        </w:p>
                      </w:txbxContent>
                    </v:textbox>
                    <w10:wrap type="square" anchorx="margin" anchory="page"/>
                  </v:shape>
                </w:pict>
              </mc:Fallback>
            </mc:AlternateContent>
          </w:r>
          <w:r w:rsidR="00244109">
            <w:br w:type="page"/>
          </w:r>
        </w:p>
        <w:p w14:paraId="0C0C083A" w14:textId="77777777" w:rsidR="00244109" w:rsidRDefault="00244109" w:rsidP="00C75D51">
          <w:pPr>
            <w:pStyle w:val="Caption"/>
          </w:pPr>
          <w:bookmarkStart w:id="2" w:name="_Toc444077505"/>
          <w:r>
            <w:lastRenderedPageBreak/>
            <w:t xml:space="preserve">Table </w:t>
          </w:r>
          <w:fldSimple w:instr=" SEQ Table \* ARABIC ">
            <w:r w:rsidR="006C0740">
              <w:rPr>
                <w:noProof/>
              </w:rPr>
              <w:t>1</w:t>
            </w:r>
          </w:fldSimple>
          <w:r>
            <w:t>: Revision history</w:t>
          </w:r>
          <w:bookmarkEnd w:id="2"/>
        </w:p>
        <w:tbl>
          <w:tblPr>
            <w:tblW w:w="101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080"/>
            <w:gridCol w:w="2340"/>
            <w:gridCol w:w="3465"/>
            <w:gridCol w:w="2250"/>
          </w:tblGrid>
          <w:tr w:rsidR="00244109" w14:paraId="0C0C0840"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C0C083B" w14:textId="77777777" w:rsidR="00244109" w:rsidRDefault="00244109" w:rsidP="009B2C5A">
                <w:pPr>
                  <w:pStyle w:val="CellHeadingCenter"/>
                  <w:spacing w:before="0"/>
                  <w:ind w:left="0"/>
                </w:pPr>
                <w:r>
                  <w:t>Matlab Version</w:t>
                </w:r>
              </w:p>
            </w:tc>
            <w:tc>
              <w:tcPr>
                <w:tcW w:w="1080" w:type="dxa"/>
                <w:tcBorders>
                  <w:top w:val="single" w:sz="6" w:space="0" w:color="auto"/>
                  <w:left w:val="single" w:sz="6" w:space="0" w:color="auto"/>
                  <w:bottom w:val="single" w:sz="6" w:space="0" w:color="auto"/>
                  <w:right w:val="single" w:sz="6" w:space="0" w:color="auto"/>
                </w:tcBorders>
                <w:vAlign w:val="center"/>
              </w:tcPr>
              <w:p w14:paraId="0C0C083C" w14:textId="77777777" w:rsidR="00244109" w:rsidRDefault="00244109" w:rsidP="009B2C5A">
                <w:pPr>
                  <w:pStyle w:val="CellHeadingCenter"/>
                  <w:spacing w:before="0"/>
                  <w:ind w:left="0"/>
                </w:pPr>
                <w:r>
                  <w:t>Revision Number</w:t>
                </w:r>
              </w:p>
            </w:tc>
            <w:tc>
              <w:tcPr>
                <w:tcW w:w="2340" w:type="dxa"/>
                <w:tcBorders>
                  <w:top w:val="single" w:sz="6" w:space="0" w:color="auto"/>
                  <w:left w:val="single" w:sz="6" w:space="0" w:color="auto"/>
                  <w:bottom w:val="single" w:sz="6" w:space="0" w:color="auto"/>
                  <w:right w:val="single" w:sz="6" w:space="0" w:color="auto"/>
                </w:tcBorders>
                <w:vAlign w:val="center"/>
              </w:tcPr>
              <w:p w14:paraId="0C0C083D" w14:textId="77777777" w:rsidR="00244109" w:rsidRDefault="00244109" w:rsidP="009B2C5A">
                <w:pPr>
                  <w:pStyle w:val="CellHeadingCenter"/>
                  <w:spacing w:before="0"/>
                  <w:ind w:left="0"/>
                </w:pPr>
                <w:r>
                  <w:t>Revised by</w:t>
                </w:r>
              </w:p>
            </w:tc>
            <w:tc>
              <w:tcPr>
                <w:tcW w:w="3465" w:type="dxa"/>
                <w:tcBorders>
                  <w:top w:val="single" w:sz="6" w:space="0" w:color="auto"/>
                  <w:left w:val="single" w:sz="6" w:space="0" w:color="auto"/>
                  <w:bottom w:val="single" w:sz="6" w:space="0" w:color="auto"/>
                  <w:right w:val="single" w:sz="6" w:space="0" w:color="auto"/>
                </w:tcBorders>
                <w:vAlign w:val="center"/>
              </w:tcPr>
              <w:p w14:paraId="0C0C083E" w14:textId="77777777" w:rsidR="00244109" w:rsidRDefault="00244109" w:rsidP="009B2C5A">
                <w:pPr>
                  <w:pStyle w:val="CellHeadingCenter"/>
                  <w:spacing w:before="0"/>
                  <w:ind w:left="0"/>
                </w:pPr>
                <w:r>
                  <w:t>Description</w:t>
                </w:r>
              </w:p>
            </w:tc>
            <w:tc>
              <w:tcPr>
                <w:tcW w:w="2250" w:type="dxa"/>
                <w:tcBorders>
                  <w:top w:val="single" w:sz="6" w:space="0" w:color="auto"/>
                  <w:left w:val="single" w:sz="6" w:space="0" w:color="auto"/>
                  <w:bottom w:val="single" w:sz="6" w:space="0" w:color="auto"/>
                  <w:right w:val="single" w:sz="6" w:space="0" w:color="auto"/>
                </w:tcBorders>
                <w:vAlign w:val="center"/>
              </w:tcPr>
              <w:p w14:paraId="0C0C083F" w14:textId="77777777" w:rsidR="00244109" w:rsidRDefault="00244109" w:rsidP="009B2C5A">
                <w:pPr>
                  <w:pStyle w:val="CellHeadingCenter"/>
                  <w:spacing w:before="0"/>
                  <w:ind w:left="0"/>
                </w:pPr>
                <w:r>
                  <w:t>Revision Date</w:t>
                </w:r>
              </w:p>
            </w:tc>
          </w:tr>
          <w:tr w:rsidR="00244109" w14:paraId="0C0C0846"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C0C0841" w14:textId="77777777" w:rsidR="00244109" w:rsidRPr="00391472" w:rsidRDefault="00244109" w:rsidP="009B2C5A">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0C0C0842" w14:textId="7B4EEEB7" w:rsidR="00244109" w:rsidRDefault="00244109" w:rsidP="000A2939">
                <w:pPr>
                  <w:pStyle w:val="CellBodyCenter"/>
                  <w:spacing w:before="0"/>
                  <w:ind w:left="0"/>
                </w:pPr>
                <w:r>
                  <w:t>0.</w:t>
                </w:r>
                <w:r w:rsidR="000A2939">
                  <w:t>3.0</w:t>
                </w:r>
              </w:p>
            </w:tc>
            <w:tc>
              <w:tcPr>
                <w:tcW w:w="2340" w:type="dxa"/>
                <w:tcBorders>
                  <w:top w:val="single" w:sz="6" w:space="0" w:color="auto"/>
                  <w:left w:val="single" w:sz="6" w:space="0" w:color="auto"/>
                  <w:bottom w:val="single" w:sz="6" w:space="0" w:color="auto"/>
                  <w:right w:val="single" w:sz="6" w:space="0" w:color="auto"/>
                </w:tcBorders>
                <w:vAlign w:val="center"/>
              </w:tcPr>
              <w:p w14:paraId="0C0C0843" w14:textId="77777777" w:rsidR="00244109" w:rsidRDefault="00244109" w:rsidP="009B2C5A">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0C0C0844" w14:textId="77777777" w:rsidR="00244109" w:rsidRDefault="00244109" w:rsidP="009B2C5A">
                <w:pPr>
                  <w:pStyle w:val="CellBodyLeft"/>
                  <w:spacing w:before="0"/>
                  <w:ind w:left="0"/>
                </w:pPr>
                <w:r>
                  <w:t>Initial Release</w:t>
                </w:r>
              </w:p>
            </w:tc>
            <w:tc>
              <w:tcPr>
                <w:tcW w:w="2250" w:type="dxa"/>
                <w:tcBorders>
                  <w:top w:val="single" w:sz="6" w:space="0" w:color="auto"/>
                  <w:left w:val="single" w:sz="6" w:space="0" w:color="auto"/>
                  <w:bottom w:val="single" w:sz="6" w:space="0" w:color="auto"/>
                  <w:right w:val="single" w:sz="6" w:space="0" w:color="auto"/>
                </w:tcBorders>
                <w:vAlign w:val="center"/>
              </w:tcPr>
              <w:p w14:paraId="0C0C0845" w14:textId="55BD37C8" w:rsidR="00244109" w:rsidRDefault="00D40CE2" w:rsidP="00406311">
                <w:pPr>
                  <w:pStyle w:val="CellBodyLeft"/>
                  <w:spacing w:before="0"/>
                  <w:ind w:left="0"/>
                </w:pPr>
                <w:r>
                  <w:t>24</w:t>
                </w:r>
                <w:r w:rsidR="00244109">
                  <w:t xml:space="preserve"> </w:t>
                </w:r>
                <w:r w:rsidR="00406311">
                  <w:t>Feb</w:t>
                </w:r>
                <w:r w:rsidR="00244109">
                  <w:t xml:space="preserve"> </w:t>
                </w:r>
                <w:r w:rsidR="00406311">
                  <w:t>2016</w:t>
                </w:r>
              </w:p>
            </w:tc>
          </w:tr>
          <w:tr w:rsidR="00065B1A" w14:paraId="4CAE8326"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66842BCA" w14:textId="6D4C56D2" w:rsidR="00065B1A" w:rsidRDefault="00065B1A" w:rsidP="00065B1A">
                <w:pPr>
                  <w:pStyle w:val="CellBodyCenter"/>
                  <w:spacing w:before="0"/>
                  <w:ind w:left="0"/>
                </w:pPr>
                <w:r>
                  <w:t>2016a</w:t>
                </w:r>
              </w:p>
            </w:tc>
            <w:tc>
              <w:tcPr>
                <w:tcW w:w="1080" w:type="dxa"/>
                <w:tcBorders>
                  <w:top w:val="single" w:sz="6" w:space="0" w:color="auto"/>
                  <w:left w:val="single" w:sz="6" w:space="0" w:color="auto"/>
                  <w:bottom w:val="single" w:sz="6" w:space="0" w:color="auto"/>
                  <w:right w:val="single" w:sz="6" w:space="0" w:color="auto"/>
                </w:tcBorders>
                <w:vAlign w:val="center"/>
              </w:tcPr>
              <w:p w14:paraId="7790C902" w14:textId="54A65592" w:rsidR="00065B1A" w:rsidRDefault="00065B1A" w:rsidP="00065B1A">
                <w:pPr>
                  <w:pStyle w:val="CellBodyCenter"/>
                  <w:spacing w:before="0"/>
                  <w:ind w:left="0"/>
                </w:pPr>
                <w:r>
                  <w:t>0.5.0</w:t>
                </w:r>
              </w:p>
            </w:tc>
            <w:tc>
              <w:tcPr>
                <w:tcW w:w="2340" w:type="dxa"/>
                <w:tcBorders>
                  <w:top w:val="single" w:sz="6" w:space="0" w:color="auto"/>
                  <w:left w:val="single" w:sz="6" w:space="0" w:color="auto"/>
                  <w:bottom w:val="single" w:sz="6" w:space="0" w:color="auto"/>
                  <w:right w:val="single" w:sz="6" w:space="0" w:color="auto"/>
                </w:tcBorders>
                <w:vAlign w:val="center"/>
              </w:tcPr>
              <w:p w14:paraId="087C4FC2" w14:textId="73210414" w:rsidR="00065B1A" w:rsidRDefault="00065B1A" w:rsidP="00065B1A">
                <w:pPr>
                  <w:pStyle w:val="CellBodyLeft"/>
                  <w:spacing w:before="0"/>
                  <w:ind w:left="0"/>
                </w:pPr>
                <w:r>
                  <w:t>Vitaly Surazhsky</w:t>
                </w:r>
              </w:p>
            </w:tc>
            <w:tc>
              <w:tcPr>
                <w:tcW w:w="3465" w:type="dxa"/>
                <w:tcBorders>
                  <w:top w:val="single" w:sz="6" w:space="0" w:color="auto"/>
                  <w:left w:val="single" w:sz="6" w:space="0" w:color="auto"/>
                  <w:bottom w:val="single" w:sz="6" w:space="0" w:color="auto"/>
                  <w:right w:val="single" w:sz="6" w:space="0" w:color="auto"/>
                </w:tcBorders>
                <w:vAlign w:val="center"/>
              </w:tcPr>
              <w:p w14:paraId="240C8D09" w14:textId="0C2DA7DF" w:rsidR="00065B1A" w:rsidRDefault="00065B1A" w:rsidP="00065B1A">
                <w:pPr>
                  <w:pStyle w:val="CellBodyLeft"/>
                  <w:spacing w:before="0"/>
                  <w:ind w:left="0"/>
                </w:pPr>
                <w:r>
                  <w:t>Detailed description</w:t>
                </w:r>
              </w:p>
            </w:tc>
            <w:tc>
              <w:tcPr>
                <w:tcW w:w="2250" w:type="dxa"/>
                <w:tcBorders>
                  <w:top w:val="single" w:sz="6" w:space="0" w:color="auto"/>
                  <w:left w:val="single" w:sz="6" w:space="0" w:color="auto"/>
                  <w:bottom w:val="single" w:sz="6" w:space="0" w:color="auto"/>
                  <w:right w:val="single" w:sz="6" w:space="0" w:color="auto"/>
                </w:tcBorders>
                <w:vAlign w:val="center"/>
              </w:tcPr>
              <w:p w14:paraId="108B57A8" w14:textId="323837D3" w:rsidR="00065B1A" w:rsidRDefault="00065B1A" w:rsidP="00490532">
                <w:pPr>
                  <w:pStyle w:val="CellBodyLeft"/>
                  <w:spacing w:before="0"/>
                  <w:ind w:left="0"/>
                </w:pPr>
                <w:r>
                  <w:t>May 2</w:t>
                </w:r>
                <w:r w:rsidR="00490532">
                  <w:t>6</w:t>
                </w:r>
                <w:r>
                  <w:t>, 2016</w:t>
                </w:r>
              </w:p>
            </w:tc>
          </w:tr>
          <w:tr w:rsidR="00E10C19" w14:paraId="581C9B96"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D6431BF" w14:textId="74DEE648" w:rsidR="00E10C19" w:rsidRDefault="00E10C19" w:rsidP="00065B1A">
                <w:pPr>
                  <w:pStyle w:val="CellBodyCenter"/>
                  <w:spacing w:before="0"/>
                  <w:ind w:left="0"/>
                </w:pPr>
                <w:r>
                  <w:t>2016a</w:t>
                </w:r>
              </w:p>
            </w:tc>
            <w:tc>
              <w:tcPr>
                <w:tcW w:w="1080" w:type="dxa"/>
                <w:tcBorders>
                  <w:top w:val="single" w:sz="6" w:space="0" w:color="auto"/>
                  <w:left w:val="single" w:sz="6" w:space="0" w:color="auto"/>
                  <w:bottom w:val="single" w:sz="6" w:space="0" w:color="auto"/>
                  <w:right w:val="single" w:sz="6" w:space="0" w:color="auto"/>
                </w:tcBorders>
                <w:vAlign w:val="center"/>
              </w:tcPr>
              <w:p w14:paraId="57D5330B" w14:textId="263540E8" w:rsidR="00E10C19" w:rsidRDefault="00E10C19" w:rsidP="00065B1A">
                <w:pPr>
                  <w:pStyle w:val="CellBodyCenter"/>
                  <w:spacing w:before="0"/>
                  <w:ind w:left="0"/>
                </w:pPr>
                <w:r>
                  <w:t>0.5.1</w:t>
                </w:r>
              </w:p>
            </w:tc>
            <w:tc>
              <w:tcPr>
                <w:tcW w:w="2340" w:type="dxa"/>
                <w:tcBorders>
                  <w:top w:val="single" w:sz="6" w:space="0" w:color="auto"/>
                  <w:left w:val="single" w:sz="6" w:space="0" w:color="auto"/>
                  <w:bottom w:val="single" w:sz="6" w:space="0" w:color="auto"/>
                  <w:right w:val="single" w:sz="6" w:space="0" w:color="auto"/>
                </w:tcBorders>
                <w:vAlign w:val="center"/>
              </w:tcPr>
              <w:p w14:paraId="291411DA" w14:textId="6407DBB8" w:rsidR="00E10C19" w:rsidRDefault="00E10C19" w:rsidP="00065B1A">
                <w:pPr>
                  <w:pStyle w:val="CellBodyLeft"/>
                  <w:spacing w:before="0"/>
                  <w:ind w:left="0"/>
                </w:pPr>
                <w:r>
                  <w:t>Vitaly Surazhsky</w:t>
                </w:r>
              </w:p>
            </w:tc>
            <w:tc>
              <w:tcPr>
                <w:tcW w:w="3465" w:type="dxa"/>
                <w:tcBorders>
                  <w:top w:val="single" w:sz="6" w:space="0" w:color="auto"/>
                  <w:left w:val="single" w:sz="6" w:space="0" w:color="auto"/>
                  <w:bottom w:val="single" w:sz="6" w:space="0" w:color="auto"/>
                  <w:right w:val="single" w:sz="6" w:space="0" w:color="auto"/>
                </w:tcBorders>
                <w:vAlign w:val="center"/>
              </w:tcPr>
              <w:p w14:paraId="01FD9E68" w14:textId="694C625C" w:rsidR="00E10C19" w:rsidRDefault="00E10C19" w:rsidP="009F7978">
                <w:pPr>
                  <w:pStyle w:val="CellBodyLeft"/>
                  <w:spacing w:before="0"/>
                  <w:ind w:left="0"/>
                </w:pPr>
                <w:r>
                  <w:t>PSNR 6bit output, IR output can be replaces with NEST</w:t>
                </w:r>
              </w:p>
            </w:tc>
            <w:tc>
              <w:tcPr>
                <w:tcW w:w="2250" w:type="dxa"/>
                <w:tcBorders>
                  <w:top w:val="single" w:sz="6" w:space="0" w:color="auto"/>
                  <w:left w:val="single" w:sz="6" w:space="0" w:color="auto"/>
                  <w:bottom w:val="single" w:sz="6" w:space="0" w:color="auto"/>
                  <w:right w:val="single" w:sz="6" w:space="0" w:color="auto"/>
                </w:tcBorders>
                <w:vAlign w:val="center"/>
              </w:tcPr>
              <w:p w14:paraId="79B2B6D2" w14:textId="0EE62B46" w:rsidR="00E10C19" w:rsidRDefault="00E10C19" w:rsidP="006F1CC6">
                <w:pPr>
                  <w:pStyle w:val="CellBodyLeft"/>
                  <w:spacing w:before="0"/>
                  <w:ind w:left="0"/>
                </w:pPr>
                <w:r>
                  <w:t>June 1</w:t>
                </w:r>
                <w:r w:rsidR="006F1CC6">
                  <w:t>6</w:t>
                </w:r>
                <w:r>
                  <w:t>, 2016</w:t>
                </w:r>
              </w:p>
            </w:tc>
          </w:tr>
          <w:tr w:rsidR="008E75D7" w14:paraId="5FD97529"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45EB8CEB" w14:textId="77777777" w:rsidR="008E75D7" w:rsidRDefault="008E75D7" w:rsidP="008E75D7">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7889EEEE" w14:textId="59733089" w:rsidR="008E75D7" w:rsidRDefault="008E75D7" w:rsidP="008E75D7">
                <w:pPr>
                  <w:pStyle w:val="CellBodyCenter"/>
                  <w:spacing w:before="0"/>
                  <w:ind w:left="0"/>
                </w:pPr>
                <w:r>
                  <w:rPr>
                    <w:lang w:bidi="ar-SA"/>
                  </w:rPr>
                  <w:t>0.5.2</w:t>
                </w:r>
              </w:p>
            </w:tc>
            <w:tc>
              <w:tcPr>
                <w:tcW w:w="2340" w:type="dxa"/>
                <w:tcBorders>
                  <w:top w:val="single" w:sz="6" w:space="0" w:color="auto"/>
                  <w:left w:val="single" w:sz="6" w:space="0" w:color="auto"/>
                  <w:bottom w:val="single" w:sz="6" w:space="0" w:color="auto"/>
                  <w:right w:val="single" w:sz="6" w:space="0" w:color="auto"/>
                </w:tcBorders>
                <w:vAlign w:val="center"/>
              </w:tcPr>
              <w:p w14:paraId="5EA01F50" w14:textId="0FF37DF6" w:rsidR="008E75D7" w:rsidRDefault="008E75D7" w:rsidP="008E75D7">
                <w:pPr>
                  <w:pStyle w:val="CellBodyLeft"/>
                  <w:spacing w:before="0"/>
                  <w:ind w:left="0"/>
                </w:pPr>
                <w:r>
                  <w:rPr>
                    <w:lang w:bidi="ar-SA"/>
                  </w:rPr>
                  <w:t>Yoni Chechik</w:t>
                </w:r>
              </w:p>
            </w:tc>
            <w:tc>
              <w:tcPr>
                <w:tcW w:w="3465" w:type="dxa"/>
                <w:tcBorders>
                  <w:top w:val="single" w:sz="6" w:space="0" w:color="auto"/>
                  <w:left w:val="single" w:sz="6" w:space="0" w:color="auto"/>
                  <w:bottom w:val="single" w:sz="6" w:space="0" w:color="auto"/>
                  <w:right w:val="single" w:sz="6" w:space="0" w:color="auto"/>
                </w:tcBorders>
                <w:vAlign w:val="center"/>
              </w:tcPr>
              <w:p w14:paraId="0B34034A" w14:textId="77777777" w:rsidR="008E75D7" w:rsidRDefault="008E75D7" w:rsidP="008E75D7">
                <w:pPr>
                  <w:pStyle w:val="CellBodyLeft"/>
                  <w:spacing w:before="0"/>
                  <w:ind w:left="0"/>
                  <w:rPr>
                    <w:lang w:bidi="ar-SA"/>
                  </w:rPr>
                </w:pPr>
                <w:r>
                  <w:rPr>
                    <w:lang w:bidi="ar-SA"/>
                  </w:rPr>
                  <w:t>-added pipe flags</w:t>
                </w:r>
              </w:p>
              <w:p w14:paraId="3FDE2DD5" w14:textId="77777777" w:rsidR="008E75D7" w:rsidRDefault="008E75D7" w:rsidP="008E75D7">
                <w:pPr>
                  <w:pStyle w:val="CellBodyLeft"/>
                  <w:spacing w:before="0"/>
                  <w:ind w:left="0"/>
                </w:pPr>
              </w:p>
            </w:tc>
            <w:tc>
              <w:tcPr>
                <w:tcW w:w="2250" w:type="dxa"/>
                <w:tcBorders>
                  <w:top w:val="single" w:sz="6" w:space="0" w:color="auto"/>
                  <w:left w:val="single" w:sz="6" w:space="0" w:color="auto"/>
                  <w:bottom w:val="single" w:sz="6" w:space="0" w:color="auto"/>
                  <w:right w:val="single" w:sz="6" w:space="0" w:color="auto"/>
                </w:tcBorders>
                <w:vAlign w:val="center"/>
              </w:tcPr>
              <w:p w14:paraId="49912230" w14:textId="656ED4D8" w:rsidR="008E75D7" w:rsidRDefault="008E75D7" w:rsidP="008E75D7">
                <w:pPr>
                  <w:pStyle w:val="CellBodyLeft"/>
                  <w:spacing w:before="0"/>
                  <w:ind w:left="0"/>
                </w:pPr>
                <w:r>
                  <w:rPr>
                    <w:lang w:bidi="ar-SA"/>
                  </w:rPr>
                  <w:t>14/09/2016</w:t>
                </w:r>
              </w:p>
            </w:tc>
          </w:tr>
          <w:tr w:rsidR="00F96F3F" w14:paraId="0D2B210E"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2D2AACAA" w14:textId="1754FA6D" w:rsidR="00F96F3F" w:rsidRDefault="00F96F3F" w:rsidP="00F96F3F">
                <w:pPr>
                  <w:pStyle w:val="CellBodyCenter"/>
                  <w:spacing w:before="0"/>
                  <w:ind w:left="0"/>
                </w:pPr>
                <w:r>
                  <w:t>0.7.46</w:t>
                </w:r>
              </w:p>
            </w:tc>
            <w:tc>
              <w:tcPr>
                <w:tcW w:w="1080" w:type="dxa"/>
                <w:tcBorders>
                  <w:top w:val="single" w:sz="6" w:space="0" w:color="auto"/>
                  <w:left w:val="single" w:sz="6" w:space="0" w:color="auto"/>
                  <w:bottom w:val="single" w:sz="6" w:space="0" w:color="auto"/>
                  <w:right w:val="single" w:sz="6" w:space="0" w:color="auto"/>
                </w:tcBorders>
                <w:vAlign w:val="center"/>
              </w:tcPr>
              <w:p w14:paraId="592ECEB2" w14:textId="6C3C283F" w:rsidR="00F96F3F" w:rsidRDefault="00F96F3F" w:rsidP="008E75D7">
                <w:pPr>
                  <w:pStyle w:val="CellBodyCenter"/>
                  <w:spacing w:before="0"/>
                  <w:ind w:left="0"/>
                  <w:rPr>
                    <w:lang w:bidi="ar-SA"/>
                  </w:rPr>
                </w:pPr>
                <w:r>
                  <w:rPr>
                    <w:lang w:bidi="ar-SA"/>
                  </w:rPr>
                  <w:t>0.7.0</w:t>
                </w:r>
              </w:p>
            </w:tc>
            <w:tc>
              <w:tcPr>
                <w:tcW w:w="2340" w:type="dxa"/>
                <w:tcBorders>
                  <w:top w:val="single" w:sz="6" w:space="0" w:color="auto"/>
                  <w:left w:val="single" w:sz="6" w:space="0" w:color="auto"/>
                  <w:bottom w:val="single" w:sz="6" w:space="0" w:color="auto"/>
                  <w:right w:val="single" w:sz="6" w:space="0" w:color="auto"/>
                </w:tcBorders>
                <w:vAlign w:val="center"/>
              </w:tcPr>
              <w:p w14:paraId="73BC73CE" w14:textId="189F40D2" w:rsidR="00F96F3F" w:rsidRDefault="00F96F3F" w:rsidP="008E75D7">
                <w:pPr>
                  <w:pStyle w:val="CellBodyLeft"/>
                  <w:spacing w:before="0"/>
                  <w:ind w:left="0"/>
                  <w:rPr>
                    <w:lang w:bidi="ar-SA"/>
                  </w:rPr>
                </w:pPr>
                <w:r>
                  <w:t>Vitaly Surazhsky</w:t>
                </w:r>
              </w:p>
            </w:tc>
            <w:tc>
              <w:tcPr>
                <w:tcW w:w="3465" w:type="dxa"/>
                <w:tcBorders>
                  <w:top w:val="single" w:sz="6" w:space="0" w:color="auto"/>
                  <w:left w:val="single" w:sz="6" w:space="0" w:color="auto"/>
                  <w:bottom w:val="single" w:sz="6" w:space="0" w:color="auto"/>
                  <w:right w:val="single" w:sz="6" w:space="0" w:color="auto"/>
                </w:tcBorders>
                <w:vAlign w:val="center"/>
              </w:tcPr>
              <w:p w14:paraId="1FB38A51" w14:textId="30866FBD" w:rsidR="00F96F3F" w:rsidRPr="00F96F3F" w:rsidRDefault="00F96F3F" w:rsidP="00F96F3F">
                <w:pPr>
                  <w:rPr>
                    <w:sz w:val="16"/>
                    <w:szCs w:val="16"/>
                    <w:lang w:bidi="ar-SA"/>
                  </w:rPr>
                </w:pPr>
                <w:r w:rsidRPr="00F96F3F">
                  <w:rPr>
                    <w:color w:val="000000"/>
                    <w:sz w:val="16"/>
                    <w:szCs w:val="16"/>
                  </w:rPr>
                  <w:t>DCORbinTemplate</w:t>
                </w:r>
                <w:r w:rsidRPr="00F96F3F">
                  <w:rPr>
                    <w:sz w:val="16"/>
                    <w:szCs w:val="16"/>
                  </w:rPr>
                  <w:t>, DCORbinTemplate</w:t>
                </w:r>
                <w:r>
                  <w:rPr>
                    <w:sz w:val="16"/>
                    <w:szCs w:val="16"/>
                  </w:rPr>
                  <w:t xml:space="preserve"> added for power save</w:t>
                </w:r>
              </w:p>
            </w:tc>
            <w:tc>
              <w:tcPr>
                <w:tcW w:w="2250" w:type="dxa"/>
                <w:tcBorders>
                  <w:top w:val="single" w:sz="6" w:space="0" w:color="auto"/>
                  <w:left w:val="single" w:sz="6" w:space="0" w:color="auto"/>
                  <w:bottom w:val="single" w:sz="6" w:space="0" w:color="auto"/>
                  <w:right w:val="single" w:sz="6" w:space="0" w:color="auto"/>
                </w:tcBorders>
                <w:vAlign w:val="center"/>
              </w:tcPr>
              <w:p w14:paraId="45CE0F3B" w14:textId="3217ED49" w:rsidR="00F96F3F" w:rsidRDefault="00F96F3F" w:rsidP="008E75D7">
                <w:pPr>
                  <w:pStyle w:val="CellBodyLeft"/>
                  <w:spacing w:before="0"/>
                  <w:ind w:left="0"/>
                  <w:rPr>
                    <w:lang w:bidi="ar-SA"/>
                  </w:rPr>
                </w:pPr>
                <w:r>
                  <w:rPr>
                    <w:lang w:bidi="ar-SA"/>
                  </w:rPr>
                  <w:t>3 Nov 2016</w:t>
                </w:r>
              </w:p>
            </w:tc>
          </w:tr>
          <w:tr w:rsidR="001D0AE3" w14:paraId="1457C95C"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506D8196" w14:textId="5F89F45E" w:rsidR="001D0AE3" w:rsidRDefault="001D0AE3" w:rsidP="00F96F3F">
                <w:pPr>
                  <w:pStyle w:val="CellBodyCenter"/>
                  <w:spacing w:before="0"/>
                  <w:ind w:left="0"/>
                </w:pPr>
                <w:r>
                  <w:t>0.7.46</w:t>
                </w:r>
              </w:p>
            </w:tc>
            <w:tc>
              <w:tcPr>
                <w:tcW w:w="1080" w:type="dxa"/>
                <w:tcBorders>
                  <w:top w:val="single" w:sz="6" w:space="0" w:color="auto"/>
                  <w:left w:val="single" w:sz="6" w:space="0" w:color="auto"/>
                  <w:bottom w:val="single" w:sz="6" w:space="0" w:color="auto"/>
                  <w:right w:val="single" w:sz="6" w:space="0" w:color="auto"/>
                </w:tcBorders>
                <w:vAlign w:val="center"/>
              </w:tcPr>
              <w:p w14:paraId="14114245" w14:textId="4A70A419" w:rsidR="001D0AE3" w:rsidRDefault="001D0AE3" w:rsidP="008E75D7">
                <w:pPr>
                  <w:pStyle w:val="CellBodyCenter"/>
                  <w:spacing w:before="0"/>
                  <w:ind w:left="0"/>
                  <w:rPr>
                    <w:lang w:bidi="ar-SA"/>
                  </w:rPr>
                </w:pPr>
                <w:r>
                  <w:rPr>
                    <w:lang w:bidi="ar-SA"/>
                  </w:rPr>
                  <w:t>0.7.1</w:t>
                </w:r>
              </w:p>
            </w:tc>
            <w:tc>
              <w:tcPr>
                <w:tcW w:w="2340" w:type="dxa"/>
                <w:tcBorders>
                  <w:top w:val="single" w:sz="6" w:space="0" w:color="auto"/>
                  <w:left w:val="single" w:sz="6" w:space="0" w:color="auto"/>
                  <w:bottom w:val="single" w:sz="6" w:space="0" w:color="auto"/>
                  <w:right w:val="single" w:sz="6" w:space="0" w:color="auto"/>
                </w:tcBorders>
                <w:vAlign w:val="center"/>
              </w:tcPr>
              <w:p w14:paraId="7527FE52" w14:textId="5E5426C7" w:rsidR="001D0AE3" w:rsidRDefault="001D0AE3" w:rsidP="008E75D7">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1A5484E8" w14:textId="589C2323" w:rsidR="001D0AE3" w:rsidRPr="00F96F3F" w:rsidRDefault="001D0AE3" w:rsidP="00F96F3F">
                <w:pPr>
                  <w:rPr>
                    <w:color w:val="000000"/>
                    <w:sz w:val="16"/>
                    <w:szCs w:val="16"/>
                  </w:rPr>
                </w:pPr>
                <w:r>
                  <w:rPr>
                    <w:color w:val="000000"/>
                    <w:sz w:val="16"/>
                    <w:szCs w:val="16"/>
                  </w:rPr>
                  <w:t>DCOR template mechanism</w:t>
                </w:r>
              </w:p>
            </w:tc>
            <w:tc>
              <w:tcPr>
                <w:tcW w:w="2250" w:type="dxa"/>
                <w:tcBorders>
                  <w:top w:val="single" w:sz="6" w:space="0" w:color="auto"/>
                  <w:left w:val="single" w:sz="6" w:space="0" w:color="auto"/>
                  <w:bottom w:val="single" w:sz="6" w:space="0" w:color="auto"/>
                  <w:right w:val="single" w:sz="6" w:space="0" w:color="auto"/>
                </w:tcBorders>
                <w:vAlign w:val="center"/>
              </w:tcPr>
              <w:p w14:paraId="377B6829" w14:textId="7A3BA5C6" w:rsidR="001D0AE3" w:rsidRDefault="000A2CEC" w:rsidP="008E75D7">
                <w:pPr>
                  <w:pStyle w:val="CellBodyLeft"/>
                  <w:spacing w:before="0"/>
                  <w:ind w:left="0"/>
                  <w:rPr>
                    <w:lang w:bidi="ar-SA"/>
                  </w:rPr>
                </w:pPr>
                <w:r>
                  <w:rPr>
                    <w:lang w:bidi="ar-SA"/>
                  </w:rPr>
                  <w:t>10 Nov 2016</w:t>
                </w:r>
              </w:p>
            </w:tc>
          </w:tr>
          <w:tr w:rsidR="004F5D88" w14:paraId="31F6E59B"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59043B4" w14:textId="7A20C834" w:rsidR="004F5D88" w:rsidRDefault="00E52812" w:rsidP="00F96F3F">
                <w:pPr>
                  <w:pStyle w:val="CellBodyCenter"/>
                  <w:spacing w:before="0"/>
                  <w:ind w:left="0"/>
                </w:pPr>
                <w:r>
                  <w:t>0.7.46</w:t>
                </w:r>
              </w:p>
            </w:tc>
            <w:tc>
              <w:tcPr>
                <w:tcW w:w="1080" w:type="dxa"/>
                <w:tcBorders>
                  <w:top w:val="single" w:sz="6" w:space="0" w:color="auto"/>
                  <w:left w:val="single" w:sz="6" w:space="0" w:color="auto"/>
                  <w:bottom w:val="single" w:sz="6" w:space="0" w:color="auto"/>
                  <w:right w:val="single" w:sz="6" w:space="0" w:color="auto"/>
                </w:tcBorders>
                <w:vAlign w:val="center"/>
              </w:tcPr>
              <w:p w14:paraId="0A820811" w14:textId="5FA59A11" w:rsidR="004F5D88" w:rsidRDefault="004F5D88" w:rsidP="008E75D7">
                <w:pPr>
                  <w:pStyle w:val="CellBodyCenter"/>
                  <w:spacing w:before="0"/>
                  <w:ind w:left="0"/>
                  <w:rPr>
                    <w:lang w:bidi="ar-SA"/>
                  </w:rPr>
                </w:pPr>
                <w:r>
                  <w:rPr>
                    <w:lang w:bidi="ar-SA"/>
                  </w:rPr>
                  <w:t>0.7.2</w:t>
                </w:r>
              </w:p>
            </w:tc>
            <w:tc>
              <w:tcPr>
                <w:tcW w:w="2340" w:type="dxa"/>
                <w:tcBorders>
                  <w:top w:val="single" w:sz="6" w:space="0" w:color="auto"/>
                  <w:left w:val="single" w:sz="6" w:space="0" w:color="auto"/>
                  <w:bottom w:val="single" w:sz="6" w:space="0" w:color="auto"/>
                  <w:right w:val="single" w:sz="6" w:space="0" w:color="auto"/>
                </w:tcBorders>
                <w:vAlign w:val="center"/>
              </w:tcPr>
              <w:p w14:paraId="397C2614" w14:textId="7A39865B" w:rsidR="004F5D88" w:rsidRDefault="004F5D88" w:rsidP="008E75D7">
                <w:pPr>
                  <w:pStyle w:val="CellBodyLeft"/>
                  <w:spacing w:before="0"/>
                  <w:ind w:left="0"/>
                </w:pPr>
                <w:r>
                  <w:rPr>
                    <w:lang w:bidi="ar-SA"/>
                  </w:rPr>
                  <w:t>Yoni Chechik</w:t>
                </w:r>
              </w:p>
            </w:tc>
            <w:tc>
              <w:tcPr>
                <w:tcW w:w="3465" w:type="dxa"/>
                <w:tcBorders>
                  <w:top w:val="single" w:sz="6" w:space="0" w:color="auto"/>
                  <w:left w:val="single" w:sz="6" w:space="0" w:color="auto"/>
                  <w:bottom w:val="single" w:sz="6" w:space="0" w:color="auto"/>
                  <w:right w:val="single" w:sz="6" w:space="0" w:color="auto"/>
                </w:tcBorders>
                <w:vAlign w:val="center"/>
              </w:tcPr>
              <w:p w14:paraId="6ACDA60E" w14:textId="5A229224" w:rsidR="004F5D88" w:rsidRDefault="004F5D88" w:rsidP="00F96F3F">
                <w:pPr>
                  <w:rPr>
                    <w:color w:val="000000"/>
                    <w:sz w:val="16"/>
                    <w:szCs w:val="16"/>
                  </w:rPr>
                </w:pPr>
                <w:r>
                  <w:rPr>
                    <w:color w:val="000000"/>
                    <w:sz w:val="16"/>
                    <w:szCs w:val="16"/>
                  </w:rPr>
                  <w:t>Coarse masking +tamplate length regs</w:t>
                </w:r>
              </w:p>
            </w:tc>
            <w:tc>
              <w:tcPr>
                <w:tcW w:w="2250" w:type="dxa"/>
                <w:tcBorders>
                  <w:top w:val="single" w:sz="6" w:space="0" w:color="auto"/>
                  <w:left w:val="single" w:sz="6" w:space="0" w:color="auto"/>
                  <w:bottom w:val="single" w:sz="6" w:space="0" w:color="auto"/>
                  <w:right w:val="single" w:sz="6" w:space="0" w:color="auto"/>
                </w:tcBorders>
                <w:vAlign w:val="center"/>
              </w:tcPr>
              <w:p w14:paraId="6E684A4A" w14:textId="2F3C4F2A" w:rsidR="004F5D88" w:rsidRDefault="004F5D88" w:rsidP="008E49F0">
                <w:pPr>
                  <w:pStyle w:val="CellBodyLeft"/>
                  <w:spacing w:before="0"/>
                  <w:ind w:left="0"/>
                  <w:rPr>
                    <w:lang w:bidi="ar-SA"/>
                  </w:rPr>
                </w:pPr>
                <w:r>
                  <w:rPr>
                    <w:lang w:bidi="ar-SA"/>
                  </w:rPr>
                  <w:t>13</w:t>
                </w:r>
                <w:r w:rsidR="008E49F0">
                  <w:rPr>
                    <w:lang w:bidi="ar-SA"/>
                  </w:rPr>
                  <w:t xml:space="preserve"> </w:t>
                </w:r>
                <w:r w:rsidR="00B15307">
                  <w:rPr>
                    <w:lang w:bidi="ar-SA"/>
                  </w:rPr>
                  <w:t>Nov</w:t>
                </w:r>
                <w:r w:rsidR="008E49F0">
                  <w:rPr>
                    <w:lang w:bidi="ar-SA"/>
                  </w:rPr>
                  <w:t xml:space="preserve"> 20</w:t>
                </w:r>
                <w:r>
                  <w:rPr>
                    <w:lang w:bidi="ar-SA"/>
                  </w:rPr>
                  <w:t>16</w:t>
                </w:r>
              </w:p>
            </w:tc>
          </w:tr>
          <w:tr w:rsidR="00E52812" w14:paraId="788DA300"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5F05C4F5" w14:textId="20C43141" w:rsidR="00E52812" w:rsidRDefault="00E52812" w:rsidP="00F96F3F">
                <w:pPr>
                  <w:pStyle w:val="CellBodyCenter"/>
                  <w:spacing w:before="0"/>
                  <w:ind w:left="0"/>
                </w:pPr>
                <w:r>
                  <w:t>0.7.47</w:t>
                </w:r>
              </w:p>
            </w:tc>
            <w:tc>
              <w:tcPr>
                <w:tcW w:w="1080" w:type="dxa"/>
                <w:tcBorders>
                  <w:top w:val="single" w:sz="6" w:space="0" w:color="auto"/>
                  <w:left w:val="single" w:sz="6" w:space="0" w:color="auto"/>
                  <w:bottom w:val="single" w:sz="6" w:space="0" w:color="auto"/>
                  <w:right w:val="single" w:sz="6" w:space="0" w:color="auto"/>
                </w:tcBorders>
                <w:vAlign w:val="center"/>
              </w:tcPr>
              <w:p w14:paraId="7B61C823" w14:textId="2A2520F2" w:rsidR="00E52812" w:rsidRDefault="00E52812" w:rsidP="008E75D7">
                <w:pPr>
                  <w:pStyle w:val="CellBodyCenter"/>
                  <w:spacing w:before="0"/>
                  <w:ind w:left="0"/>
                  <w:rPr>
                    <w:lang w:bidi="ar-SA"/>
                  </w:rPr>
                </w:pPr>
                <w:r>
                  <w:rPr>
                    <w:lang w:bidi="ar-SA"/>
                  </w:rPr>
                  <w:t>0.7.3</w:t>
                </w:r>
              </w:p>
            </w:tc>
            <w:tc>
              <w:tcPr>
                <w:tcW w:w="2340" w:type="dxa"/>
                <w:tcBorders>
                  <w:top w:val="single" w:sz="6" w:space="0" w:color="auto"/>
                  <w:left w:val="single" w:sz="6" w:space="0" w:color="auto"/>
                  <w:bottom w:val="single" w:sz="6" w:space="0" w:color="auto"/>
                  <w:right w:val="single" w:sz="6" w:space="0" w:color="auto"/>
                </w:tcBorders>
                <w:vAlign w:val="center"/>
              </w:tcPr>
              <w:p w14:paraId="7147DE73" w14:textId="6D6D9D9B" w:rsidR="00E52812" w:rsidRDefault="00E52812" w:rsidP="008E75D7">
                <w:pPr>
                  <w:pStyle w:val="CellBodyLeft"/>
                  <w:spacing w:before="0"/>
                  <w:ind w:left="0"/>
                  <w:rPr>
                    <w:lang w:bidi="ar-SA"/>
                  </w:rPr>
                </w:pPr>
                <w:r>
                  <w:rPr>
                    <w:lang w:bidi="ar-SA"/>
                  </w:rPr>
                  <w:t>Vitaly Surazhsky</w:t>
                </w:r>
              </w:p>
            </w:tc>
            <w:tc>
              <w:tcPr>
                <w:tcW w:w="3465" w:type="dxa"/>
                <w:tcBorders>
                  <w:top w:val="single" w:sz="6" w:space="0" w:color="auto"/>
                  <w:left w:val="single" w:sz="6" w:space="0" w:color="auto"/>
                  <w:bottom w:val="single" w:sz="6" w:space="0" w:color="auto"/>
                  <w:right w:val="single" w:sz="6" w:space="0" w:color="auto"/>
                </w:tcBorders>
                <w:vAlign w:val="center"/>
              </w:tcPr>
              <w:p w14:paraId="6D2DC5CE" w14:textId="56AD7B8F" w:rsidR="00E52812" w:rsidRDefault="00E52812" w:rsidP="00F96F3F">
                <w:pPr>
                  <w:rPr>
                    <w:color w:val="000000"/>
                    <w:sz w:val="16"/>
                    <w:szCs w:val="16"/>
                  </w:rPr>
                </w:pPr>
                <w:r>
                  <w:rPr>
                    <w:color w:val="000000"/>
                    <w:sz w:val="16"/>
                    <w:szCs w:val="16"/>
                  </w:rPr>
                  <w:t>bypass</w:t>
                </w:r>
              </w:p>
            </w:tc>
            <w:tc>
              <w:tcPr>
                <w:tcW w:w="2250" w:type="dxa"/>
                <w:tcBorders>
                  <w:top w:val="single" w:sz="6" w:space="0" w:color="auto"/>
                  <w:left w:val="single" w:sz="6" w:space="0" w:color="auto"/>
                  <w:bottom w:val="single" w:sz="6" w:space="0" w:color="auto"/>
                  <w:right w:val="single" w:sz="6" w:space="0" w:color="auto"/>
                </w:tcBorders>
                <w:vAlign w:val="center"/>
              </w:tcPr>
              <w:p w14:paraId="100A5C8F" w14:textId="586A02C7" w:rsidR="00E52812" w:rsidRDefault="00E52812" w:rsidP="008E49F0">
                <w:pPr>
                  <w:pStyle w:val="CellBodyLeft"/>
                  <w:spacing w:before="0"/>
                  <w:ind w:left="0"/>
                  <w:rPr>
                    <w:lang w:bidi="ar-SA"/>
                  </w:rPr>
                </w:pPr>
                <w:r>
                  <w:rPr>
                    <w:lang w:bidi="ar-SA"/>
                  </w:rPr>
                  <w:t>16 Nov 2016</w:t>
                </w:r>
              </w:p>
            </w:tc>
          </w:tr>
          <w:tr w:rsidR="00A2603E" w14:paraId="64A9E8D6"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536A8EB" w14:textId="3FAC1DD2" w:rsidR="00A2603E" w:rsidRDefault="00A2603E" w:rsidP="00A2603E">
                <w:pPr>
                  <w:pStyle w:val="CellBodyCenter"/>
                  <w:spacing w:before="0"/>
                  <w:ind w:left="0"/>
                </w:pPr>
                <w:r>
                  <w:t>0.8.49</w:t>
                </w:r>
              </w:p>
            </w:tc>
            <w:tc>
              <w:tcPr>
                <w:tcW w:w="1080" w:type="dxa"/>
                <w:tcBorders>
                  <w:top w:val="single" w:sz="6" w:space="0" w:color="auto"/>
                  <w:left w:val="single" w:sz="6" w:space="0" w:color="auto"/>
                  <w:bottom w:val="single" w:sz="6" w:space="0" w:color="auto"/>
                  <w:right w:val="single" w:sz="6" w:space="0" w:color="auto"/>
                </w:tcBorders>
                <w:vAlign w:val="center"/>
              </w:tcPr>
              <w:p w14:paraId="1CFAF001" w14:textId="4900C819" w:rsidR="00A2603E" w:rsidRDefault="00A2603E" w:rsidP="008E75D7">
                <w:pPr>
                  <w:pStyle w:val="CellBodyCenter"/>
                  <w:spacing w:before="0"/>
                  <w:ind w:left="0"/>
                  <w:rPr>
                    <w:lang w:bidi="ar-SA"/>
                  </w:rPr>
                </w:pPr>
                <w:r>
                  <w:rPr>
                    <w:lang w:bidi="ar-SA"/>
                  </w:rPr>
                  <w:t>0.8.1</w:t>
                </w:r>
              </w:p>
            </w:tc>
            <w:tc>
              <w:tcPr>
                <w:tcW w:w="2340" w:type="dxa"/>
                <w:tcBorders>
                  <w:top w:val="single" w:sz="6" w:space="0" w:color="auto"/>
                  <w:left w:val="single" w:sz="6" w:space="0" w:color="auto"/>
                  <w:bottom w:val="single" w:sz="6" w:space="0" w:color="auto"/>
                  <w:right w:val="single" w:sz="6" w:space="0" w:color="auto"/>
                </w:tcBorders>
                <w:vAlign w:val="center"/>
              </w:tcPr>
              <w:p w14:paraId="61D6056B" w14:textId="0B3BCBEC" w:rsidR="00A2603E" w:rsidRDefault="00A2603E" w:rsidP="008E75D7">
                <w:pPr>
                  <w:pStyle w:val="CellBodyLeft"/>
                  <w:spacing w:before="0"/>
                  <w:ind w:left="0"/>
                  <w:rPr>
                    <w:lang w:bidi="ar-SA"/>
                  </w:rPr>
                </w:pPr>
                <w:r>
                  <w:rPr>
                    <w:lang w:bidi="ar-SA"/>
                  </w:rPr>
                  <w:t>Vitaly Surazhsky</w:t>
                </w:r>
              </w:p>
            </w:tc>
            <w:tc>
              <w:tcPr>
                <w:tcW w:w="3465" w:type="dxa"/>
                <w:tcBorders>
                  <w:top w:val="single" w:sz="6" w:space="0" w:color="auto"/>
                  <w:left w:val="single" w:sz="6" w:space="0" w:color="auto"/>
                  <w:bottom w:val="single" w:sz="6" w:space="0" w:color="auto"/>
                  <w:right w:val="single" w:sz="6" w:space="0" w:color="auto"/>
                </w:tcBorders>
                <w:vAlign w:val="center"/>
              </w:tcPr>
              <w:p w14:paraId="6A9AB668" w14:textId="7C536D1C" w:rsidR="00A2603E" w:rsidRDefault="00A2603E" w:rsidP="00F96F3F">
                <w:pPr>
                  <w:rPr>
                    <w:color w:val="000000"/>
                    <w:sz w:val="16"/>
                    <w:szCs w:val="16"/>
                  </w:rPr>
                </w:pPr>
                <w:r>
                  <w:rPr>
                    <w:color w:val="000000"/>
                    <w:sz w:val="16"/>
                    <w:szCs w:val="16"/>
                  </w:rPr>
                  <w:t>Coarse masking 128 to 256 bits in 3.1.3</w:t>
                </w:r>
                <w:r>
                  <w:rPr>
                    <w:color w:val="000000"/>
                    <w:sz w:val="16"/>
                    <w:szCs w:val="16"/>
                  </w:rPr>
                  <w:br/>
                </w:r>
                <w:r w:rsidR="003E0C9F">
                  <w:rPr>
                    <w:color w:val="000000"/>
                    <w:sz w:val="16"/>
                    <w:szCs w:val="16"/>
                  </w:rPr>
                  <w:t>Flags description in 2.1.1, 2.1.2</w:t>
                </w:r>
                <w:r w:rsidR="003E0C9F">
                  <w:rPr>
                    <w:color w:val="000000"/>
                    <w:sz w:val="16"/>
                    <w:szCs w:val="16"/>
                  </w:rPr>
                  <w:br/>
                </w:r>
                <w:r w:rsidR="000711B7">
                  <w:rPr>
                    <w:color w:val="000000"/>
                    <w:sz w:val="16"/>
                    <w:szCs w:val="16"/>
                  </w:rPr>
                  <w:t>Clarifications added in 3.4.4</w:t>
                </w:r>
              </w:p>
            </w:tc>
            <w:tc>
              <w:tcPr>
                <w:tcW w:w="2250" w:type="dxa"/>
                <w:tcBorders>
                  <w:top w:val="single" w:sz="6" w:space="0" w:color="auto"/>
                  <w:left w:val="single" w:sz="6" w:space="0" w:color="auto"/>
                  <w:bottom w:val="single" w:sz="6" w:space="0" w:color="auto"/>
                  <w:right w:val="single" w:sz="6" w:space="0" w:color="auto"/>
                </w:tcBorders>
                <w:vAlign w:val="center"/>
              </w:tcPr>
              <w:p w14:paraId="4C549A22" w14:textId="727C0E2E" w:rsidR="00A2603E" w:rsidRDefault="000711B7" w:rsidP="008E49F0">
                <w:pPr>
                  <w:pStyle w:val="CellBodyLeft"/>
                  <w:spacing w:before="0"/>
                  <w:ind w:left="0"/>
                  <w:rPr>
                    <w:lang w:bidi="ar-SA"/>
                  </w:rPr>
                </w:pPr>
                <w:r>
                  <w:rPr>
                    <w:lang w:bidi="ar-SA"/>
                  </w:rPr>
                  <w:t>28 Nov 2016</w:t>
                </w:r>
              </w:p>
            </w:tc>
          </w:tr>
          <w:tr w:rsidR="004A65D7" w14:paraId="36F86A80"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2350E52A" w14:textId="16891279" w:rsidR="004A65D7" w:rsidRDefault="004A65D7" w:rsidP="00A2603E">
                <w:pPr>
                  <w:pStyle w:val="CellBodyCenter"/>
                  <w:spacing w:before="0"/>
                  <w:ind w:left="0"/>
                </w:pPr>
                <w:r>
                  <w:t>0.8.49</w:t>
                </w:r>
              </w:p>
            </w:tc>
            <w:tc>
              <w:tcPr>
                <w:tcW w:w="1080" w:type="dxa"/>
                <w:tcBorders>
                  <w:top w:val="single" w:sz="6" w:space="0" w:color="auto"/>
                  <w:left w:val="single" w:sz="6" w:space="0" w:color="auto"/>
                  <w:bottom w:val="single" w:sz="6" w:space="0" w:color="auto"/>
                  <w:right w:val="single" w:sz="6" w:space="0" w:color="auto"/>
                </w:tcBorders>
                <w:vAlign w:val="center"/>
              </w:tcPr>
              <w:p w14:paraId="717444F0" w14:textId="239664D4" w:rsidR="004A65D7" w:rsidRDefault="004A65D7" w:rsidP="008E75D7">
                <w:pPr>
                  <w:pStyle w:val="CellBodyCenter"/>
                  <w:spacing w:before="0"/>
                  <w:ind w:left="0"/>
                  <w:rPr>
                    <w:lang w:bidi="ar-SA"/>
                  </w:rPr>
                </w:pPr>
                <w:r>
                  <w:rPr>
                    <w:lang w:bidi="ar-SA"/>
                  </w:rPr>
                  <w:t>0.8.1</w:t>
                </w:r>
              </w:p>
            </w:tc>
            <w:tc>
              <w:tcPr>
                <w:tcW w:w="2340" w:type="dxa"/>
                <w:tcBorders>
                  <w:top w:val="single" w:sz="6" w:space="0" w:color="auto"/>
                  <w:left w:val="single" w:sz="6" w:space="0" w:color="auto"/>
                  <w:bottom w:val="single" w:sz="6" w:space="0" w:color="auto"/>
                  <w:right w:val="single" w:sz="6" w:space="0" w:color="auto"/>
                </w:tcBorders>
                <w:vAlign w:val="center"/>
              </w:tcPr>
              <w:p w14:paraId="14858C5F" w14:textId="5BA6EDAF" w:rsidR="004A65D7" w:rsidRDefault="004A65D7" w:rsidP="008E75D7">
                <w:pPr>
                  <w:pStyle w:val="CellBodyLeft"/>
                  <w:spacing w:before="0"/>
                  <w:ind w:left="0"/>
                  <w:rPr>
                    <w:lang w:bidi="ar-SA"/>
                  </w:rPr>
                </w:pPr>
                <w:r>
                  <w:rPr>
                    <w:lang w:bidi="ar-SA"/>
                  </w:rP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6266E29D" w14:textId="191A73E4" w:rsidR="004A65D7" w:rsidRDefault="004A65D7" w:rsidP="00F96F3F">
                <w:pPr>
                  <w:rPr>
                    <w:color w:val="000000"/>
                    <w:sz w:val="16"/>
                    <w:szCs w:val="16"/>
                  </w:rPr>
                </w:pPr>
                <w:r>
                  <w:rPr>
                    <w:color w:val="000000"/>
                    <w:sz w:val="16"/>
                    <w:szCs w:val="16"/>
                  </w:rPr>
                  <w:t>Index selector in Range finder mode</w:t>
                </w:r>
              </w:p>
            </w:tc>
            <w:tc>
              <w:tcPr>
                <w:tcW w:w="2250" w:type="dxa"/>
                <w:tcBorders>
                  <w:top w:val="single" w:sz="6" w:space="0" w:color="auto"/>
                  <w:left w:val="single" w:sz="6" w:space="0" w:color="auto"/>
                  <w:bottom w:val="single" w:sz="6" w:space="0" w:color="auto"/>
                  <w:right w:val="single" w:sz="6" w:space="0" w:color="auto"/>
                </w:tcBorders>
                <w:vAlign w:val="center"/>
              </w:tcPr>
              <w:p w14:paraId="20109387" w14:textId="798D9534" w:rsidR="004A65D7" w:rsidRDefault="004A65D7" w:rsidP="008E49F0">
                <w:pPr>
                  <w:pStyle w:val="CellBodyLeft"/>
                  <w:spacing w:before="0"/>
                  <w:ind w:left="0"/>
                  <w:rPr>
                    <w:lang w:bidi="ar-SA"/>
                  </w:rPr>
                </w:pPr>
                <w:r>
                  <w:rPr>
                    <w:lang w:bidi="ar-SA"/>
                  </w:rPr>
                  <w:t>29 Nov 2016</w:t>
                </w:r>
              </w:p>
            </w:tc>
          </w:tr>
          <w:tr w:rsidR="007A5F84" w14:paraId="10FEAA1E"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1CEA04F8" w14:textId="3929F567" w:rsidR="007A5F84" w:rsidRDefault="007A5F84" w:rsidP="00A2603E">
                <w:pPr>
                  <w:pStyle w:val="CellBodyCenter"/>
                  <w:spacing w:before="0"/>
                  <w:ind w:left="0"/>
                </w:pPr>
                <w:r>
                  <w:t>0.8.5</w:t>
                </w:r>
              </w:p>
            </w:tc>
            <w:tc>
              <w:tcPr>
                <w:tcW w:w="1080" w:type="dxa"/>
                <w:tcBorders>
                  <w:top w:val="single" w:sz="6" w:space="0" w:color="auto"/>
                  <w:left w:val="single" w:sz="6" w:space="0" w:color="auto"/>
                  <w:bottom w:val="single" w:sz="6" w:space="0" w:color="auto"/>
                  <w:right w:val="single" w:sz="6" w:space="0" w:color="auto"/>
                </w:tcBorders>
                <w:vAlign w:val="center"/>
              </w:tcPr>
              <w:p w14:paraId="58CD67BF" w14:textId="19B845C4" w:rsidR="007A5F84" w:rsidRDefault="007A5F84" w:rsidP="008E75D7">
                <w:pPr>
                  <w:pStyle w:val="CellBodyCenter"/>
                  <w:spacing w:before="0"/>
                  <w:ind w:left="0"/>
                  <w:rPr>
                    <w:lang w:bidi="ar-SA"/>
                  </w:rPr>
                </w:pPr>
                <w:r>
                  <w:rPr>
                    <w:lang w:bidi="ar-SA"/>
                  </w:rPr>
                  <w:t>0.8.2</w:t>
                </w:r>
              </w:p>
            </w:tc>
            <w:tc>
              <w:tcPr>
                <w:tcW w:w="2340" w:type="dxa"/>
                <w:tcBorders>
                  <w:top w:val="single" w:sz="6" w:space="0" w:color="auto"/>
                  <w:left w:val="single" w:sz="6" w:space="0" w:color="auto"/>
                  <w:bottom w:val="single" w:sz="6" w:space="0" w:color="auto"/>
                  <w:right w:val="single" w:sz="6" w:space="0" w:color="auto"/>
                </w:tcBorders>
                <w:vAlign w:val="center"/>
              </w:tcPr>
              <w:p w14:paraId="5B11F96E" w14:textId="4D591F68" w:rsidR="007A5F84" w:rsidRDefault="007A5F84" w:rsidP="008E75D7">
                <w:pPr>
                  <w:pStyle w:val="CellBodyLeft"/>
                  <w:spacing w:before="0"/>
                  <w:ind w:left="0"/>
                  <w:rPr>
                    <w:lang w:bidi="ar-SA"/>
                  </w:rPr>
                </w:pPr>
                <w:r>
                  <w:rPr>
                    <w:lang w:bidi="ar-SA"/>
                  </w:rPr>
                  <w:t xml:space="preserve">Ohad Menashe </w:t>
                </w:r>
              </w:p>
            </w:tc>
            <w:tc>
              <w:tcPr>
                <w:tcW w:w="3465" w:type="dxa"/>
                <w:tcBorders>
                  <w:top w:val="single" w:sz="6" w:space="0" w:color="auto"/>
                  <w:left w:val="single" w:sz="6" w:space="0" w:color="auto"/>
                  <w:bottom w:val="single" w:sz="6" w:space="0" w:color="auto"/>
                  <w:right w:val="single" w:sz="6" w:space="0" w:color="auto"/>
                </w:tcBorders>
                <w:vAlign w:val="center"/>
              </w:tcPr>
              <w:p w14:paraId="5B9AD224" w14:textId="6F16C340" w:rsidR="007A5F84" w:rsidRDefault="007A5F84" w:rsidP="00F96F3F">
                <w:pPr>
                  <w:rPr>
                    <w:color w:val="000000"/>
                    <w:sz w:val="16"/>
                    <w:szCs w:val="16"/>
                  </w:rPr>
                </w:pPr>
                <w:r>
                  <w:rPr>
                    <w:color w:val="000000"/>
                    <w:sz w:val="16"/>
                    <w:szCs w:val="16"/>
                  </w:rPr>
                  <w:t>Correlation direction bug</w:t>
                </w:r>
              </w:p>
            </w:tc>
            <w:tc>
              <w:tcPr>
                <w:tcW w:w="2250" w:type="dxa"/>
                <w:tcBorders>
                  <w:top w:val="single" w:sz="6" w:space="0" w:color="auto"/>
                  <w:left w:val="single" w:sz="6" w:space="0" w:color="auto"/>
                  <w:bottom w:val="single" w:sz="6" w:space="0" w:color="auto"/>
                  <w:right w:val="single" w:sz="6" w:space="0" w:color="auto"/>
                </w:tcBorders>
                <w:vAlign w:val="center"/>
              </w:tcPr>
              <w:p w14:paraId="5D7C9F78" w14:textId="574D72B9" w:rsidR="007A5F84" w:rsidRDefault="007A5F84" w:rsidP="008E49F0">
                <w:pPr>
                  <w:pStyle w:val="CellBodyLeft"/>
                  <w:spacing w:before="0"/>
                  <w:ind w:left="0"/>
                  <w:rPr>
                    <w:lang w:bidi="ar-SA"/>
                  </w:rPr>
                </w:pPr>
                <w:r>
                  <w:rPr>
                    <w:lang w:bidi="ar-SA"/>
                  </w:rPr>
                  <w:t>25 Dec 2016</w:t>
                </w:r>
              </w:p>
            </w:tc>
          </w:tr>
          <w:tr w:rsidR="003312C3" w14:paraId="22BAC82C"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132DCAE5" w14:textId="716D838B" w:rsidR="003312C3" w:rsidRDefault="003312C3" w:rsidP="00A2603E">
                <w:pPr>
                  <w:pStyle w:val="CellBodyCenter"/>
                  <w:spacing w:before="0"/>
                  <w:ind w:left="0"/>
                </w:pPr>
                <w:r>
                  <w:t>0.9</w:t>
                </w:r>
              </w:p>
            </w:tc>
            <w:tc>
              <w:tcPr>
                <w:tcW w:w="1080" w:type="dxa"/>
                <w:tcBorders>
                  <w:top w:val="single" w:sz="6" w:space="0" w:color="auto"/>
                  <w:left w:val="single" w:sz="6" w:space="0" w:color="auto"/>
                  <w:bottom w:val="single" w:sz="6" w:space="0" w:color="auto"/>
                  <w:right w:val="single" w:sz="6" w:space="0" w:color="auto"/>
                </w:tcBorders>
                <w:vAlign w:val="center"/>
              </w:tcPr>
              <w:p w14:paraId="5ECD5BE0" w14:textId="22DDAC3E" w:rsidR="003312C3" w:rsidRDefault="003312C3" w:rsidP="008E75D7">
                <w:pPr>
                  <w:pStyle w:val="CellBodyCenter"/>
                  <w:spacing w:before="0"/>
                  <w:ind w:left="0"/>
                  <w:rPr>
                    <w:lang w:bidi="ar-SA"/>
                  </w:rPr>
                </w:pPr>
                <w:r>
                  <w:rPr>
                    <w:lang w:bidi="ar-SA"/>
                  </w:rPr>
                  <w:t>0.9.0</w:t>
                </w:r>
              </w:p>
            </w:tc>
            <w:tc>
              <w:tcPr>
                <w:tcW w:w="2340" w:type="dxa"/>
                <w:tcBorders>
                  <w:top w:val="single" w:sz="6" w:space="0" w:color="auto"/>
                  <w:left w:val="single" w:sz="6" w:space="0" w:color="auto"/>
                  <w:bottom w:val="single" w:sz="6" w:space="0" w:color="auto"/>
                  <w:right w:val="single" w:sz="6" w:space="0" w:color="auto"/>
                </w:tcBorders>
                <w:vAlign w:val="center"/>
              </w:tcPr>
              <w:p w14:paraId="074A926B" w14:textId="2D258D68" w:rsidR="003312C3" w:rsidRDefault="003312C3" w:rsidP="008E75D7">
                <w:pPr>
                  <w:pStyle w:val="CellBodyLeft"/>
                  <w:spacing w:before="0"/>
                  <w:ind w:left="0"/>
                  <w:rPr>
                    <w:lang w:bidi="ar-SA"/>
                  </w:rPr>
                </w:pPr>
                <w:r>
                  <w:rPr>
                    <w:lang w:bidi="ar-SA"/>
                  </w:rPr>
                  <w:t>Vitaly Surazhsky</w:t>
                </w:r>
              </w:p>
            </w:tc>
            <w:tc>
              <w:tcPr>
                <w:tcW w:w="3465" w:type="dxa"/>
                <w:tcBorders>
                  <w:top w:val="single" w:sz="6" w:space="0" w:color="auto"/>
                  <w:left w:val="single" w:sz="6" w:space="0" w:color="auto"/>
                  <w:bottom w:val="single" w:sz="6" w:space="0" w:color="auto"/>
                  <w:right w:val="single" w:sz="6" w:space="0" w:color="auto"/>
                </w:tcBorders>
                <w:vAlign w:val="center"/>
              </w:tcPr>
              <w:p w14:paraId="52DFD7E1" w14:textId="636DC21D" w:rsidR="003312C3" w:rsidRDefault="003312C3" w:rsidP="00F96F3F">
                <w:pPr>
                  <w:rPr>
                    <w:color w:val="000000"/>
                    <w:sz w:val="16"/>
                    <w:szCs w:val="16"/>
                  </w:rPr>
                </w:pPr>
                <w:r>
                  <w:rPr>
                    <w:color w:val="000000"/>
                    <w:sz w:val="16"/>
                    <w:szCs w:val="16"/>
                  </w:rPr>
                  <w:t>Section 3.6 added</w:t>
                </w:r>
              </w:p>
            </w:tc>
            <w:tc>
              <w:tcPr>
                <w:tcW w:w="2250" w:type="dxa"/>
                <w:tcBorders>
                  <w:top w:val="single" w:sz="6" w:space="0" w:color="auto"/>
                  <w:left w:val="single" w:sz="6" w:space="0" w:color="auto"/>
                  <w:bottom w:val="single" w:sz="6" w:space="0" w:color="auto"/>
                  <w:right w:val="single" w:sz="6" w:space="0" w:color="auto"/>
                </w:tcBorders>
                <w:vAlign w:val="center"/>
              </w:tcPr>
              <w:p w14:paraId="7069B7BD" w14:textId="788965D6" w:rsidR="003312C3" w:rsidRDefault="009D0FD4" w:rsidP="008E49F0">
                <w:pPr>
                  <w:pStyle w:val="CellBodyLeft"/>
                  <w:spacing w:before="0"/>
                  <w:ind w:left="0"/>
                  <w:rPr>
                    <w:lang w:bidi="ar-SA"/>
                  </w:rPr>
                </w:pPr>
                <w:r>
                  <w:rPr>
                    <w:lang w:bidi="ar-SA"/>
                  </w:rPr>
                  <w:t>27 Dec 2016</w:t>
                </w:r>
              </w:p>
            </w:tc>
          </w:tr>
          <w:tr w:rsidR="00B849DE" w14:paraId="54F98584"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29D2198B" w14:textId="130BCFD0" w:rsidR="00B849DE" w:rsidRDefault="00B849DE" w:rsidP="005153AC">
                <w:pPr>
                  <w:pStyle w:val="CellBodyLeft"/>
                  <w:spacing w:before="0"/>
                  <w:ind w:left="0"/>
                  <w:rPr>
                    <w:lang w:bidi="ar-SA"/>
                  </w:rPr>
                </w:pPr>
                <w:r>
                  <w:rPr>
                    <w:lang w:bidi="ar-SA"/>
                  </w:rPr>
                  <w:t>0.9</w:t>
                </w:r>
              </w:p>
            </w:tc>
            <w:tc>
              <w:tcPr>
                <w:tcW w:w="1080" w:type="dxa"/>
                <w:tcBorders>
                  <w:top w:val="single" w:sz="6" w:space="0" w:color="auto"/>
                  <w:left w:val="single" w:sz="6" w:space="0" w:color="auto"/>
                  <w:bottom w:val="single" w:sz="6" w:space="0" w:color="auto"/>
                  <w:right w:val="single" w:sz="6" w:space="0" w:color="auto"/>
                </w:tcBorders>
                <w:vAlign w:val="center"/>
              </w:tcPr>
              <w:p w14:paraId="7C2AAC54" w14:textId="5748B8DA" w:rsidR="00B849DE" w:rsidRDefault="00B849DE" w:rsidP="005153AC">
                <w:pPr>
                  <w:pStyle w:val="CellBodyLeft"/>
                  <w:spacing w:before="0"/>
                  <w:ind w:left="0"/>
                  <w:rPr>
                    <w:lang w:bidi="ar-SA"/>
                  </w:rPr>
                </w:pPr>
              </w:p>
            </w:tc>
            <w:tc>
              <w:tcPr>
                <w:tcW w:w="2340" w:type="dxa"/>
                <w:tcBorders>
                  <w:top w:val="single" w:sz="6" w:space="0" w:color="auto"/>
                  <w:left w:val="single" w:sz="6" w:space="0" w:color="auto"/>
                  <w:bottom w:val="single" w:sz="6" w:space="0" w:color="auto"/>
                  <w:right w:val="single" w:sz="6" w:space="0" w:color="auto"/>
                </w:tcBorders>
                <w:vAlign w:val="center"/>
              </w:tcPr>
              <w:p w14:paraId="0C22139F" w14:textId="47300E5E" w:rsidR="00B849DE" w:rsidRDefault="00B849DE" w:rsidP="005153AC">
                <w:pPr>
                  <w:pStyle w:val="CellBodyLeft"/>
                  <w:spacing w:before="0"/>
                  <w:ind w:left="0"/>
                  <w:rPr>
                    <w:lang w:bidi="ar-SA"/>
                  </w:rPr>
                </w:pPr>
                <w:r>
                  <w:rPr>
                    <w:lang w:bidi="ar-SA"/>
                  </w:rPr>
                  <w:t>Yoni Chechik</w:t>
                </w:r>
              </w:p>
            </w:tc>
            <w:tc>
              <w:tcPr>
                <w:tcW w:w="3465" w:type="dxa"/>
                <w:tcBorders>
                  <w:top w:val="single" w:sz="6" w:space="0" w:color="auto"/>
                  <w:left w:val="single" w:sz="6" w:space="0" w:color="auto"/>
                  <w:bottom w:val="single" w:sz="6" w:space="0" w:color="auto"/>
                  <w:right w:val="single" w:sz="6" w:space="0" w:color="auto"/>
                </w:tcBorders>
                <w:vAlign w:val="center"/>
              </w:tcPr>
              <w:p w14:paraId="12576D0B" w14:textId="30F0A480" w:rsidR="00B849DE" w:rsidRPr="005153AC" w:rsidRDefault="00B849DE" w:rsidP="005153AC">
                <w:pPr>
                  <w:pStyle w:val="CellBodyLeft"/>
                  <w:spacing w:before="0"/>
                  <w:ind w:left="0"/>
                  <w:rPr>
                    <w:lang w:bidi="ar-SA"/>
                  </w:rPr>
                </w:pPr>
                <w:r>
                  <w:rPr>
                    <w:lang w:bidi="ar-SA"/>
                  </w:rPr>
                  <w:t>Coarse masking renew</w:t>
                </w:r>
              </w:p>
            </w:tc>
            <w:tc>
              <w:tcPr>
                <w:tcW w:w="2250" w:type="dxa"/>
                <w:tcBorders>
                  <w:top w:val="single" w:sz="6" w:space="0" w:color="auto"/>
                  <w:left w:val="single" w:sz="6" w:space="0" w:color="auto"/>
                  <w:bottom w:val="single" w:sz="6" w:space="0" w:color="auto"/>
                  <w:right w:val="single" w:sz="6" w:space="0" w:color="auto"/>
                </w:tcBorders>
                <w:vAlign w:val="center"/>
              </w:tcPr>
              <w:p w14:paraId="3EFEEDE7" w14:textId="43DFD415" w:rsidR="00B849DE" w:rsidRDefault="00B849DE" w:rsidP="005153AC">
                <w:pPr>
                  <w:pStyle w:val="CellBodyLeft"/>
                  <w:spacing w:before="0"/>
                  <w:ind w:left="0"/>
                  <w:rPr>
                    <w:lang w:bidi="ar-SA"/>
                  </w:rPr>
                </w:pPr>
                <w:r>
                  <w:rPr>
                    <w:lang w:bidi="ar-SA"/>
                  </w:rPr>
                  <w:t>29 Dec 2016</w:t>
                </w:r>
              </w:p>
            </w:tc>
          </w:tr>
          <w:tr w:rsidR="005153AC" w14:paraId="546C4AF3"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CB4CEBA" w14:textId="77777777" w:rsidR="005153AC" w:rsidRDefault="005153AC" w:rsidP="005153AC">
                <w:pPr>
                  <w:pStyle w:val="CellBodyLeft"/>
                  <w:spacing w:before="0"/>
                  <w:ind w:left="0"/>
                  <w:rPr>
                    <w:lang w:bidi="ar-SA"/>
                  </w:rPr>
                </w:pPr>
              </w:p>
            </w:tc>
            <w:tc>
              <w:tcPr>
                <w:tcW w:w="1080" w:type="dxa"/>
                <w:tcBorders>
                  <w:top w:val="single" w:sz="6" w:space="0" w:color="auto"/>
                  <w:left w:val="single" w:sz="6" w:space="0" w:color="auto"/>
                  <w:bottom w:val="single" w:sz="6" w:space="0" w:color="auto"/>
                  <w:right w:val="single" w:sz="6" w:space="0" w:color="auto"/>
                </w:tcBorders>
                <w:vAlign w:val="center"/>
              </w:tcPr>
              <w:p w14:paraId="0F6B6680" w14:textId="3FF15512" w:rsidR="005153AC" w:rsidRDefault="005153AC" w:rsidP="005153AC">
                <w:pPr>
                  <w:pStyle w:val="CellBodyLeft"/>
                  <w:spacing w:before="0"/>
                  <w:ind w:left="0"/>
                  <w:rPr>
                    <w:lang w:bidi="ar-SA"/>
                  </w:rPr>
                </w:pPr>
                <w:r>
                  <w:rPr>
                    <w:lang w:bidi="ar-SA"/>
                  </w:rPr>
                  <w:t>0.9</w:t>
                </w:r>
              </w:p>
            </w:tc>
            <w:tc>
              <w:tcPr>
                <w:tcW w:w="2340" w:type="dxa"/>
                <w:tcBorders>
                  <w:top w:val="single" w:sz="6" w:space="0" w:color="auto"/>
                  <w:left w:val="single" w:sz="6" w:space="0" w:color="auto"/>
                  <w:bottom w:val="single" w:sz="6" w:space="0" w:color="auto"/>
                  <w:right w:val="single" w:sz="6" w:space="0" w:color="auto"/>
                </w:tcBorders>
                <w:vAlign w:val="center"/>
              </w:tcPr>
              <w:p w14:paraId="2648076E" w14:textId="285973F9" w:rsidR="005153AC" w:rsidRDefault="005153AC" w:rsidP="005153AC">
                <w:pPr>
                  <w:pStyle w:val="CellBodyLeft"/>
                  <w:spacing w:before="0"/>
                  <w:ind w:left="0"/>
                  <w:rPr>
                    <w:lang w:bidi="ar-SA"/>
                  </w:rPr>
                </w:pPr>
                <w:r>
                  <w:rPr>
                    <w:lang w:bidi="ar-SA"/>
                  </w:rP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3451D304" w14:textId="0AC2E888" w:rsidR="005153AC" w:rsidRDefault="005153AC" w:rsidP="005153AC">
                <w:pPr>
                  <w:pStyle w:val="CellBodyLeft"/>
                  <w:spacing w:before="0"/>
                  <w:ind w:left="0"/>
                  <w:rPr>
                    <w:lang w:bidi="ar-SA"/>
                  </w:rPr>
                </w:pPr>
                <w:r>
                  <w:rPr>
                    <w:lang w:bidi="ar-SA"/>
                  </w:rPr>
                  <w:t>Coarse masking register order</w:t>
                </w:r>
              </w:p>
            </w:tc>
            <w:tc>
              <w:tcPr>
                <w:tcW w:w="2250" w:type="dxa"/>
                <w:tcBorders>
                  <w:top w:val="single" w:sz="6" w:space="0" w:color="auto"/>
                  <w:left w:val="single" w:sz="6" w:space="0" w:color="auto"/>
                  <w:bottom w:val="single" w:sz="6" w:space="0" w:color="auto"/>
                  <w:right w:val="single" w:sz="6" w:space="0" w:color="auto"/>
                </w:tcBorders>
                <w:vAlign w:val="center"/>
              </w:tcPr>
              <w:p w14:paraId="421901F1" w14:textId="725F7169" w:rsidR="005153AC" w:rsidRDefault="005153AC" w:rsidP="005153AC">
                <w:pPr>
                  <w:pStyle w:val="CellBodyLeft"/>
                  <w:spacing w:before="0"/>
                  <w:ind w:left="0"/>
                  <w:rPr>
                    <w:lang w:bidi="ar-SA"/>
                  </w:rPr>
                </w:pPr>
                <w:r>
                  <w:rPr>
                    <w:lang w:bidi="ar-SA"/>
                  </w:rPr>
                  <w:t>01 Feb 2017</w:t>
                </w:r>
              </w:p>
            </w:tc>
          </w:tr>
          <w:tr w:rsidR="0025420B" w14:paraId="562F776B"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4C56678F" w14:textId="77777777" w:rsidR="0025420B" w:rsidRDefault="0025420B" w:rsidP="005153AC">
                <w:pPr>
                  <w:pStyle w:val="CellBodyLeft"/>
                  <w:spacing w:before="0"/>
                  <w:ind w:left="0"/>
                  <w:rPr>
                    <w:lang w:bidi="ar-SA"/>
                  </w:rPr>
                </w:pPr>
              </w:p>
            </w:tc>
            <w:tc>
              <w:tcPr>
                <w:tcW w:w="1080" w:type="dxa"/>
                <w:tcBorders>
                  <w:top w:val="single" w:sz="6" w:space="0" w:color="auto"/>
                  <w:left w:val="single" w:sz="6" w:space="0" w:color="auto"/>
                  <w:bottom w:val="single" w:sz="6" w:space="0" w:color="auto"/>
                  <w:right w:val="single" w:sz="6" w:space="0" w:color="auto"/>
                </w:tcBorders>
                <w:vAlign w:val="center"/>
              </w:tcPr>
              <w:p w14:paraId="29CFB530" w14:textId="77777777" w:rsidR="0025420B" w:rsidRDefault="0025420B" w:rsidP="005153AC">
                <w:pPr>
                  <w:pStyle w:val="CellBodyLeft"/>
                  <w:spacing w:before="0"/>
                  <w:ind w:left="0"/>
                  <w:rPr>
                    <w:lang w:bidi="ar-SA"/>
                  </w:rPr>
                </w:pPr>
              </w:p>
            </w:tc>
            <w:tc>
              <w:tcPr>
                <w:tcW w:w="2340" w:type="dxa"/>
                <w:tcBorders>
                  <w:top w:val="single" w:sz="6" w:space="0" w:color="auto"/>
                  <w:left w:val="single" w:sz="6" w:space="0" w:color="auto"/>
                  <w:bottom w:val="single" w:sz="6" w:space="0" w:color="auto"/>
                  <w:right w:val="single" w:sz="6" w:space="0" w:color="auto"/>
                </w:tcBorders>
                <w:vAlign w:val="center"/>
              </w:tcPr>
              <w:p w14:paraId="2066BCEB" w14:textId="38D99A75" w:rsidR="0025420B" w:rsidRDefault="0025420B" w:rsidP="005153AC">
                <w:pPr>
                  <w:pStyle w:val="CellBodyLeft"/>
                  <w:spacing w:before="0"/>
                  <w:ind w:left="0"/>
                  <w:rPr>
                    <w:lang w:bidi="ar-SA"/>
                  </w:rPr>
                </w:pPr>
                <w:r>
                  <w:rPr>
                    <w:lang w:bidi="ar-SA"/>
                  </w:rP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206A4BFB" w14:textId="0F07436A" w:rsidR="0025420B" w:rsidRDefault="0025420B" w:rsidP="005153AC">
                <w:pPr>
                  <w:pStyle w:val="CellBodyLeft"/>
                  <w:spacing w:before="0"/>
                  <w:ind w:left="0"/>
                  <w:rPr>
                    <w:lang w:bidi="ar-SA"/>
                  </w:rPr>
                </w:pPr>
                <w:r>
                  <w:rPr>
                    <w:lang w:bidi="ar-SA"/>
                  </w:rPr>
                  <w:t>CMA as IR</w:t>
                </w:r>
              </w:p>
            </w:tc>
            <w:tc>
              <w:tcPr>
                <w:tcW w:w="2250" w:type="dxa"/>
                <w:tcBorders>
                  <w:top w:val="single" w:sz="6" w:space="0" w:color="auto"/>
                  <w:left w:val="single" w:sz="6" w:space="0" w:color="auto"/>
                  <w:bottom w:val="single" w:sz="6" w:space="0" w:color="auto"/>
                  <w:right w:val="single" w:sz="6" w:space="0" w:color="auto"/>
                </w:tcBorders>
                <w:vAlign w:val="center"/>
              </w:tcPr>
              <w:p w14:paraId="28F19009" w14:textId="24B1E2DF" w:rsidR="0025420B" w:rsidRDefault="0025420B" w:rsidP="005153AC">
                <w:pPr>
                  <w:pStyle w:val="CellBodyLeft"/>
                  <w:spacing w:before="0"/>
                  <w:ind w:left="0"/>
                  <w:rPr>
                    <w:lang w:bidi="ar-SA"/>
                  </w:rPr>
                </w:pPr>
                <w:r>
                  <w:rPr>
                    <w:lang w:bidi="ar-SA"/>
                  </w:rPr>
                  <w:t>07 Feb 2017</w:t>
                </w:r>
              </w:p>
            </w:tc>
          </w:tr>
          <w:tr w:rsidR="00B86C65" w14:paraId="0D2615BC"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5E8CC11F" w14:textId="0B8036CF" w:rsidR="00B86C65" w:rsidRDefault="00B86C65" w:rsidP="00B86C65">
                <w:pPr>
                  <w:pStyle w:val="CellBodyLeft"/>
                  <w:spacing w:before="0"/>
                  <w:ind w:left="0"/>
                  <w:rPr>
                    <w:lang w:bidi="ar-SA"/>
                  </w:rPr>
                </w:pPr>
              </w:p>
            </w:tc>
            <w:tc>
              <w:tcPr>
                <w:tcW w:w="1080" w:type="dxa"/>
                <w:tcBorders>
                  <w:top w:val="single" w:sz="6" w:space="0" w:color="auto"/>
                  <w:left w:val="single" w:sz="6" w:space="0" w:color="auto"/>
                  <w:bottom w:val="single" w:sz="6" w:space="0" w:color="auto"/>
                  <w:right w:val="single" w:sz="6" w:space="0" w:color="auto"/>
                </w:tcBorders>
                <w:vAlign w:val="center"/>
              </w:tcPr>
              <w:p w14:paraId="58D9AFF5" w14:textId="77777777" w:rsidR="00B86C65" w:rsidRDefault="00B86C65" w:rsidP="00B86C65">
                <w:pPr>
                  <w:pStyle w:val="CellBodyLeft"/>
                  <w:spacing w:before="0"/>
                  <w:ind w:left="0"/>
                  <w:rPr>
                    <w:lang w:bidi="ar-SA"/>
                  </w:rPr>
                </w:pPr>
              </w:p>
            </w:tc>
            <w:tc>
              <w:tcPr>
                <w:tcW w:w="2340" w:type="dxa"/>
                <w:tcBorders>
                  <w:top w:val="single" w:sz="6" w:space="0" w:color="auto"/>
                  <w:left w:val="single" w:sz="6" w:space="0" w:color="auto"/>
                  <w:bottom w:val="single" w:sz="6" w:space="0" w:color="auto"/>
                  <w:right w:val="single" w:sz="6" w:space="0" w:color="auto"/>
                </w:tcBorders>
                <w:vAlign w:val="center"/>
              </w:tcPr>
              <w:p w14:paraId="32402C50" w14:textId="2118CC9A" w:rsidR="00B86C65" w:rsidRDefault="00B86C65" w:rsidP="00B86C65">
                <w:pPr>
                  <w:pStyle w:val="CellBodyLeft"/>
                  <w:spacing w:before="0"/>
                  <w:ind w:left="0"/>
                  <w:rPr>
                    <w:lang w:bidi="ar-SA"/>
                  </w:rPr>
                </w:pPr>
                <w:r>
                  <w:rPr>
                    <w:lang w:bidi="ar-SA"/>
                  </w:rP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62F0B886" w14:textId="1D2CDDB9" w:rsidR="00B86C65" w:rsidRDefault="00B86C65" w:rsidP="00B86C65">
                <w:pPr>
                  <w:pStyle w:val="CellBodyLeft"/>
                  <w:spacing w:before="0"/>
                  <w:ind w:left="0"/>
                  <w:rPr>
                    <w:lang w:bidi="ar-SA"/>
                  </w:rPr>
                </w:pPr>
                <w:r>
                  <w:rPr>
                    <w:lang w:bidi="ar-SA"/>
                  </w:rPr>
                  <w:t>Replace range finder mode with template mode 3</w:t>
                </w:r>
              </w:p>
            </w:tc>
            <w:tc>
              <w:tcPr>
                <w:tcW w:w="2250" w:type="dxa"/>
                <w:tcBorders>
                  <w:top w:val="single" w:sz="6" w:space="0" w:color="auto"/>
                  <w:left w:val="single" w:sz="6" w:space="0" w:color="auto"/>
                  <w:bottom w:val="single" w:sz="6" w:space="0" w:color="auto"/>
                  <w:right w:val="single" w:sz="6" w:space="0" w:color="auto"/>
                </w:tcBorders>
                <w:vAlign w:val="center"/>
              </w:tcPr>
              <w:p w14:paraId="47E3E71D" w14:textId="5D42CDBC" w:rsidR="00B86C65" w:rsidRDefault="00B86C65" w:rsidP="00B86C65">
                <w:pPr>
                  <w:pStyle w:val="CellBodyLeft"/>
                  <w:spacing w:before="0"/>
                  <w:ind w:left="0"/>
                  <w:rPr>
                    <w:lang w:bidi="ar-SA"/>
                  </w:rPr>
                </w:pPr>
                <w:r>
                  <w:rPr>
                    <w:lang w:bidi="ar-SA"/>
                  </w:rPr>
                  <w:t>22 Mar 2017</w:t>
                </w:r>
              </w:p>
            </w:tc>
          </w:tr>
          <w:tr w:rsidR="00496F14" w14:paraId="290DF008"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2692BAC8" w14:textId="534A0315" w:rsidR="00496F14" w:rsidRDefault="00496F14" w:rsidP="00496F14">
                <w:pPr>
                  <w:pStyle w:val="CellBodyLeft"/>
                  <w:spacing w:before="0"/>
                  <w:ind w:left="0"/>
                  <w:rPr>
                    <w:lang w:bidi="ar-SA"/>
                  </w:rPr>
                </w:pPr>
              </w:p>
            </w:tc>
            <w:tc>
              <w:tcPr>
                <w:tcW w:w="1080" w:type="dxa"/>
                <w:tcBorders>
                  <w:top w:val="single" w:sz="6" w:space="0" w:color="auto"/>
                  <w:left w:val="single" w:sz="6" w:space="0" w:color="auto"/>
                  <w:bottom w:val="single" w:sz="6" w:space="0" w:color="auto"/>
                  <w:right w:val="single" w:sz="6" w:space="0" w:color="auto"/>
                </w:tcBorders>
                <w:vAlign w:val="center"/>
              </w:tcPr>
              <w:p w14:paraId="66144B3E" w14:textId="77777777" w:rsidR="00496F14" w:rsidRDefault="00496F14" w:rsidP="00496F14">
                <w:pPr>
                  <w:pStyle w:val="CellBodyLeft"/>
                  <w:spacing w:before="0"/>
                  <w:ind w:left="0"/>
                  <w:rPr>
                    <w:lang w:bidi="ar-SA"/>
                  </w:rPr>
                </w:pPr>
              </w:p>
            </w:tc>
            <w:tc>
              <w:tcPr>
                <w:tcW w:w="2340" w:type="dxa"/>
                <w:tcBorders>
                  <w:top w:val="single" w:sz="6" w:space="0" w:color="auto"/>
                  <w:left w:val="single" w:sz="6" w:space="0" w:color="auto"/>
                  <w:bottom w:val="single" w:sz="6" w:space="0" w:color="auto"/>
                  <w:right w:val="single" w:sz="6" w:space="0" w:color="auto"/>
                </w:tcBorders>
                <w:vAlign w:val="center"/>
              </w:tcPr>
              <w:p w14:paraId="33977964" w14:textId="65580CFD" w:rsidR="00496F14" w:rsidRDefault="00496F14" w:rsidP="00496F14">
                <w:pPr>
                  <w:pStyle w:val="CellBodyLeft"/>
                  <w:spacing w:before="0"/>
                  <w:ind w:left="0"/>
                  <w:rPr>
                    <w:lang w:bidi="ar-SA"/>
                  </w:rPr>
                </w:pPr>
                <w:r>
                  <w:rPr>
                    <w:lang w:bidi="ar-SA"/>
                  </w:rPr>
                  <w:t>Ohad Menashe + Yoni Chechik</w:t>
                </w:r>
              </w:p>
            </w:tc>
            <w:tc>
              <w:tcPr>
                <w:tcW w:w="3465" w:type="dxa"/>
                <w:tcBorders>
                  <w:top w:val="single" w:sz="6" w:space="0" w:color="auto"/>
                  <w:left w:val="single" w:sz="6" w:space="0" w:color="auto"/>
                  <w:bottom w:val="single" w:sz="6" w:space="0" w:color="auto"/>
                  <w:right w:val="single" w:sz="6" w:space="0" w:color="auto"/>
                </w:tcBorders>
                <w:vAlign w:val="center"/>
              </w:tcPr>
              <w:p w14:paraId="5518D26F" w14:textId="7DF73480" w:rsidR="00496F14" w:rsidRDefault="00496F14" w:rsidP="00496F14">
                <w:pPr>
                  <w:pStyle w:val="CellBodyLeft"/>
                  <w:spacing w:before="0"/>
                  <w:ind w:left="0"/>
                  <w:rPr>
                    <w:lang w:bidi="ar-SA"/>
                  </w:rPr>
                </w:pPr>
                <w:r>
                  <w:rPr>
                    <w:lang w:bidi="ar-SA"/>
                  </w:rPr>
                  <w:t>PSNR appendix overview</w:t>
                </w:r>
              </w:p>
            </w:tc>
            <w:tc>
              <w:tcPr>
                <w:tcW w:w="2250" w:type="dxa"/>
                <w:tcBorders>
                  <w:top w:val="single" w:sz="6" w:space="0" w:color="auto"/>
                  <w:left w:val="single" w:sz="6" w:space="0" w:color="auto"/>
                  <w:bottom w:val="single" w:sz="6" w:space="0" w:color="auto"/>
                  <w:right w:val="single" w:sz="6" w:space="0" w:color="auto"/>
                </w:tcBorders>
                <w:vAlign w:val="center"/>
              </w:tcPr>
              <w:p w14:paraId="344DD5C0" w14:textId="7360F28E" w:rsidR="00496F14" w:rsidRDefault="00496F14" w:rsidP="00496F14">
                <w:pPr>
                  <w:pStyle w:val="CellBodyLeft"/>
                  <w:spacing w:before="0"/>
                  <w:ind w:left="0"/>
                  <w:rPr>
                    <w:lang w:bidi="ar-SA"/>
                  </w:rPr>
                </w:pPr>
                <w:r>
                  <w:rPr>
                    <w:lang w:bidi="ar-SA"/>
                  </w:rPr>
                  <w:t>13 Nov 2017</w:t>
                </w:r>
              </w:p>
            </w:tc>
          </w:tr>
        </w:tbl>
        <w:p w14:paraId="2AAD90CD" w14:textId="77777777" w:rsidR="00A301B4" w:rsidRDefault="00A301B4">
          <w:pPr>
            <w:spacing w:after="160" w:line="259" w:lineRule="auto"/>
          </w:pPr>
        </w:p>
        <w:p w14:paraId="0C0C084D" w14:textId="233D4E69" w:rsidR="00244109" w:rsidRDefault="00244109" w:rsidP="00201564">
          <w:pPr>
            <w:spacing w:after="160" w:line="259" w:lineRule="auto"/>
          </w:pPr>
          <w:r>
            <w:br w:type="page"/>
          </w:r>
        </w:p>
        <w:p w14:paraId="111D483B" w14:textId="6EC7C2FA" w:rsidR="00A301B4" w:rsidRDefault="00A301B4">
          <w:pPr>
            <w:spacing w:after="160" w:line="259" w:lineRule="auto"/>
          </w:pPr>
        </w:p>
        <w:p w14:paraId="00CA5FBF" w14:textId="77777777" w:rsidR="00A301B4" w:rsidRDefault="00A301B4">
          <w:pPr>
            <w:spacing w:after="160" w:line="259" w:lineRule="auto"/>
          </w:pPr>
        </w:p>
        <w:p w14:paraId="0C0C084E" w14:textId="68A9596C" w:rsidR="00244109" w:rsidRDefault="00682025">
          <w:pPr>
            <w:spacing w:after="160" w:line="259" w:lineRule="auto"/>
            <w:rPr>
              <w:rFonts w:asciiTheme="majorHAnsi" w:eastAsiaTheme="majorEastAsia" w:hAnsiTheme="majorHAnsi" w:cstheme="majorBidi"/>
              <w:color w:val="2E74B5" w:themeColor="accent1" w:themeShade="BF"/>
              <w:sz w:val="32"/>
              <w:szCs w:val="32"/>
            </w:rPr>
          </w:pPr>
          <w:r>
            <w:t>7</w:t>
          </w:r>
        </w:p>
      </w:sdtContent>
    </w:sdt>
    <w:sdt>
      <w:sdtPr>
        <w:rPr>
          <w:rFonts w:ascii="Verdana" w:eastAsia="Times New Roman" w:hAnsi="Verdana" w:cs="Times New Roman"/>
          <w:color w:val="auto"/>
          <w:sz w:val="18"/>
          <w:szCs w:val="20"/>
        </w:rPr>
        <w:id w:val="-174812140"/>
        <w:docPartObj>
          <w:docPartGallery w:val="Table of Contents"/>
          <w:docPartUnique/>
        </w:docPartObj>
      </w:sdtPr>
      <w:sdtEndPr>
        <w:rPr>
          <w:rFonts w:ascii="Times New Roman" w:hAnsi="Times New Roman"/>
          <w:b/>
          <w:bCs/>
          <w:noProof/>
          <w:sz w:val="24"/>
          <w:szCs w:val="24"/>
        </w:rPr>
      </w:sdtEndPr>
      <w:sdtContent>
        <w:p w14:paraId="0C0C084F" w14:textId="77777777" w:rsidR="000D6110" w:rsidRDefault="000D6110">
          <w:pPr>
            <w:pStyle w:val="TOCHeading"/>
          </w:pPr>
          <w:r>
            <w:t>Contents</w:t>
          </w:r>
        </w:p>
        <w:p w14:paraId="4D3FE1A6" w14:textId="724F2171" w:rsidR="002A36F9" w:rsidRDefault="000D6110">
          <w:pPr>
            <w:pStyle w:val="TOC1"/>
            <w:tabs>
              <w:tab w:val="left" w:pos="360"/>
              <w:tab w:val="right" w:leader="dot" w:pos="993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0704515" w:history="1">
            <w:r w:rsidR="002A36F9" w:rsidRPr="00616806">
              <w:rPr>
                <w:rStyle w:val="Hyperlink"/>
                <w:noProof/>
              </w:rPr>
              <w:t>1</w:t>
            </w:r>
            <w:r w:rsidR="002A36F9">
              <w:rPr>
                <w:rFonts w:asciiTheme="minorHAnsi" w:eastAsiaTheme="minorEastAsia" w:hAnsiTheme="minorHAnsi" w:cstheme="minorBidi"/>
                <w:noProof/>
                <w:sz w:val="22"/>
                <w:szCs w:val="22"/>
              </w:rPr>
              <w:tab/>
            </w:r>
            <w:r w:rsidR="002A36F9" w:rsidRPr="00616806">
              <w:rPr>
                <w:rStyle w:val="Hyperlink"/>
                <w:noProof/>
              </w:rPr>
              <w:t>Introduction</w:t>
            </w:r>
            <w:r w:rsidR="002A36F9">
              <w:rPr>
                <w:noProof/>
                <w:webHidden/>
              </w:rPr>
              <w:tab/>
            </w:r>
            <w:r w:rsidR="002A36F9">
              <w:rPr>
                <w:noProof/>
                <w:webHidden/>
              </w:rPr>
              <w:fldChar w:fldCharType="begin"/>
            </w:r>
            <w:r w:rsidR="002A36F9">
              <w:rPr>
                <w:noProof/>
                <w:webHidden/>
              </w:rPr>
              <w:instrText xml:space="preserve"> PAGEREF _Toc470704515 \h </w:instrText>
            </w:r>
            <w:r w:rsidR="002A36F9">
              <w:rPr>
                <w:noProof/>
                <w:webHidden/>
              </w:rPr>
            </w:r>
            <w:r w:rsidR="002A36F9">
              <w:rPr>
                <w:noProof/>
                <w:webHidden/>
              </w:rPr>
              <w:fldChar w:fldCharType="separate"/>
            </w:r>
            <w:r w:rsidR="002A36F9">
              <w:rPr>
                <w:noProof/>
                <w:webHidden/>
              </w:rPr>
              <w:t>3</w:t>
            </w:r>
            <w:r w:rsidR="002A36F9">
              <w:rPr>
                <w:noProof/>
                <w:webHidden/>
              </w:rPr>
              <w:fldChar w:fldCharType="end"/>
            </w:r>
          </w:hyperlink>
        </w:p>
        <w:p w14:paraId="26C068C2" w14:textId="60C2EB6D" w:rsidR="002A36F9" w:rsidRDefault="007D2154">
          <w:pPr>
            <w:pStyle w:val="TOC1"/>
            <w:tabs>
              <w:tab w:val="left" w:pos="360"/>
              <w:tab w:val="right" w:leader="dot" w:pos="9939"/>
            </w:tabs>
            <w:rPr>
              <w:rFonts w:asciiTheme="minorHAnsi" w:eastAsiaTheme="minorEastAsia" w:hAnsiTheme="minorHAnsi" w:cstheme="minorBidi"/>
              <w:noProof/>
              <w:sz w:val="22"/>
              <w:szCs w:val="22"/>
            </w:rPr>
          </w:pPr>
          <w:hyperlink w:anchor="_Toc470704516" w:history="1">
            <w:r w:rsidR="002A36F9" w:rsidRPr="00616806">
              <w:rPr>
                <w:rStyle w:val="Hyperlink"/>
                <w:noProof/>
              </w:rPr>
              <w:t>2</w:t>
            </w:r>
            <w:r w:rsidR="002A36F9">
              <w:rPr>
                <w:rFonts w:asciiTheme="minorHAnsi" w:eastAsiaTheme="minorEastAsia" w:hAnsiTheme="minorHAnsi" w:cstheme="minorBidi"/>
                <w:noProof/>
                <w:sz w:val="22"/>
                <w:szCs w:val="22"/>
              </w:rPr>
              <w:tab/>
            </w:r>
            <w:r w:rsidR="002A36F9" w:rsidRPr="00616806">
              <w:rPr>
                <w:rStyle w:val="Hyperlink"/>
                <w:noProof/>
              </w:rPr>
              <w:t>Interfaces</w:t>
            </w:r>
            <w:r w:rsidR="002A36F9">
              <w:rPr>
                <w:noProof/>
                <w:webHidden/>
              </w:rPr>
              <w:tab/>
            </w:r>
            <w:r w:rsidR="002A36F9">
              <w:rPr>
                <w:noProof/>
                <w:webHidden/>
              </w:rPr>
              <w:fldChar w:fldCharType="begin"/>
            </w:r>
            <w:r w:rsidR="002A36F9">
              <w:rPr>
                <w:noProof/>
                <w:webHidden/>
              </w:rPr>
              <w:instrText xml:space="preserve"> PAGEREF _Toc470704516 \h </w:instrText>
            </w:r>
            <w:r w:rsidR="002A36F9">
              <w:rPr>
                <w:noProof/>
                <w:webHidden/>
              </w:rPr>
            </w:r>
            <w:r w:rsidR="002A36F9">
              <w:rPr>
                <w:noProof/>
                <w:webHidden/>
              </w:rPr>
              <w:fldChar w:fldCharType="separate"/>
            </w:r>
            <w:r w:rsidR="002A36F9">
              <w:rPr>
                <w:noProof/>
                <w:webHidden/>
              </w:rPr>
              <w:t>5</w:t>
            </w:r>
            <w:r w:rsidR="002A36F9">
              <w:rPr>
                <w:noProof/>
                <w:webHidden/>
              </w:rPr>
              <w:fldChar w:fldCharType="end"/>
            </w:r>
          </w:hyperlink>
        </w:p>
        <w:p w14:paraId="3E7FB0F2" w14:textId="30CEACB5"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17" w:history="1">
            <w:r w:rsidR="002A36F9" w:rsidRPr="00616806">
              <w:rPr>
                <w:rStyle w:val="Hyperlink"/>
                <w:noProof/>
              </w:rPr>
              <w:t>2.1.1</w:t>
            </w:r>
            <w:r w:rsidR="002A36F9">
              <w:rPr>
                <w:rFonts w:asciiTheme="minorHAnsi" w:eastAsiaTheme="minorEastAsia" w:hAnsiTheme="minorHAnsi" w:cstheme="minorBidi"/>
                <w:noProof/>
                <w:sz w:val="22"/>
                <w:szCs w:val="22"/>
              </w:rPr>
              <w:tab/>
            </w:r>
            <w:r w:rsidR="002A36F9" w:rsidRPr="00616806">
              <w:rPr>
                <w:rStyle w:val="Hyperlink"/>
                <w:noProof/>
              </w:rPr>
              <w:t>Input</w:t>
            </w:r>
            <w:r w:rsidR="002A36F9">
              <w:rPr>
                <w:noProof/>
                <w:webHidden/>
              </w:rPr>
              <w:tab/>
            </w:r>
            <w:r w:rsidR="002A36F9">
              <w:rPr>
                <w:noProof/>
                <w:webHidden/>
              </w:rPr>
              <w:fldChar w:fldCharType="begin"/>
            </w:r>
            <w:r w:rsidR="002A36F9">
              <w:rPr>
                <w:noProof/>
                <w:webHidden/>
              </w:rPr>
              <w:instrText xml:space="preserve"> PAGEREF _Toc470704517 \h </w:instrText>
            </w:r>
            <w:r w:rsidR="002A36F9">
              <w:rPr>
                <w:noProof/>
                <w:webHidden/>
              </w:rPr>
            </w:r>
            <w:r w:rsidR="002A36F9">
              <w:rPr>
                <w:noProof/>
                <w:webHidden/>
              </w:rPr>
              <w:fldChar w:fldCharType="separate"/>
            </w:r>
            <w:r w:rsidR="002A36F9">
              <w:rPr>
                <w:noProof/>
                <w:webHidden/>
              </w:rPr>
              <w:t>5</w:t>
            </w:r>
            <w:r w:rsidR="002A36F9">
              <w:rPr>
                <w:noProof/>
                <w:webHidden/>
              </w:rPr>
              <w:fldChar w:fldCharType="end"/>
            </w:r>
          </w:hyperlink>
        </w:p>
        <w:p w14:paraId="43B3FEEB" w14:textId="03C47C1E"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18" w:history="1">
            <w:r w:rsidR="002A36F9" w:rsidRPr="00616806">
              <w:rPr>
                <w:rStyle w:val="Hyperlink"/>
                <w:noProof/>
              </w:rPr>
              <w:t>2.1.2</w:t>
            </w:r>
            <w:r w:rsidR="002A36F9">
              <w:rPr>
                <w:rFonts w:asciiTheme="minorHAnsi" w:eastAsiaTheme="minorEastAsia" w:hAnsiTheme="minorHAnsi" w:cstheme="minorBidi"/>
                <w:noProof/>
                <w:sz w:val="22"/>
                <w:szCs w:val="22"/>
              </w:rPr>
              <w:tab/>
            </w:r>
            <w:r w:rsidR="002A36F9" w:rsidRPr="00616806">
              <w:rPr>
                <w:rStyle w:val="Hyperlink"/>
                <w:noProof/>
              </w:rPr>
              <w:t>Output</w:t>
            </w:r>
            <w:r w:rsidR="002A36F9">
              <w:rPr>
                <w:noProof/>
                <w:webHidden/>
              </w:rPr>
              <w:tab/>
            </w:r>
            <w:r w:rsidR="002A36F9">
              <w:rPr>
                <w:noProof/>
                <w:webHidden/>
              </w:rPr>
              <w:fldChar w:fldCharType="begin"/>
            </w:r>
            <w:r w:rsidR="002A36F9">
              <w:rPr>
                <w:noProof/>
                <w:webHidden/>
              </w:rPr>
              <w:instrText xml:space="preserve"> PAGEREF _Toc470704518 \h </w:instrText>
            </w:r>
            <w:r w:rsidR="002A36F9">
              <w:rPr>
                <w:noProof/>
                <w:webHidden/>
              </w:rPr>
            </w:r>
            <w:r w:rsidR="002A36F9">
              <w:rPr>
                <w:noProof/>
                <w:webHidden/>
              </w:rPr>
              <w:fldChar w:fldCharType="separate"/>
            </w:r>
            <w:r w:rsidR="002A36F9">
              <w:rPr>
                <w:noProof/>
                <w:webHidden/>
              </w:rPr>
              <w:t>5</w:t>
            </w:r>
            <w:r w:rsidR="002A36F9">
              <w:rPr>
                <w:noProof/>
                <w:webHidden/>
              </w:rPr>
              <w:fldChar w:fldCharType="end"/>
            </w:r>
          </w:hyperlink>
        </w:p>
        <w:p w14:paraId="6B475064" w14:textId="23DA2EA4"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19" w:history="1">
            <w:r w:rsidR="002A36F9" w:rsidRPr="00616806">
              <w:rPr>
                <w:rStyle w:val="Hyperlink"/>
                <w:noProof/>
              </w:rPr>
              <w:t>2.1.3</w:t>
            </w:r>
            <w:r w:rsidR="002A36F9">
              <w:rPr>
                <w:rFonts w:asciiTheme="minorHAnsi" w:eastAsiaTheme="minorEastAsia" w:hAnsiTheme="minorHAnsi" w:cstheme="minorBidi"/>
                <w:noProof/>
                <w:sz w:val="22"/>
                <w:szCs w:val="22"/>
              </w:rPr>
              <w:tab/>
            </w:r>
            <w:r w:rsidR="002A36F9" w:rsidRPr="00616806">
              <w:rPr>
                <w:rStyle w:val="Hyperlink"/>
                <w:noProof/>
              </w:rPr>
              <w:t>Bypass</w:t>
            </w:r>
            <w:r w:rsidR="002A36F9">
              <w:rPr>
                <w:noProof/>
                <w:webHidden/>
              </w:rPr>
              <w:tab/>
            </w:r>
            <w:r w:rsidR="002A36F9">
              <w:rPr>
                <w:noProof/>
                <w:webHidden/>
              </w:rPr>
              <w:fldChar w:fldCharType="begin"/>
            </w:r>
            <w:r w:rsidR="002A36F9">
              <w:rPr>
                <w:noProof/>
                <w:webHidden/>
              </w:rPr>
              <w:instrText xml:space="preserve"> PAGEREF _Toc470704519 \h </w:instrText>
            </w:r>
            <w:r w:rsidR="002A36F9">
              <w:rPr>
                <w:noProof/>
                <w:webHidden/>
              </w:rPr>
            </w:r>
            <w:r w:rsidR="002A36F9">
              <w:rPr>
                <w:noProof/>
                <w:webHidden/>
              </w:rPr>
              <w:fldChar w:fldCharType="separate"/>
            </w:r>
            <w:r w:rsidR="002A36F9">
              <w:rPr>
                <w:noProof/>
                <w:webHidden/>
              </w:rPr>
              <w:t>5</w:t>
            </w:r>
            <w:r w:rsidR="002A36F9">
              <w:rPr>
                <w:noProof/>
                <w:webHidden/>
              </w:rPr>
              <w:fldChar w:fldCharType="end"/>
            </w:r>
          </w:hyperlink>
        </w:p>
        <w:p w14:paraId="29E3F00F" w14:textId="043C15B6" w:rsidR="002A36F9" w:rsidRDefault="007D2154">
          <w:pPr>
            <w:pStyle w:val="TOC1"/>
            <w:tabs>
              <w:tab w:val="left" w:pos="360"/>
              <w:tab w:val="right" w:leader="dot" w:pos="9939"/>
            </w:tabs>
            <w:rPr>
              <w:rFonts w:asciiTheme="minorHAnsi" w:eastAsiaTheme="minorEastAsia" w:hAnsiTheme="minorHAnsi" w:cstheme="minorBidi"/>
              <w:noProof/>
              <w:sz w:val="22"/>
              <w:szCs w:val="22"/>
            </w:rPr>
          </w:pPr>
          <w:hyperlink w:anchor="_Toc470704520" w:history="1">
            <w:r w:rsidR="002A36F9" w:rsidRPr="00616806">
              <w:rPr>
                <w:rStyle w:val="Hyperlink"/>
                <w:noProof/>
              </w:rPr>
              <w:t>3</w:t>
            </w:r>
            <w:r w:rsidR="002A36F9">
              <w:rPr>
                <w:rFonts w:asciiTheme="minorHAnsi" w:eastAsiaTheme="minorEastAsia" w:hAnsiTheme="minorHAnsi" w:cstheme="minorBidi"/>
                <w:noProof/>
                <w:sz w:val="22"/>
                <w:szCs w:val="22"/>
              </w:rPr>
              <w:tab/>
            </w:r>
            <w:r w:rsidR="002A36F9" w:rsidRPr="00616806">
              <w:rPr>
                <w:rStyle w:val="Hyperlink"/>
                <w:noProof/>
              </w:rPr>
              <w:t>Detailed description</w:t>
            </w:r>
            <w:r w:rsidR="002A36F9">
              <w:rPr>
                <w:noProof/>
                <w:webHidden/>
              </w:rPr>
              <w:tab/>
            </w:r>
            <w:r w:rsidR="002A36F9">
              <w:rPr>
                <w:noProof/>
                <w:webHidden/>
              </w:rPr>
              <w:fldChar w:fldCharType="begin"/>
            </w:r>
            <w:r w:rsidR="002A36F9">
              <w:rPr>
                <w:noProof/>
                <w:webHidden/>
              </w:rPr>
              <w:instrText xml:space="preserve"> PAGEREF _Toc470704520 \h </w:instrText>
            </w:r>
            <w:r w:rsidR="002A36F9">
              <w:rPr>
                <w:noProof/>
                <w:webHidden/>
              </w:rPr>
            </w:r>
            <w:r w:rsidR="002A36F9">
              <w:rPr>
                <w:noProof/>
                <w:webHidden/>
              </w:rPr>
              <w:fldChar w:fldCharType="separate"/>
            </w:r>
            <w:r w:rsidR="002A36F9">
              <w:rPr>
                <w:noProof/>
                <w:webHidden/>
              </w:rPr>
              <w:t>6</w:t>
            </w:r>
            <w:r w:rsidR="002A36F9">
              <w:rPr>
                <w:noProof/>
                <w:webHidden/>
              </w:rPr>
              <w:fldChar w:fldCharType="end"/>
            </w:r>
          </w:hyperlink>
        </w:p>
        <w:p w14:paraId="287D404C" w14:textId="10198936" w:rsidR="002A36F9" w:rsidRDefault="007D2154">
          <w:pPr>
            <w:pStyle w:val="TOC2"/>
            <w:tabs>
              <w:tab w:val="left" w:pos="880"/>
              <w:tab w:val="right" w:leader="dot" w:pos="9939"/>
            </w:tabs>
            <w:rPr>
              <w:rFonts w:asciiTheme="minorHAnsi" w:eastAsiaTheme="minorEastAsia" w:hAnsiTheme="minorHAnsi" w:cstheme="minorBidi"/>
              <w:noProof/>
              <w:sz w:val="22"/>
              <w:szCs w:val="22"/>
            </w:rPr>
          </w:pPr>
          <w:hyperlink w:anchor="_Toc470704521" w:history="1">
            <w:r w:rsidR="002A36F9" w:rsidRPr="00616806">
              <w:rPr>
                <w:rStyle w:val="Hyperlink"/>
                <w:noProof/>
              </w:rPr>
              <w:t>3.1</w:t>
            </w:r>
            <w:r w:rsidR="002A36F9">
              <w:rPr>
                <w:rFonts w:asciiTheme="minorHAnsi" w:eastAsiaTheme="minorEastAsia" w:hAnsiTheme="minorHAnsi" w:cstheme="minorBidi"/>
                <w:noProof/>
                <w:sz w:val="22"/>
                <w:szCs w:val="22"/>
              </w:rPr>
              <w:tab/>
            </w:r>
            <w:r w:rsidR="002A36F9" w:rsidRPr="00616806">
              <w:rPr>
                <w:rStyle w:val="Hyperlink"/>
                <w:noProof/>
              </w:rPr>
              <w:t>Coarse Correlation</w:t>
            </w:r>
            <w:r w:rsidR="002A36F9">
              <w:rPr>
                <w:noProof/>
                <w:webHidden/>
              </w:rPr>
              <w:tab/>
            </w:r>
            <w:r w:rsidR="002A36F9">
              <w:rPr>
                <w:noProof/>
                <w:webHidden/>
              </w:rPr>
              <w:fldChar w:fldCharType="begin"/>
            </w:r>
            <w:r w:rsidR="002A36F9">
              <w:rPr>
                <w:noProof/>
                <w:webHidden/>
              </w:rPr>
              <w:instrText xml:space="preserve"> PAGEREF _Toc470704521 \h </w:instrText>
            </w:r>
            <w:r w:rsidR="002A36F9">
              <w:rPr>
                <w:noProof/>
                <w:webHidden/>
              </w:rPr>
            </w:r>
            <w:r w:rsidR="002A36F9">
              <w:rPr>
                <w:noProof/>
                <w:webHidden/>
              </w:rPr>
              <w:fldChar w:fldCharType="separate"/>
            </w:r>
            <w:r w:rsidR="002A36F9">
              <w:rPr>
                <w:noProof/>
                <w:webHidden/>
              </w:rPr>
              <w:t>6</w:t>
            </w:r>
            <w:r w:rsidR="002A36F9">
              <w:rPr>
                <w:noProof/>
                <w:webHidden/>
              </w:rPr>
              <w:fldChar w:fldCharType="end"/>
            </w:r>
          </w:hyperlink>
        </w:p>
        <w:p w14:paraId="68187D12" w14:textId="3EB1A8E5"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22" w:history="1">
            <w:r w:rsidR="002A36F9" w:rsidRPr="00616806">
              <w:rPr>
                <w:rStyle w:val="Hyperlink"/>
                <w:noProof/>
              </w:rPr>
              <w:t>3.1.1</w:t>
            </w:r>
            <w:r w:rsidR="002A36F9">
              <w:rPr>
                <w:rFonts w:asciiTheme="minorHAnsi" w:eastAsiaTheme="minorEastAsia" w:hAnsiTheme="minorHAnsi" w:cstheme="minorBidi"/>
                <w:noProof/>
                <w:sz w:val="22"/>
                <w:szCs w:val="22"/>
              </w:rPr>
              <w:tab/>
            </w:r>
            <w:r w:rsidR="002A36F9" w:rsidRPr="00616806">
              <w:rPr>
                <w:rStyle w:val="Hyperlink"/>
                <w:noProof/>
              </w:rPr>
              <w:t>CMA Decimation</w:t>
            </w:r>
            <w:r w:rsidR="002A36F9">
              <w:rPr>
                <w:noProof/>
                <w:webHidden/>
              </w:rPr>
              <w:tab/>
            </w:r>
            <w:r w:rsidR="002A36F9">
              <w:rPr>
                <w:noProof/>
                <w:webHidden/>
              </w:rPr>
              <w:fldChar w:fldCharType="begin"/>
            </w:r>
            <w:r w:rsidR="002A36F9">
              <w:rPr>
                <w:noProof/>
                <w:webHidden/>
              </w:rPr>
              <w:instrText xml:space="preserve"> PAGEREF _Toc470704522 \h </w:instrText>
            </w:r>
            <w:r w:rsidR="002A36F9">
              <w:rPr>
                <w:noProof/>
                <w:webHidden/>
              </w:rPr>
            </w:r>
            <w:r w:rsidR="002A36F9">
              <w:rPr>
                <w:noProof/>
                <w:webHidden/>
              </w:rPr>
              <w:fldChar w:fldCharType="separate"/>
            </w:r>
            <w:r w:rsidR="002A36F9">
              <w:rPr>
                <w:noProof/>
                <w:webHidden/>
              </w:rPr>
              <w:t>6</w:t>
            </w:r>
            <w:r w:rsidR="002A36F9">
              <w:rPr>
                <w:noProof/>
                <w:webHidden/>
              </w:rPr>
              <w:fldChar w:fldCharType="end"/>
            </w:r>
          </w:hyperlink>
        </w:p>
        <w:p w14:paraId="0E831719" w14:textId="40A92F96"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23" w:history="1">
            <w:r w:rsidR="002A36F9" w:rsidRPr="00616806">
              <w:rPr>
                <w:rStyle w:val="Hyperlink"/>
                <w:noProof/>
              </w:rPr>
              <w:t>3.1.2</w:t>
            </w:r>
            <w:r w:rsidR="002A36F9">
              <w:rPr>
                <w:rFonts w:asciiTheme="minorHAnsi" w:eastAsiaTheme="minorEastAsia" w:hAnsiTheme="minorHAnsi" w:cstheme="minorBidi"/>
                <w:noProof/>
                <w:sz w:val="22"/>
                <w:szCs w:val="22"/>
              </w:rPr>
              <w:tab/>
            </w:r>
            <w:r w:rsidR="002A36F9" w:rsidRPr="00616806">
              <w:rPr>
                <w:rStyle w:val="Hyperlink"/>
                <w:noProof/>
              </w:rPr>
              <w:t>Correlation</w:t>
            </w:r>
            <w:r w:rsidR="002A36F9">
              <w:rPr>
                <w:noProof/>
                <w:webHidden/>
              </w:rPr>
              <w:tab/>
            </w:r>
            <w:r w:rsidR="002A36F9">
              <w:rPr>
                <w:noProof/>
                <w:webHidden/>
              </w:rPr>
              <w:fldChar w:fldCharType="begin"/>
            </w:r>
            <w:r w:rsidR="002A36F9">
              <w:rPr>
                <w:noProof/>
                <w:webHidden/>
              </w:rPr>
              <w:instrText xml:space="preserve"> PAGEREF _Toc470704523 \h </w:instrText>
            </w:r>
            <w:r w:rsidR="002A36F9">
              <w:rPr>
                <w:noProof/>
                <w:webHidden/>
              </w:rPr>
            </w:r>
            <w:r w:rsidR="002A36F9">
              <w:rPr>
                <w:noProof/>
                <w:webHidden/>
              </w:rPr>
              <w:fldChar w:fldCharType="separate"/>
            </w:r>
            <w:r w:rsidR="002A36F9">
              <w:rPr>
                <w:noProof/>
                <w:webHidden/>
              </w:rPr>
              <w:t>6</w:t>
            </w:r>
            <w:r w:rsidR="002A36F9">
              <w:rPr>
                <w:noProof/>
                <w:webHidden/>
              </w:rPr>
              <w:fldChar w:fldCharType="end"/>
            </w:r>
          </w:hyperlink>
        </w:p>
        <w:p w14:paraId="5619E1B6" w14:textId="35935187"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24" w:history="1">
            <w:r w:rsidR="002A36F9" w:rsidRPr="00616806">
              <w:rPr>
                <w:rStyle w:val="Hyperlink"/>
                <w:noProof/>
              </w:rPr>
              <w:t>3.1.3</w:t>
            </w:r>
            <w:r w:rsidR="002A36F9">
              <w:rPr>
                <w:rFonts w:asciiTheme="minorHAnsi" w:eastAsiaTheme="minorEastAsia" w:hAnsiTheme="minorHAnsi" w:cstheme="minorBidi"/>
                <w:noProof/>
                <w:sz w:val="22"/>
                <w:szCs w:val="22"/>
              </w:rPr>
              <w:tab/>
            </w:r>
            <w:r w:rsidR="002A36F9" w:rsidRPr="00616806">
              <w:rPr>
                <w:rStyle w:val="Hyperlink"/>
                <w:noProof/>
              </w:rPr>
              <w:t>Coarse masking</w:t>
            </w:r>
            <w:r w:rsidR="002A36F9">
              <w:rPr>
                <w:noProof/>
                <w:webHidden/>
              </w:rPr>
              <w:tab/>
            </w:r>
            <w:r w:rsidR="002A36F9">
              <w:rPr>
                <w:noProof/>
                <w:webHidden/>
              </w:rPr>
              <w:fldChar w:fldCharType="begin"/>
            </w:r>
            <w:r w:rsidR="002A36F9">
              <w:rPr>
                <w:noProof/>
                <w:webHidden/>
              </w:rPr>
              <w:instrText xml:space="preserve"> PAGEREF _Toc470704524 \h </w:instrText>
            </w:r>
            <w:r w:rsidR="002A36F9">
              <w:rPr>
                <w:noProof/>
                <w:webHidden/>
              </w:rPr>
            </w:r>
            <w:r w:rsidR="002A36F9">
              <w:rPr>
                <w:noProof/>
                <w:webHidden/>
              </w:rPr>
              <w:fldChar w:fldCharType="separate"/>
            </w:r>
            <w:r w:rsidR="002A36F9">
              <w:rPr>
                <w:noProof/>
                <w:webHidden/>
              </w:rPr>
              <w:t>6</w:t>
            </w:r>
            <w:r w:rsidR="002A36F9">
              <w:rPr>
                <w:noProof/>
                <w:webHidden/>
              </w:rPr>
              <w:fldChar w:fldCharType="end"/>
            </w:r>
          </w:hyperlink>
        </w:p>
        <w:p w14:paraId="39F4F5D5" w14:textId="6FAB7F2F" w:rsidR="002A36F9" w:rsidRDefault="007D2154">
          <w:pPr>
            <w:pStyle w:val="TOC3"/>
            <w:tabs>
              <w:tab w:val="right" w:leader="dot" w:pos="9939"/>
            </w:tabs>
            <w:rPr>
              <w:rFonts w:asciiTheme="minorHAnsi" w:eastAsiaTheme="minorEastAsia" w:hAnsiTheme="minorHAnsi" w:cstheme="minorBidi"/>
              <w:noProof/>
              <w:sz w:val="22"/>
              <w:szCs w:val="22"/>
            </w:rPr>
          </w:pPr>
          <w:hyperlink w:anchor="_Toc470704525" w:history="1">
            <w:r w:rsidR="002A36F9" w:rsidRPr="00616806">
              <w:rPr>
                <w:rStyle w:val="Hyperlink"/>
                <w:noProof/>
              </w:rPr>
              <w:t>3.1.4</w:t>
            </w:r>
            <w:r w:rsidR="002A36F9">
              <w:rPr>
                <w:noProof/>
                <w:webHidden/>
              </w:rPr>
              <w:tab/>
            </w:r>
            <w:r w:rsidR="002A36F9">
              <w:rPr>
                <w:noProof/>
                <w:webHidden/>
              </w:rPr>
              <w:fldChar w:fldCharType="begin"/>
            </w:r>
            <w:r w:rsidR="002A36F9">
              <w:rPr>
                <w:noProof/>
                <w:webHidden/>
              </w:rPr>
              <w:instrText xml:space="preserve"> PAGEREF _Toc470704525 \h </w:instrText>
            </w:r>
            <w:r w:rsidR="002A36F9">
              <w:rPr>
                <w:noProof/>
                <w:webHidden/>
              </w:rPr>
            </w:r>
            <w:r w:rsidR="002A36F9">
              <w:rPr>
                <w:noProof/>
                <w:webHidden/>
              </w:rPr>
              <w:fldChar w:fldCharType="separate"/>
            </w:r>
            <w:r w:rsidR="002A36F9">
              <w:rPr>
                <w:noProof/>
                <w:webHidden/>
              </w:rPr>
              <w:t>7</w:t>
            </w:r>
            <w:r w:rsidR="002A36F9">
              <w:rPr>
                <w:noProof/>
                <w:webHidden/>
              </w:rPr>
              <w:fldChar w:fldCharType="end"/>
            </w:r>
          </w:hyperlink>
        </w:p>
        <w:p w14:paraId="0587C9BE" w14:textId="213B116E"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26" w:history="1">
            <w:r w:rsidR="002A36F9" w:rsidRPr="00616806">
              <w:rPr>
                <w:rStyle w:val="Hyperlink"/>
                <w:noProof/>
              </w:rPr>
              <w:t>3.1.5</w:t>
            </w:r>
            <w:r w:rsidR="002A36F9">
              <w:rPr>
                <w:rFonts w:asciiTheme="minorHAnsi" w:eastAsiaTheme="minorEastAsia" w:hAnsiTheme="minorHAnsi" w:cstheme="minorBidi"/>
                <w:noProof/>
                <w:sz w:val="22"/>
                <w:szCs w:val="22"/>
              </w:rPr>
              <w:tab/>
            </w:r>
            <w:r w:rsidR="002A36F9" w:rsidRPr="00616806">
              <w:rPr>
                <w:rStyle w:val="Hyperlink"/>
                <w:noProof/>
              </w:rPr>
              <w:t>MAX detection</w:t>
            </w:r>
            <w:r w:rsidR="002A36F9">
              <w:rPr>
                <w:noProof/>
                <w:webHidden/>
              </w:rPr>
              <w:tab/>
            </w:r>
            <w:r w:rsidR="002A36F9">
              <w:rPr>
                <w:noProof/>
                <w:webHidden/>
              </w:rPr>
              <w:fldChar w:fldCharType="begin"/>
            </w:r>
            <w:r w:rsidR="002A36F9">
              <w:rPr>
                <w:noProof/>
                <w:webHidden/>
              </w:rPr>
              <w:instrText xml:space="preserve"> PAGEREF _Toc470704526 \h </w:instrText>
            </w:r>
            <w:r w:rsidR="002A36F9">
              <w:rPr>
                <w:noProof/>
                <w:webHidden/>
              </w:rPr>
            </w:r>
            <w:r w:rsidR="002A36F9">
              <w:rPr>
                <w:noProof/>
                <w:webHidden/>
              </w:rPr>
              <w:fldChar w:fldCharType="separate"/>
            </w:r>
            <w:r w:rsidR="002A36F9">
              <w:rPr>
                <w:noProof/>
                <w:webHidden/>
              </w:rPr>
              <w:t>7</w:t>
            </w:r>
            <w:r w:rsidR="002A36F9">
              <w:rPr>
                <w:noProof/>
                <w:webHidden/>
              </w:rPr>
              <w:fldChar w:fldCharType="end"/>
            </w:r>
          </w:hyperlink>
        </w:p>
        <w:p w14:paraId="45533DF0" w14:textId="72187D67" w:rsidR="002A36F9" w:rsidRDefault="007D2154">
          <w:pPr>
            <w:pStyle w:val="TOC2"/>
            <w:tabs>
              <w:tab w:val="left" w:pos="880"/>
              <w:tab w:val="right" w:leader="dot" w:pos="9939"/>
            </w:tabs>
            <w:rPr>
              <w:rFonts w:asciiTheme="minorHAnsi" w:eastAsiaTheme="minorEastAsia" w:hAnsiTheme="minorHAnsi" w:cstheme="minorBidi"/>
              <w:noProof/>
              <w:sz w:val="22"/>
              <w:szCs w:val="22"/>
            </w:rPr>
          </w:pPr>
          <w:hyperlink w:anchor="_Toc470704527" w:history="1">
            <w:r w:rsidR="002A36F9" w:rsidRPr="00616806">
              <w:rPr>
                <w:rStyle w:val="Hyperlink"/>
                <w:noProof/>
              </w:rPr>
              <w:t>3.2</w:t>
            </w:r>
            <w:r w:rsidR="002A36F9">
              <w:rPr>
                <w:rFonts w:asciiTheme="minorHAnsi" w:eastAsiaTheme="minorEastAsia" w:hAnsiTheme="minorHAnsi" w:cstheme="minorBidi"/>
                <w:noProof/>
                <w:sz w:val="22"/>
                <w:szCs w:val="22"/>
              </w:rPr>
              <w:tab/>
            </w:r>
            <w:r w:rsidR="002A36F9" w:rsidRPr="00616806">
              <w:rPr>
                <w:rStyle w:val="Hyperlink"/>
                <w:noProof/>
              </w:rPr>
              <w:t>Fine Correlation</w:t>
            </w:r>
            <w:r w:rsidR="002A36F9">
              <w:rPr>
                <w:noProof/>
                <w:webHidden/>
              </w:rPr>
              <w:tab/>
            </w:r>
            <w:r w:rsidR="002A36F9">
              <w:rPr>
                <w:noProof/>
                <w:webHidden/>
              </w:rPr>
              <w:fldChar w:fldCharType="begin"/>
            </w:r>
            <w:r w:rsidR="002A36F9">
              <w:rPr>
                <w:noProof/>
                <w:webHidden/>
              </w:rPr>
              <w:instrText xml:space="preserve"> PAGEREF _Toc470704527 \h </w:instrText>
            </w:r>
            <w:r w:rsidR="002A36F9">
              <w:rPr>
                <w:noProof/>
                <w:webHidden/>
              </w:rPr>
            </w:r>
            <w:r w:rsidR="002A36F9">
              <w:rPr>
                <w:noProof/>
                <w:webHidden/>
              </w:rPr>
              <w:fldChar w:fldCharType="separate"/>
            </w:r>
            <w:r w:rsidR="002A36F9">
              <w:rPr>
                <w:noProof/>
                <w:webHidden/>
              </w:rPr>
              <w:t>7</w:t>
            </w:r>
            <w:r w:rsidR="002A36F9">
              <w:rPr>
                <w:noProof/>
                <w:webHidden/>
              </w:rPr>
              <w:fldChar w:fldCharType="end"/>
            </w:r>
          </w:hyperlink>
        </w:p>
        <w:p w14:paraId="257BF7B5" w14:textId="308FCD75" w:rsidR="002A36F9" w:rsidRDefault="007D2154">
          <w:pPr>
            <w:pStyle w:val="TOC2"/>
            <w:tabs>
              <w:tab w:val="left" w:pos="880"/>
              <w:tab w:val="right" w:leader="dot" w:pos="9939"/>
            </w:tabs>
            <w:rPr>
              <w:rFonts w:asciiTheme="minorHAnsi" w:eastAsiaTheme="minorEastAsia" w:hAnsiTheme="minorHAnsi" w:cstheme="minorBidi"/>
              <w:noProof/>
              <w:sz w:val="22"/>
              <w:szCs w:val="22"/>
            </w:rPr>
          </w:pPr>
          <w:hyperlink w:anchor="_Toc470704528" w:history="1">
            <w:r w:rsidR="002A36F9" w:rsidRPr="00616806">
              <w:rPr>
                <w:rStyle w:val="Hyperlink"/>
                <w:noProof/>
              </w:rPr>
              <w:t>3.3</w:t>
            </w:r>
            <w:r w:rsidR="002A36F9">
              <w:rPr>
                <w:rFonts w:asciiTheme="minorHAnsi" w:eastAsiaTheme="minorEastAsia" w:hAnsiTheme="minorHAnsi" w:cstheme="minorBidi"/>
                <w:noProof/>
                <w:sz w:val="22"/>
                <w:szCs w:val="22"/>
              </w:rPr>
              <w:tab/>
            </w:r>
            <w:r w:rsidR="002A36F9" w:rsidRPr="00616806">
              <w:rPr>
                <w:rStyle w:val="Hyperlink"/>
                <w:noProof/>
              </w:rPr>
              <w:t>PSNR estimation</w:t>
            </w:r>
            <w:r w:rsidR="002A36F9">
              <w:rPr>
                <w:noProof/>
                <w:webHidden/>
              </w:rPr>
              <w:tab/>
            </w:r>
            <w:r w:rsidR="002A36F9">
              <w:rPr>
                <w:noProof/>
                <w:webHidden/>
              </w:rPr>
              <w:fldChar w:fldCharType="begin"/>
            </w:r>
            <w:r w:rsidR="002A36F9">
              <w:rPr>
                <w:noProof/>
                <w:webHidden/>
              </w:rPr>
              <w:instrText xml:space="preserve"> PAGEREF _Toc470704528 \h </w:instrText>
            </w:r>
            <w:r w:rsidR="002A36F9">
              <w:rPr>
                <w:noProof/>
                <w:webHidden/>
              </w:rPr>
            </w:r>
            <w:r w:rsidR="002A36F9">
              <w:rPr>
                <w:noProof/>
                <w:webHidden/>
              </w:rPr>
              <w:fldChar w:fldCharType="separate"/>
            </w:r>
            <w:r w:rsidR="002A36F9">
              <w:rPr>
                <w:noProof/>
                <w:webHidden/>
              </w:rPr>
              <w:t>7</w:t>
            </w:r>
            <w:r w:rsidR="002A36F9">
              <w:rPr>
                <w:noProof/>
                <w:webHidden/>
              </w:rPr>
              <w:fldChar w:fldCharType="end"/>
            </w:r>
          </w:hyperlink>
        </w:p>
        <w:p w14:paraId="1FDA943A" w14:textId="17C9D0DB" w:rsidR="002A36F9" w:rsidRDefault="007D2154">
          <w:pPr>
            <w:pStyle w:val="TOC2"/>
            <w:tabs>
              <w:tab w:val="left" w:pos="880"/>
              <w:tab w:val="right" w:leader="dot" w:pos="9939"/>
            </w:tabs>
            <w:rPr>
              <w:rFonts w:asciiTheme="minorHAnsi" w:eastAsiaTheme="minorEastAsia" w:hAnsiTheme="minorHAnsi" w:cstheme="minorBidi"/>
              <w:noProof/>
              <w:sz w:val="22"/>
              <w:szCs w:val="22"/>
            </w:rPr>
          </w:pPr>
          <w:hyperlink w:anchor="_Toc470704529" w:history="1">
            <w:r w:rsidR="002A36F9" w:rsidRPr="00616806">
              <w:rPr>
                <w:rStyle w:val="Hyperlink"/>
                <w:noProof/>
              </w:rPr>
              <w:t>3.4</w:t>
            </w:r>
            <w:r w:rsidR="002A36F9">
              <w:rPr>
                <w:rFonts w:asciiTheme="minorHAnsi" w:eastAsiaTheme="minorEastAsia" w:hAnsiTheme="minorHAnsi" w:cstheme="minorBidi"/>
                <w:noProof/>
                <w:sz w:val="22"/>
                <w:szCs w:val="22"/>
              </w:rPr>
              <w:tab/>
            </w:r>
            <w:r w:rsidR="002A36F9" w:rsidRPr="00616806">
              <w:rPr>
                <w:rStyle w:val="Hyperlink"/>
                <w:noProof/>
              </w:rPr>
              <w:t>ML template bank</w:t>
            </w:r>
            <w:r w:rsidR="002A36F9">
              <w:rPr>
                <w:noProof/>
                <w:webHidden/>
              </w:rPr>
              <w:tab/>
            </w:r>
            <w:r w:rsidR="002A36F9">
              <w:rPr>
                <w:noProof/>
                <w:webHidden/>
              </w:rPr>
              <w:fldChar w:fldCharType="begin"/>
            </w:r>
            <w:r w:rsidR="002A36F9">
              <w:rPr>
                <w:noProof/>
                <w:webHidden/>
              </w:rPr>
              <w:instrText xml:space="preserve"> PAGEREF _Toc470704529 \h </w:instrText>
            </w:r>
            <w:r w:rsidR="002A36F9">
              <w:rPr>
                <w:noProof/>
                <w:webHidden/>
              </w:rPr>
            </w:r>
            <w:r w:rsidR="002A36F9">
              <w:rPr>
                <w:noProof/>
                <w:webHidden/>
              </w:rPr>
              <w:fldChar w:fldCharType="separate"/>
            </w:r>
            <w:r w:rsidR="002A36F9">
              <w:rPr>
                <w:noProof/>
                <w:webHidden/>
              </w:rPr>
              <w:t>8</w:t>
            </w:r>
            <w:r w:rsidR="002A36F9">
              <w:rPr>
                <w:noProof/>
                <w:webHidden/>
              </w:rPr>
              <w:fldChar w:fldCharType="end"/>
            </w:r>
          </w:hyperlink>
        </w:p>
        <w:p w14:paraId="1F7534C3" w14:textId="345E22BF"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30" w:history="1">
            <w:r w:rsidR="002A36F9" w:rsidRPr="00616806">
              <w:rPr>
                <w:rStyle w:val="Hyperlink"/>
                <w:noProof/>
              </w:rPr>
              <w:t>3.4.1</w:t>
            </w:r>
            <w:r w:rsidR="002A36F9">
              <w:rPr>
                <w:rFonts w:asciiTheme="minorHAnsi" w:eastAsiaTheme="minorEastAsia" w:hAnsiTheme="minorHAnsi" w:cstheme="minorBidi"/>
                <w:noProof/>
                <w:sz w:val="22"/>
                <w:szCs w:val="22"/>
              </w:rPr>
              <w:tab/>
            </w:r>
            <w:r w:rsidR="002A36F9" w:rsidRPr="00616806">
              <w:rPr>
                <w:rStyle w:val="Hyperlink"/>
                <w:noProof/>
              </w:rPr>
              <w:t>RXONLY</w:t>
            </w:r>
            <w:r w:rsidR="002A36F9">
              <w:rPr>
                <w:noProof/>
                <w:webHidden/>
              </w:rPr>
              <w:tab/>
            </w:r>
            <w:r w:rsidR="002A36F9">
              <w:rPr>
                <w:noProof/>
                <w:webHidden/>
              </w:rPr>
              <w:fldChar w:fldCharType="begin"/>
            </w:r>
            <w:r w:rsidR="002A36F9">
              <w:rPr>
                <w:noProof/>
                <w:webHidden/>
              </w:rPr>
              <w:instrText xml:space="preserve"> PAGEREF _Toc470704530 \h </w:instrText>
            </w:r>
            <w:r w:rsidR="002A36F9">
              <w:rPr>
                <w:noProof/>
                <w:webHidden/>
              </w:rPr>
            </w:r>
            <w:r w:rsidR="002A36F9">
              <w:rPr>
                <w:noProof/>
                <w:webHidden/>
              </w:rPr>
              <w:fldChar w:fldCharType="separate"/>
            </w:r>
            <w:r w:rsidR="002A36F9">
              <w:rPr>
                <w:noProof/>
                <w:webHidden/>
              </w:rPr>
              <w:t>8</w:t>
            </w:r>
            <w:r w:rsidR="002A36F9">
              <w:rPr>
                <w:noProof/>
                <w:webHidden/>
              </w:rPr>
              <w:fldChar w:fldCharType="end"/>
            </w:r>
          </w:hyperlink>
        </w:p>
        <w:p w14:paraId="6E75DF73" w14:textId="1A67D447"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31" w:history="1">
            <w:r w:rsidR="002A36F9" w:rsidRPr="00616806">
              <w:rPr>
                <w:rStyle w:val="Hyperlink"/>
                <w:noProof/>
              </w:rPr>
              <w:t>3.4.2</w:t>
            </w:r>
            <w:r w:rsidR="002A36F9">
              <w:rPr>
                <w:rFonts w:asciiTheme="minorHAnsi" w:eastAsiaTheme="minorEastAsia" w:hAnsiTheme="minorHAnsi" w:cstheme="minorBidi"/>
                <w:noProof/>
                <w:sz w:val="22"/>
                <w:szCs w:val="22"/>
              </w:rPr>
              <w:tab/>
            </w:r>
            <w:r w:rsidR="002A36F9" w:rsidRPr="00616806">
              <w:rPr>
                <w:rStyle w:val="Hyperlink"/>
                <w:noProof/>
              </w:rPr>
              <w:t>RXTX</w:t>
            </w:r>
            <w:r w:rsidR="002A36F9">
              <w:rPr>
                <w:noProof/>
                <w:webHidden/>
              </w:rPr>
              <w:tab/>
            </w:r>
            <w:r w:rsidR="002A36F9">
              <w:rPr>
                <w:noProof/>
                <w:webHidden/>
              </w:rPr>
              <w:fldChar w:fldCharType="begin"/>
            </w:r>
            <w:r w:rsidR="002A36F9">
              <w:rPr>
                <w:noProof/>
                <w:webHidden/>
              </w:rPr>
              <w:instrText xml:space="preserve"> PAGEREF _Toc470704531 \h </w:instrText>
            </w:r>
            <w:r w:rsidR="002A36F9">
              <w:rPr>
                <w:noProof/>
                <w:webHidden/>
              </w:rPr>
            </w:r>
            <w:r w:rsidR="002A36F9">
              <w:rPr>
                <w:noProof/>
                <w:webHidden/>
              </w:rPr>
              <w:fldChar w:fldCharType="separate"/>
            </w:r>
            <w:r w:rsidR="002A36F9">
              <w:rPr>
                <w:noProof/>
                <w:webHidden/>
              </w:rPr>
              <w:t>8</w:t>
            </w:r>
            <w:r w:rsidR="002A36F9">
              <w:rPr>
                <w:noProof/>
                <w:webHidden/>
              </w:rPr>
              <w:fldChar w:fldCharType="end"/>
            </w:r>
          </w:hyperlink>
        </w:p>
        <w:p w14:paraId="3B0A2AF9" w14:textId="1C4767EF"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32" w:history="1">
            <w:r w:rsidR="002A36F9" w:rsidRPr="00616806">
              <w:rPr>
                <w:rStyle w:val="Hyperlink"/>
                <w:noProof/>
              </w:rPr>
              <w:t>3.4.3</w:t>
            </w:r>
            <w:r w:rsidR="002A36F9">
              <w:rPr>
                <w:rFonts w:asciiTheme="minorHAnsi" w:eastAsiaTheme="minorEastAsia" w:hAnsiTheme="minorHAnsi" w:cstheme="minorBidi"/>
                <w:noProof/>
                <w:sz w:val="22"/>
                <w:szCs w:val="22"/>
              </w:rPr>
              <w:tab/>
            </w:r>
            <w:r w:rsidR="002A36F9" w:rsidRPr="00616806">
              <w:rPr>
                <w:rStyle w:val="Hyperlink"/>
                <w:noProof/>
              </w:rPr>
              <w:t>RXFREQ (multi focal)</w:t>
            </w:r>
            <w:r w:rsidR="002A36F9">
              <w:rPr>
                <w:noProof/>
                <w:webHidden/>
              </w:rPr>
              <w:tab/>
            </w:r>
            <w:r w:rsidR="002A36F9">
              <w:rPr>
                <w:noProof/>
                <w:webHidden/>
              </w:rPr>
              <w:fldChar w:fldCharType="begin"/>
            </w:r>
            <w:r w:rsidR="002A36F9">
              <w:rPr>
                <w:noProof/>
                <w:webHidden/>
              </w:rPr>
              <w:instrText xml:space="preserve"> PAGEREF _Toc470704532 \h </w:instrText>
            </w:r>
            <w:r w:rsidR="002A36F9">
              <w:rPr>
                <w:noProof/>
                <w:webHidden/>
              </w:rPr>
            </w:r>
            <w:r w:rsidR="002A36F9">
              <w:rPr>
                <w:noProof/>
                <w:webHidden/>
              </w:rPr>
              <w:fldChar w:fldCharType="separate"/>
            </w:r>
            <w:r w:rsidR="002A36F9">
              <w:rPr>
                <w:noProof/>
                <w:webHidden/>
              </w:rPr>
              <w:t>8</w:t>
            </w:r>
            <w:r w:rsidR="002A36F9">
              <w:rPr>
                <w:noProof/>
                <w:webHidden/>
              </w:rPr>
              <w:fldChar w:fldCharType="end"/>
            </w:r>
          </w:hyperlink>
        </w:p>
        <w:p w14:paraId="101F7764" w14:textId="7A6B01E1"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33" w:history="1">
            <w:r w:rsidR="002A36F9" w:rsidRPr="00616806">
              <w:rPr>
                <w:rStyle w:val="Hyperlink"/>
                <w:noProof/>
              </w:rPr>
              <w:t>3.4.4</w:t>
            </w:r>
            <w:r w:rsidR="002A36F9">
              <w:rPr>
                <w:rFonts w:asciiTheme="minorHAnsi" w:eastAsiaTheme="minorEastAsia" w:hAnsiTheme="minorHAnsi" w:cstheme="minorBidi"/>
                <w:noProof/>
                <w:sz w:val="22"/>
                <w:szCs w:val="22"/>
              </w:rPr>
              <w:tab/>
            </w:r>
            <w:r w:rsidR="002A36F9" w:rsidRPr="00616806">
              <w:rPr>
                <w:rStyle w:val="Hyperlink"/>
                <w:noProof/>
              </w:rPr>
              <w:t>RXTXLONGT (Range finder)</w:t>
            </w:r>
            <w:r w:rsidR="002A36F9">
              <w:rPr>
                <w:noProof/>
                <w:webHidden/>
              </w:rPr>
              <w:tab/>
            </w:r>
            <w:r w:rsidR="002A36F9">
              <w:rPr>
                <w:noProof/>
                <w:webHidden/>
              </w:rPr>
              <w:fldChar w:fldCharType="begin"/>
            </w:r>
            <w:r w:rsidR="002A36F9">
              <w:rPr>
                <w:noProof/>
                <w:webHidden/>
              </w:rPr>
              <w:instrText xml:space="preserve"> PAGEREF _Toc470704533 \h </w:instrText>
            </w:r>
            <w:r w:rsidR="002A36F9">
              <w:rPr>
                <w:noProof/>
                <w:webHidden/>
              </w:rPr>
            </w:r>
            <w:r w:rsidR="002A36F9">
              <w:rPr>
                <w:noProof/>
                <w:webHidden/>
              </w:rPr>
              <w:fldChar w:fldCharType="separate"/>
            </w:r>
            <w:r w:rsidR="002A36F9">
              <w:rPr>
                <w:noProof/>
                <w:webHidden/>
              </w:rPr>
              <w:t>9</w:t>
            </w:r>
            <w:r w:rsidR="002A36F9">
              <w:rPr>
                <w:noProof/>
                <w:webHidden/>
              </w:rPr>
              <w:fldChar w:fldCharType="end"/>
            </w:r>
          </w:hyperlink>
        </w:p>
        <w:p w14:paraId="2233DE25" w14:textId="76340E92" w:rsidR="002A36F9" w:rsidRDefault="007D2154">
          <w:pPr>
            <w:pStyle w:val="TOC2"/>
            <w:tabs>
              <w:tab w:val="left" w:pos="880"/>
              <w:tab w:val="right" w:leader="dot" w:pos="9939"/>
            </w:tabs>
            <w:rPr>
              <w:rFonts w:asciiTheme="minorHAnsi" w:eastAsiaTheme="minorEastAsia" w:hAnsiTheme="minorHAnsi" w:cstheme="minorBidi"/>
              <w:noProof/>
              <w:sz w:val="22"/>
              <w:szCs w:val="22"/>
            </w:rPr>
          </w:pPr>
          <w:hyperlink w:anchor="_Toc470704534" w:history="1">
            <w:r w:rsidR="002A36F9" w:rsidRPr="00616806">
              <w:rPr>
                <w:rStyle w:val="Hyperlink"/>
                <w:noProof/>
              </w:rPr>
              <w:t>3.5</w:t>
            </w:r>
            <w:r w:rsidR="002A36F9">
              <w:rPr>
                <w:rFonts w:asciiTheme="minorHAnsi" w:eastAsiaTheme="minorEastAsia" w:hAnsiTheme="minorHAnsi" w:cstheme="minorBidi"/>
                <w:noProof/>
                <w:sz w:val="22"/>
                <w:szCs w:val="22"/>
              </w:rPr>
              <w:tab/>
            </w:r>
            <w:r w:rsidR="002A36F9" w:rsidRPr="00616806">
              <w:rPr>
                <w:rStyle w:val="Hyperlink"/>
                <w:noProof/>
              </w:rPr>
              <w:t>Power save mode</w:t>
            </w:r>
            <w:r w:rsidR="002A36F9">
              <w:rPr>
                <w:noProof/>
                <w:webHidden/>
              </w:rPr>
              <w:tab/>
            </w:r>
            <w:r w:rsidR="002A36F9">
              <w:rPr>
                <w:noProof/>
                <w:webHidden/>
              </w:rPr>
              <w:fldChar w:fldCharType="begin"/>
            </w:r>
            <w:r w:rsidR="002A36F9">
              <w:rPr>
                <w:noProof/>
                <w:webHidden/>
              </w:rPr>
              <w:instrText xml:space="preserve"> PAGEREF _Toc470704534 \h </w:instrText>
            </w:r>
            <w:r w:rsidR="002A36F9">
              <w:rPr>
                <w:noProof/>
                <w:webHidden/>
              </w:rPr>
            </w:r>
            <w:r w:rsidR="002A36F9">
              <w:rPr>
                <w:noProof/>
                <w:webHidden/>
              </w:rPr>
              <w:fldChar w:fldCharType="separate"/>
            </w:r>
            <w:r w:rsidR="002A36F9">
              <w:rPr>
                <w:noProof/>
                <w:webHidden/>
              </w:rPr>
              <w:t>9</w:t>
            </w:r>
            <w:r w:rsidR="002A36F9">
              <w:rPr>
                <w:noProof/>
                <w:webHidden/>
              </w:rPr>
              <w:fldChar w:fldCharType="end"/>
            </w:r>
          </w:hyperlink>
        </w:p>
        <w:p w14:paraId="3ADDE85D" w14:textId="461FDE5D"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35" w:history="1">
            <w:r w:rsidR="002A36F9" w:rsidRPr="00616806">
              <w:rPr>
                <w:rStyle w:val="Hyperlink"/>
                <w:noProof/>
              </w:rPr>
              <w:t>3.5.1</w:t>
            </w:r>
            <w:r w:rsidR="002A36F9">
              <w:rPr>
                <w:rFonts w:asciiTheme="minorHAnsi" w:eastAsiaTheme="minorEastAsia" w:hAnsiTheme="minorHAnsi" w:cstheme="minorBidi"/>
                <w:noProof/>
                <w:sz w:val="22"/>
                <w:szCs w:val="22"/>
              </w:rPr>
              <w:tab/>
            </w:r>
            <w:r w:rsidR="002A36F9" w:rsidRPr="00616806">
              <w:rPr>
                <w:rStyle w:val="Hyperlink"/>
                <w:noProof/>
              </w:rPr>
              <w:t>Sample bits</w:t>
            </w:r>
            <w:r w:rsidR="002A36F9">
              <w:rPr>
                <w:noProof/>
                <w:webHidden/>
              </w:rPr>
              <w:tab/>
            </w:r>
            <w:r w:rsidR="002A36F9">
              <w:rPr>
                <w:noProof/>
                <w:webHidden/>
              </w:rPr>
              <w:fldChar w:fldCharType="begin"/>
            </w:r>
            <w:r w:rsidR="002A36F9">
              <w:rPr>
                <w:noProof/>
                <w:webHidden/>
              </w:rPr>
              <w:instrText xml:space="preserve"> PAGEREF _Toc470704535 \h </w:instrText>
            </w:r>
            <w:r w:rsidR="002A36F9">
              <w:rPr>
                <w:noProof/>
                <w:webHidden/>
              </w:rPr>
            </w:r>
            <w:r w:rsidR="002A36F9">
              <w:rPr>
                <w:noProof/>
                <w:webHidden/>
              </w:rPr>
              <w:fldChar w:fldCharType="separate"/>
            </w:r>
            <w:r w:rsidR="002A36F9">
              <w:rPr>
                <w:noProof/>
                <w:webHidden/>
              </w:rPr>
              <w:t>9</w:t>
            </w:r>
            <w:r w:rsidR="002A36F9">
              <w:rPr>
                <w:noProof/>
                <w:webHidden/>
              </w:rPr>
              <w:fldChar w:fldCharType="end"/>
            </w:r>
          </w:hyperlink>
        </w:p>
        <w:p w14:paraId="6E281717" w14:textId="4FA28235" w:rsidR="002A36F9" w:rsidRDefault="007D2154">
          <w:pPr>
            <w:pStyle w:val="TOC3"/>
            <w:tabs>
              <w:tab w:val="left" w:pos="1100"/>
              <w:tab w:val="right" w:leader="dot" w:pos="9939"/>
            </w:tabs>
            <w:rPr>
              <w:rFonts w:asciiTheme="minorHAnsi" w:eastAsiaTheme="minorEastAsia" w:hAnsiTheme="minorHAnsi" w:cstheme="minorBidi"/>
              <w:noProof/>
              <w:sz w:val="22"/>
              <w:szCs w:val="22"/>
            </w:rPr>
          </w:pPr>
          <w:hyperlink w:anchor="_Toc470704536" w:history="1">
            <w:r w:rsidR="002A36F9" w:rsidRPr="00616806">
              <w:rPr>
                <w:rStyle w:val="Hyperlink"/>
                <w:noProof/>
              </w:rPr>
              <w:t>3.5.2</w:t>
            </w:r>
            <w:r w:rsidR="002A36F9">
              <w:rPr>
                <w:rFonts w:asciiTheme="minorHAnsi" w:eastAsiaTheme="minorEastAsia" w:hAnsiTheme="minorHAnsi" w:cstheme="minorBidi"/>
                <w:noProof/>
                <w:sz w:val="22"/>
                <w:szCs w:val="22"/>
              </w:rPr>
              <w:tab/>
            </w:r>
            <w:r w:rsidR="002A36F9" w:rsidRPr="00616806">
              <w:rPr>
                <w:rStyle w:val="Hyperlink"/>
                <w:noProof/>
              </w:rPr>
              <w:t>Template bits</w:t>
            </w:r>
            <w:r w:rsidR="002A36F9">
              <w:rPr>
                <w:noProof/>
                <w:webHidden/>
              </w:rPr>
              <w:tab/>
            </w:r>
            <w:r w:rsidR="002A36F9">
              <w:rPr>
                <w:noProof/>
                <w:webHidden/>
              </w:rPr>
              <w:fldChar w:fldCharType="begin"/>
            </w:r>
            <w:r w:rsidR="002A36F9">
              <w:rPr>
                <w:noProof/>
                <w:webHidden/>
              </w:rPr>
              <w:instrText xml:space="preserve"> PAGEREF _Toc470704536 \h </w:instrText>
            </w:r>
            <w:r w:rsidR="002A36F9">
              <w:rPr>
                <w:noProof/>
                <w:webHidden/>
              </w:rPr>
            </w:r>
            <w:r w:rsidR="002A36F9">
              <w:rPr>
                <w:noProof/>
                <w:webHidden/>
              </w:rPr>
              <w:fldChar w:fldCharType="separate"/>
            </w:r>
            <w:r w:rsidR="002A36F9">
              <w:rPr>
                <w:noProof/>
                <w:webHidden/>
              </w:rPr>
              <w:t>9</w:t>
            </w:r>
            <w:r w:rsidR="002A36F9">
              <w:rPr>
                <w:noProof/>
                <w:webHidden/>
              </w:rPr>
              <w:fldChar w:fldCharType="end"/>
            </w:r>
          </w:hyperlink>
        </w:p>
        <w:p w14:paraId="130ACF5C" w14:textId="2869FEBA" w:rsidR="002A36F9" w:rsidRDefault="007D2154">
          <w:pPr>
            <w:pStyle w:val="TOC2"/>
            <w:tabs>
              <w:tab w:val="left" w:pos="880"/>
              <w:tab w:val="right" w:leader="dot" w:pos="9939"/>
            </w:tabs>
            <w:rPr>
              <w:rFonts w:asciiTheme="minorHAnsi" w:eastAsiaTheme="minorEastAsia" w:hAnsiTheme="minorHAnsi" w:cstheme="minorBidi"/>
              <w:noProof/>
              <w:sz w:val="22"/>
              <w:szCs w:val="22"/>
            </w:rPr>
          </w:pPr>
          <w:hyperlink w:anchor="_Toc470704537" w:history="1">
            <w:r w:rsidR="002A36F9" w:rsidRPr="00616806">
              <w:rPr>
                <w:rStyle w:val="Hyperlink"/>
                <w:noProof/>
              </w:rPr>
              <w:t>3.6</w:t>
            </w:r>
            <w:r w:rsidR="002A36F9">
              <w:rPr>
                <w:rFonts w:asciiTheme="minorHAnsi" w:eastAsiaTheme="minorEastAsia" w:hAnsiTheme="minorHAnsi" w:cstheme="minorBidi"/>
                <w:noProof/>
                <w:sz w:val="22"/>
                <w:szCs w:val="22"/>
              </w:rPr>
              <w:tab/>
            </w:r>
            <w:r w:rsidR="002A36F9" w:rsidRPr="00616806">
              <w:rPr>
                <w:rStyle w:val="Hyperlink"/>
                <w:noProof/>
              </w:rPr>
              <w:t>Debug features</w:t>
            </w:r>
            <w:r w:rsidR="002A36F9">
              <w:rPr>
                <w:noProof/>
                <w:webHidden/>
              </w:rPr>
              <w:tab/>
            </w:r>
            <w:r w:rsidR="002A36F9">
              <w:rPr>
                <w:noProof/>
                <w:webHidden/>
              </w:rPr>
              <w:fldChar w:fldCharType="begin"/>
            </w:r>
            <w:r w:rsidR="002A36F9">
              <w:rPr>
                <w:noProof/>
                <w:webHidden/>
              </w:rPr>
              <w:instrText xml:space="preserve"> PAGEREF _Toc470704537 \h </w:instrText>
            </w:r>
            <w:r w:rsidR="002A36F9">
              <w:rPr>
                <w:noProof/>
                <w:webHidden/>
              </w:rPr>
            </w:r>
            <w:r w:rsidR="002A36F9">
              <w:rPr>
                <w:noProof/>
                <w:webHidden/>
              </w:rPr>
              <w:fldChar w:fldCharType="separate"/>
            </w:r>
            <w:r w:rsidR="002A36F9">
              <w:rPr>
                <w:noProof/>
                <w:webHidden/>
              </w:rPr>
              <w:t>9</w:t>
            </w:r>
            <w:r w:rsidR="002A36F9">
              <w:rPr>
                <w:noProof/>
                <w:webHidden/>
              </w:rPr>
              <w:fldChar w:fldCharType="end"/>
            </w:r>
          </w:hyperlink>
        </w:p>
        <w:p w14:paraId="20C1B598" w14:textId="055DE663" w:rsidR="002A36F9" w:rsidRDefault="007D2154">
          <w:pPr>
            <w:pStyle w:val="TOC1"/>
            <w:tabs>
              <w:tab w:val="left" w:pos="360"/>
              <w:tab w:val="right" w:leader="dot" w:pos="9939"/>
            </w:tabs>
            <w:rPr>
              <w:rFonts w:asciiTheme="minorHAnsi" w:eastAsiaTheme="minorEastAsia" w:hAnsiTheme="minorHAnsi" w:cstheme="minorBidi"/>
              <w:noProof/>
              <w:sz w:val="22"/>
              <w:szCs w:val="22"/>
            </w:rPr>
          </w:pPr>
          <w:hyperlink w:anchor="_Toc470704538" w:history="1">
            <w:r w:rsidR="002A36F9" w:rsidRPr="00616806">
              <w:rPr>
                <w:rStyle w:val="Hyperlink"/>
                <w:noProof/>
                <w:rtl/>
              </w:rPr>
              <w:t>4</w:t>
            </w:r>
            <w:r w:rsidR="002A36F9">
              <w:rPr>
                <w:rFonts w:asciiTheme="minorHAnsi" w:eastAsiaTheme="minorEastAsia" w:hAnsiTheme="minorHAnsi" w:cstheme="minorBidi"/>
                <w:noProof/>
                <w:sz w:val="22"/>
                <w:szCs w:val="22"/>
              </w:rPr>
              <w:tab/>
            </w:r>
            <w:r w:rsidR="002A36F9" w:rsidRPr="00616806">
              <w:rPr>
                <w:rStyle w:val="Hyperlink"/>
                <w:noProof/>
              </w:rPr>
              <w:t>Appendix A: PSNR Estimation</w:t>
            </w:r>
            <w:r w:rsidR="002A36F9">
              <w:rPr>
                <w:noProof/>
                <w:webHidden/>
              </w:rPr>
              <w:tab/>
            </w:r>
            <w:r w:rsidR="002A36F9">
              <w:rPr>
                <w:noProof/>
                <w:webHidden/>
              </w:rPr>
              <w:fldChar w:fldCharType="begin"/>
            </w:r>
            <w:r w:rsidR="002A36F9">
              <w:rPr>
                <w:noProof/>
                <w:webHidden/>
              </w:rPr>
              <w:instrText xml:space="preserve"> PAGEREF _Toc470704538 \h </w:instrText>
            </w:r>
            <w:r w:rsidR="002A36F9">
              <w:rPr>
                <w:noProof/>
                <w:webHidden/>
              </w:rPr>
            </w:r>
            <w:r w:rsidR="002A36F9">
              <w:rPr>
                <w:noProof/>
                <w:webHidden/>
              </w:rPr>
              <w:fldChar w:fldCharType="separate"/>
            </w:r>
            <w:r w:rsidR="002A36F9">
              <w:rPr>
                <w:noProof/>
                <w:webHidden/>
              </w:rPr>
              <w:t>10</w:t>
            </w:r>
            <w:r w:rsidR="002A36F9">
              <w:rPr>
                <w:noProof/>
                <w:webHidden/>
              </w:rPr>
              <w:fldChar w:fldCharType="end"/>
            </w:r>
          </w:hyperlink>
        </w:p>
        <w:p w14:paraId="42605266" w14:textId="7E5C1C02" w:rsidR="002A36F9" w:rsidRDefault="007D2154">
          <w:pPr>
            <w:pStyle w:val="TOC1"/>
            <w:tabs>
              <w:tab w:val="left" w:pos="360"/>
              <w:tab w:val="right" w:leader="dot" w:pos="9939"/>
            </w:tabs>
            <w:rPr>
              <w:rFonts w:asciiTheme="minorHAnsi" w:eastAsiaTheme="minorEastAsia" w:hAnsiTheme="minorHAnsi" w:cstheme="minorBidi"/>
              <w:noProof/>
              <w:sz w:val="22"/>
              <w:szCs w:val="22"/>
            </w:rPr>
          </w:pPr>
          <w:hyperlink w:anchor="_Toc470704539" w:history="1">
            <w:r w:rsidR="002A36F9" w:rsidRPr="00616806">
              <w:rPr>
                <w:rStyle w:val="Hyperlink"/>
                <w:noProof/>
              </w:rPr>
              <w:t>5</w:t>
            </w:r>
            <w:r w:rsidR="002A36F9">
              <w:rPr>
                <w:rFonts w:asciiTheme="minorHAnsi" w:eastAsiaTheme="minorEastAsia" w:hAnsiTheme="minorHAnsi" w:cstheme="minorBidi"/>
                <w:noProof/>
                <w:sz w:val="22"/>
                <w:szCs w:val="22"/>
              </w:rPr>
              <w:tab/>
            </w:r>
            <w:r w:rsidR="002A36F9" w:rsidRPr="00616806">
              <w:rPr>
                <w:rStyle w:val="Hyperlink"/>
                <w:noProof/>
              </w:rPr>
              <w:t>Implmentation Notes</w:t>
            </w:r>
            <w:r w:rsidR="002A36F9">
              <w:rPr>
                <w:noProof/>
                <w:webHidden/>
              </w:rPr>
              <w:tab/>
            </w:r>
            <w:r w:rsidR="002A36F9">
              <w:rPr>
                <w:noProof/>
                <w:webHidden/>
              </w:rPr>
              <w:fldChar w:fldCharType="begin"/>
            </w:r>
            <w:r w:rsidR="002A36F9">
              <w:rPr>
                <w:noProof/>
                <w:webHidden/>
              </w:rPr>
              <w:instrText xml:space="preserve"> PAGEREF _Toc470704539 \h </w:instrText>
            </w:r>
            <w:r w:rsidR="002A36F9">
              <w:rPr>
                <w:noProof/>
                <w:webHidden/>
              </w:rPr>
            </w:r>
            <w:r w:rsidR="002A36F9">
              <w:rPr>
                <w:noProof/>
                <w:webHidden/>
              </w:rPr>
              <w:fldChar w:fldCharType="separate"/>
            </w:r>
            <w:r w:rsidR="002A36F9">
              <w:rPr>
                <w:noProof/>
                <w:webHidden/>
              </w:rPr>
              <w:t>11</w:t>
            </w:r>
            <w:r w:rsidR="002A36F9">
              <w:rPr>
                <w:noProof/>
                <w:webHidden/>
              </w:rPr>
              <w:fldChar w:fldCharType="end"/>
            </w:r>
          </w:hyperlink>
        </w:p>
        <w:p w14:paraId="0445E627" w14:textId="2EAB73D6" w:rsidR="002A36F9" w:rsidRDefault="007D2154">
          <w:pPr>
            <w:pStyle w:val="TOC1"/>
            <w:tabs>
              <w:tab w:val="left" w:pos="360"/>
              <w:tab w:val="right" w:leader="dot" w:pos="9939"/>
            </w:tabs>
            <w:rPr>
              <w:rFonts w:asciiTheme="minorHAnsi" w:eastAsiaTheme="minorEastAsia" w:hAnsiTheme="minorHAnsi" w:cstheme="minorBidi"/>
              <w:noProof/>
              <w:sz w:val="22"/>
              <w:szCs w:val="22"/>
            </w:rPr>
          </w:pPr>
          <w:hyperlink w:anchor="_Toc470704540" w:history="1">
            <w:r w:rsidR="002A36F9" w:rsidRPr="00616806">
              <w:rPr>
                <w:rStyle w:val="Hyperlink"/>
                <w:noProof/>
              </w:rPr>
              <w:t>6</w:t>
            </w:r>
            <w:r w:rsidR="002A36F9">
              <w:rPr>
                <w:rFonts w:asciiTheme="minorHAnsi" w:eastAsiaTheme="minorEastAsia" w:hAnsiTheme="minorHAnsi" w:cstheme="minorBidi"/>
                <w:noProof/>
                <w:sz w:val="22"/>
                <w:szCs w:val="22"/>
              </w:rPr>
              <w:tab/>
            </w:r>
            <w:r w:rsidR="002A36F9" w:rsidRPr="00616806">
              <w:rPr>
                <w:rStyle w:val="Hyperlink"/>
                <w:noProof/>
              </w:rPr>
              <w:t>Registers</w:t>
            </w:r>
            <w:r w:rsidR="002A36F9">
              <w:rPr>
                <w:noProof/>
                <w:webHidden/>
              </w:rPr>
              <w:tab/>
            </w:r>
            <w:r w:rsidR="002A36F9">
              <w:rPr>
                <w:noProof/>
                <w:webHidden/>
              </w:rPr>
              <w:fldChar w:fldCharType="begin"/>
            </w:r>
            <w:r w:rsidR="002A36F9">
              <w:rPr>
                <w:noProof/>
                <w:webHidden/>
              </w:rPr>
              <w:instrText xml:space="preserve"> PAGEREF _Toc470704540 \h </w:instrText>
            </w:r>
            <w:r w:rsidR="002A36F9">
              <w:rPr>
                <w:noProof/>
                <w:webHidden/>
              </w:rPr>
            </w:r>
            <w:r w:rsidR="002A36F9">
              <w:rPr>
                <w:noProof/>
                <w:webHidden/>
              </w:rPr>
              <w:fldChar w:fldCharType="separate"/>
            </w:r>
            <w:r w:rsidR="002A36F9">
              <w:rPr>
                <w:noProof/>
                <w:webHidden/>
              </w:rPr>
              <w:t>12</w:t>
            </w:r>
            <w:r w:rsidR="002A36F9">
              <w:rPr>
                <w:noProof/>
                <w:webHidden/>
              </w:rPr>
              <w:fldChar w:fldCharType="end"/>
            </w:r>
          </w:hyperlink>
        </w:p>
        <w:p w14:paraId="089B2A82" w14:textId="02879D02" w:rsidR="002A36F9" w:rsidRDefault="007D2154">
          <w:pPr>
            <w:pStyle w:val="TOC1"/>
            <w:tabs>
              <w:tab w:val="left" w:pos="360"/>
              <w:tab w:val="right" w:leader="dot" w:pos="9939"/>
            </w:tabs>
            <w:rPr>
              <w:rFonts w:asciiTheme="minorHAnsi" w:eastAsiaTheme="minorEastAsia" w:hAnsiTheme="minorHAnsi" w:cstheme="minorBidi"/>
              <w:noProof/>
              <w:sz w:val="22"/>
              <w:szCs w:val="22"/>
            </w:rPr>
          </w:pPr>
          <w:hyperlink w:anchor="_Toc470704541" w:history="1">
            <w:r w:rsidR="002A36F9" w:rsidRPr="00616806">
              <w:rPr>
                <w:rStyle w:val="Hyperlink"/>
                <w:noProof/>
              </w:rPr>
              <w:t>7</w:t>
            </w:r>
            <w:r w:rsidR="002A36F9">
              <w:rPr>
                <w:rFonts w:asciiTheme="minorHAnsi" w:eastAsiaTheme="minorEastAsia" w:hAnsiTheme="minorHAnsi" w:cstheme="minorBidi"/>
                <w:noProof/>
                <w:sz w:val="22"/>
                <w:szCs w:val="22"/>
              </w:rPr>
              <w:tab/>
            </w:r>
            <w:r w:rsidR="002A36F9" w:rsidRPr="00616806">
              <w:rPr>
                <w:rStyle w:val="Hyperlink"/>
                <w:noProof/>
              </w:rPr>
              <w:t>LUTs</w:t>
            </w:r>
            <w:r w:rsidR="002A36F9">
              <w:rPr>
                <w:noProof/>
                <w:webHidden/>
              </w:rPr>
              <w:tab/>
            </w:r>
            <w:r w:rsidR="002A36F9">
              <w:rPr>
                <w:noProof/>
                <w:webHidden/>
              </w:rPr>
              <w:fldChar w:fldCharType="begin"/>
            </w:r>
            <w:r w:rsidR="002A36F9">
              <w:rPr>
                <w:noProof/>
                <w:webHidden/>
              </w:rPr>
              <w:instrText xml:space="preserve"> PAGEREF _Toc470704541 \h </w:instrText>
            </w:r>
            <w:r w:rsidR="002A36F9">
              <w:rPr>
                <w:noProof/>
                <w:webHidden/>
              </w:rPr>
            </w:r>
            <w:r w:rsidR="002A36F9">
              <w:rPr>
                <w:noProof/>
                <w:webHidden/>
              </w:rPr>
              <w:fldChar w:fldCharType="separate"/>
            </w:r>
            <w:r w:rsidR="002A36F9">
              <w:rPr>
                <w:noProof/>
                <w:webHidden/>
              </w:rPr>
              <w:t>14</w:t>
            </w:r>
            <w:r w:rsidR="002A36F9">
              <w:rPr>
                <w:noProof/>
                <w:webHidden/>
              </w:rPr>
              <w:fldChar w:fldCharType="end"/>
            </w:r>
          </w:hyperlink>
        </w:p>
        <w:p w14:paraId="43BA6384" w14:textId="279EF50C" w:rsidR="002A36F9" w:rsidRDefault="007D2154">
          <w:pPr>
            <w:pStyle w:val="TOC1"/>
            <w:tabs>
              <w:tab w:val="left" w:pos="360"/>
              <w:tab w:val="right" w:leader="dot" w:pos="9939"/>
            </w:tabs>
            <w:rPr>
              <w:rFonts w:asciiTheme="minorHAnsi" w:eastAsiaTheme="minorEastAsia" w:hAnsiTheme="minorHAnsi" w:cstheme="minorBidi"/>
              <w:noProof/>
              <w:sz w:val="22"/>
              <w:szCs w:val="22"/>
            </w:rPr>
          </w:pPr>
          <w:hyperlink w:anchor="_Toc470704542" w:history="1">
            <w:r w:rsidR="002A36F9" w:rsidRPr="00616806">
              <w:rPr>
                <w:rStyle w:val="Hyperlink"/>
                <w:noProof/>
              </w:rPr>
              <w:t>8</w:t>
            </w:r>
            <w:r w:rsidR="002A36F9">
              <w:rPr>
                <w:rFonts w:asciiTheme="minorHAnsi" w:eastAsiaTheme="minorEastAsia" w:hAnsiTheme="minorHAnsi" w:cstheme="minorBidi"/>
                <w:noProof/>
                <w:sz w:val="22"/>
                <w:szCs w:val="22"/>
              </w:rPr>
              <w:tab/>
            </w:r>
            <w:r w:rsidR="002A36F9" w:rsidRPr="00616806">
              <w:rPr>
                <w:rStyle w:val="Hyperlink"/>
                <w:noProof/>
              </w:rPr>
              <w:t>Memories and computations</w:t>
            </w:r>
            <w:r w:rsidR="002A36F9">
              <w:rPr>
                <w:noProof/>
                <w:webHidden/>
              </w:rPr>
              <w:tab/>
            </w:r>
            <w:r w:rsidR="002A36F9">
              <w:rPr>
                <w:noProof/>
                <w:webHidden/>
              </w:rPr>
              <w:fldChar w:fldCharType="begin"/>
            </w:r>
            <w:r w:rsidR="002A36F9">
              <w:rPr>
                <w:noProof/>
                <w:webHidden/>
              </w:rPr>
              <w:instrText xml:space="preserve"> PAGEREF _Toc470704542 \h </w:instrText>
            </w:r>
            <w:r w:rsidR="002A36F9">
              <w:rPr>
                <w:noProof/>
                <w:webHidden/>
              </w:rPr>
            </w:r>
            <w:r w:rsidR="002A36F9">
              <w:rPr>
                <w:noProof/>
                <w:webHidden/>
              </w:rPr>
              <w:fldChar w:fldCharType="separate"/>
            </w:r>
            <w:r w:rsidR="002A36F9">
              <w:rPr>
                <w:noProof/>
                <w:webHidden/>
              </w:rPr>
              <w:t>15</w:t>
            </w:r>
            <w:r w:rsidR="002A36F9">
              <w:rPr>
                <w:noProof/>
                <w:webHidden/>
              </w:rPr>
              <w:fldChar w:fldCharType="end"/>
            </w:r>
          </w:hyperlink>
        </w:p>
        <w:p w14:paraId="608891D2" w14:textId="182BA45B" w:rsidR="002A36F9" w:rsidRDefault="007D2154">
          <w:pPr>
            <w:pStyle w:val="TOC1"/>
            <w:tabs>
              <w:tab w:val="left" w:pos="360"/>
              <w:tab w:val="right" w:leader="dot" w:pos="9939"/>
            </w:tabs>
            <w:rPr>
              <w:rFonts w:asciiTheme="minorHAnsi" w:eastAsiaTheme="minorEastAsia" w:hAnsiTheme="minorHAnsi" w:cstheme="minorBidi"/>
              <w:noProof/>
              <w:sz w:val="22"/>
              <w:szCs w:val="22"/>
            </w:rPr>
          </w:pPr>
          <w:hyperlink w:anchor="_Toc470704543" w:history="1">
            <w:r w:rsidR="002A36F9" w:rsidRPr="00616806">
              <w:rPr>
                <w:rStyle w:val="Hyperlink"/>
                <w:noProof/>
              </w:rPr>
              <w:t>9</w:t>
            </w:r>
            <w:r w:rsidR="002A36F9">
              <w:rPr>
                <w:rFonts w:asciiTheme="minorHAnsi" w:eastAsiaTheme="minorEastAsia" w:hAnsiTheme="minorHAnsi" w:cstheme="minorBidi"/>
                <w:noProof/>
                <w:sz w:val="22"/>
                <w:szCs w:val="22"/>
              </w:rPr>
              <w:tab/>
            </w:r>
            <w:r w:rsidR="002A36F9" w:rsidRPr="00616806">
              <w:rPr>
                <w:rStyle w:val="Hyperlink"/>
                <w:noProof/>
              </w:rPr>
              <w:t>Test plan</w:t>
            </w:r>
            <w:r w:rsidR="002A36F9">
              <w:rPr>
                <w:noProof/>
                <w:webHidden/>
              </w:rPr>
              <w:tab/>
            </w:r>
            <w:r w:rsidR="002A36F9">
              <w:rPr>
                <w:noProof/>
                <w:webHidden/>
              </w:rPr>
              <w:fldChar w:fldCharType="begin"/>
            </w:r>
            <w:r w:rsidR="002A36F9">
              <w:rPr>
                <w:noProof/>
                <w:webHidden/>
              </w:rPr>
              <w:instrText xml:space="preserve"> PAGEREF _Toc470704543 \h </w:instrText>
            </w:r>
            <w:r w:rsidR="002A36F9">
              <w:rPr>
                <w:noProof/>
                <w:webHidden/>
              </w:rPr>
            </w:r>
            <w:r w:rsidR="002A36F9">
              <w:rPr>
                <w:noProof/>
                <w:webHidden/>
              </w:rPr>
              <w:fldChar w:fldCharType="separate"/>
            </w:r>
            <w:r w:rsidR="002A36F9">
              <w:rPr>
                <w:noProof/>
                <w:webHidden/>
              </w:rPr>
              <w:t>16</w:t>
            </w:r>
            <w:r w:rsidR="002A36F9">
              <w:rPr>
                <w:noProof/>
                <w:webHidden/>
              </w:rPr>
              <w:fldChar w:fldCharType="end"/>
            </w:r>
          </w:hyperlink>
        </w:p>
        <w:p w14:paraId="0C0C0858" w14:textId="77777777" w:rsidR="000D6110" w:rsidRDefault="000D6110">
          <w:r>
            <w:rPr>
              <w:b/>
              <w:bCs/>
              <w:noProof/>
            </w:rPr>
            <w:lastRenderedPageBreak/>
            <w:fldChar w:fldCharType="end"/>
          </w:r>
        </w:p>
      </w:sdtContent>
    </w:sdt>
    <w:p w14:paraId="0C0C0859" w14:textId="77777777" w:rsidR="0022661C" w:rsidRDefault="001436E5" w:rsidP="001436E5">
      <w:pPr>
        <w:pStyle w:val="TOCHeading"/>
      </w:pPr>
      <w:r>
        <w:t>Tables</w:t>
      </w:r>
    </w:p>
    <w:p w14:paraId="60A790C3" w14:textId="77777777" w:rsidR="006B311E" w:rsidRDefault="0022661C">
      <w:pPr>
        <w:pStyle w:val="TableofFigures"/>
        <w:tabs>
          <w:tab w:val="right" w:leader="dot" w:pos="9939"/>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44077505" w:history="1">
        <w:r w:rsidR="006B311E" w:rsidRPr="004A1716">
          <w:rPr>
            <w:rStyle w:val="Hyperlink"/>
            <w:rFonts w:eastAsia="Verdana-Bold"/>
            <w:noProof/>
          </w:rPr>
          <w:t>Table 1: Revision history</w:t>
        </w:r>
        <w:r w:rsidR="006B311E">
          <w:rPr>
            <w:noProof/>
            <w:webHidden/>
          </w:rPr>
          <w:tab/>
        </w:r>
        <w:r w:rsidR="006B311E">
          <w:rPr>
            <w:noProof/>
            <w:webHidden/>
          </w:rPr>
          <w:fldChar w:fldCharType="begin"/>
        </w:r>
        <w:r w:rsidR="006B311E">
          <w:rPr>
            <w:noProof/>
            <w:webHidden/>
          </w:rPr>
          <w:instrText xml:space="preserve"> PAGEREF _Toc444077505 \h </w:instrText>
        </w:r>
        <w:r w:rsidR="006B311E">
          <w:rPr>
            <w:noProof/>
            <w:webHidden/>
          </w:rPr>
        </w:r>
        <w:r w:rsidR="006B311E">
          <w:rPr>
            <w:noProof/>
            <w:webHidden/>
          </w:rPr>
          <w:fldChar w:fldCharType="separate"/>
        </w:r>
        <w:r w:rsidR="006B311E">
          <w:rPr>
            <w:noProof/>
            <w:webHidden/>
          </w:rPr>
          <w:t>1</w:t>
        </w:r>
        <w:r w:rsidR="006B311E">
          <w:rPr>
            <w:noProof/>
            <w:webHidden/>
          </w:rPr>
          <w:fldChar w:fldCharType="end"/>
        </w:r>
      </w:hyperlink>
    </w:p>
    <w:p w14:paraId="1769683A" w14:textId="77777777" w:rsidR="006B311E" w:rsidRDefault="007D2154">
      <w:pPr>
        <w:pStyle w:val="TableofFigures"/>
        <w:tabs>
          <w:tab w:val="right" w:leader="dot" w:pos="9939"/>
        </w:tabs>
        <w:rPr>
          <w:rFonts w:asciiTheme="minorHAnsi" w:eastAsiaTheme="minorEastAsia" w:hAnsiTheme="minorHAnsi" w:cstheme="minorBidi"/>
          <w:noProof/>
          <w:sz w:val="22"/>
          <w:szCs w:val="22"/>
        </w:rPr>
      </w:pPr>
      <w:hyperlink w:anchor="_Toc444077506" w:history="1">
        <w:r w:rsidR="006B311E" w:rsidRPr="004A1716">
          <w:rPr>
            <w:rStyle w:val="Hyperlink"/>
            <w:rFonts w:eastAsia="Verdana-Bold"/>
            <w:noProof/>
          </w:rPr>
          <w:t>Table 2: Registers</w:t>
        </w:r>
        <w:r w:rsidR="006B311E">
          <w:rPr>
            <w:noProof/>
            <w:webHidden/>
          </w:rPr>
          <w:tab/>
        </w:r>
        <w:r w:rsidR="006B311E">
          <w:rPr>
            <w:noProof/>
            <w:webHidden/>
          </w:rPr>
          <w:fldChar w:fldCharType="begin"/>
        </w:r>
        <w:r w:rsidR="006B311E">
          <w:rPr>
            <w:noProof/>
            <w:webHidden/>
          </w:rPr>
          <w:instrText xml:space="preserve"> PAGEREF _Toc444077506 \h </w:instrText>
        </w:r>
        <w:r w:rsidR="006B311E">
          <w:rPr>
            <w:noProof/>
            <w:webHidden/>
          </w:rPr>
        </w:r>
        <w:r w:rsidR="006B311E">
          <w:rPr>
            <w:noProof/>
            <w:webHidden/>
          </w:rPr>
          <w:fldChar w:fldCharType="separate"/>
        </w:r>
        <w:r w:rsidR="006B311E">
          <w:rPr>
            <w:noProof/>
            <w:webHidden/>
          </w:rPr>
          <w:t>6</w:t>
        </w:r>
        <w:r w:rsidR="006B311E">
          <w:rPr>
            <w:noProof/>
            <w:webHidden/>
          </w:rPr>
          <w:fldChar w:fldCharType="end"/>
        </w:r>
      </w:hyperlink>
    </w:p>
    <w:p w14:paraId="41D03550" w14:textId="77777777" w:rsidR="006B311E" w:rsidRDefault="007D2154">
      <w:pPr>
        <w:pStyle w:val="TableofFigures"/>
        <w:tabs>
          <w:tab w:val="right" w:leader="dot" w:pos="9939"/>
        </w:tabs>
        <w:rPr>
          <w:rFonts w:asciiTheme="minorHAnsi" w:eastAsiaTheme="minorEastAsia" w:hAnsiTheme="minorHAnsi" w:cstheme="minorBidi"/>
          <w:noProof/>
          <w:sz w:val="22"/>
          <w:szCs w:val="22"/>
        </w:rPr>
      </w:pPr>
      <w:hyperlink w:anchor="_Toc444077507" w:history="1">
        <w:r w:rsidR="006B311E" w:rsidRPr="004A1716">
          <w:rPr>
            <w:rStyle w:val="Hyperlink"/>
            <w:rFonts w:eastAsia="Verdana-Bold"/>
            <w:noProof/>
          </w:rPr>
          <w:t>Table 3: DCOR memory and bandwidths</w:t>
        </w:r>
        <w:r w:rsidR="006B311E">
          <w:rPr>
            <w:noProof/>
            <w:webHidden/>
          </w:rPr>
          <w:tab/>
        </w:r>
        <w:r w:rsidR="006B311E">
          <w:rPr>
            <w:noProof/>
            <w:webHidden/>
          </w:rPr>
          <w:fldChar w:fldCharType="begin"/>
        </w:r>
        <w:r w:rsidR="006B311E">
          <w:rPr>
            <w:noProof/>
            <w:webHidden/>
          </w:rPr>
          <w:instrText xml:space="preserve"> PAGEREF _Toc444077507 \h </w:instrText>
        </w:r>
        <w:r w:rsidR="006B311E">
          <w:rPr>
            <w:noProof/>
            <w:webHidden/>
          </w:rPr>
        </w:r>
        <w:r w:rsidR="006B311E">
          <w:rPr>
            <w:noProof/>
            <w:webHidden/>
          </w:rPr>
          <w:fldChar w:fldCharType="separate"/>
        </w:r>
        <w:r w:rsidR="006B311E">
          <w:rPr>
            <w:noProof/>
            <w:webHidden/>
          </w:rPr>
          <w:t>7</w:t>
        </w:r>
        <w:r w:rsidR="006B311E">
          <w:rPr>
            <w:noProof/>
            <w:webHidden/>
          </w:rPr>
          <w:fldChar w:fldCharType="end"/>
        </w:r>
      </w:hyperlink>
    </w:p>
    <w:p w14:paraId="0C0C085B" w14:textId="77777777" w:rsidR="00B652DE" w:rsidRDefault="0022661C" w:rsidP="00B652DE">
      <w:r>
        <w:fldChar w:fldCharType="end"/>
      </w:r>
    </w:p>
    <w:p w14:paraId="0C0C085C" w14:textId="77777777" w:rsidR="0022661C" w:rsidRDefault="004335F9" w:rsidP="00CB085F">
      <w:pPr>
        <w:pStyle w:val="Section"/>
      </w:pPr>
      <w:bookmarkStart w:id="3" w:name="_Toc470615681"/>
      <w:bookmarkStart w:id="4" w:name="_Toc470704515"/>
      <w:r>
        <w:lastRenderedPageBreak/>
        <w:t>Introduction</w:t>
      </w:r>
      <w:bookmarkEnd w:id="3"/>
      <w:bookmarkEnd w:id="4"/>
    </w:p>
    <w:p w14:paraId="2E70476B" w14:textId="45316A9B" w:rsidR="005B36AF" w:rsidRDefault="005B36AF" w:rsidP="00413E5D">
      <w:r>
        <w:t xml:space="preserve">This block </w:t>
      </w:r>
      <w:r w:rsidR="002E1B7A">
        <w:t xml:space="preserve">outputs a </w:t>
      </w:r>
      <w:r w:rsidR="00413E5D">
        <w:t xml:space="preserve">segment of the </w:t>
      </w:r>
      <w:r>
        <w:t xml:space="preserve">correlation between the input CMA data and a given template from the </w:t>
      </w:r>
      <w:r w:rsidR="00413E5D">
        <w:t>set of predefined templates</w:t>
      </w:r>
      <w:r>
        <w:t>.</w:t>
      </w:r>
    </w:p>
    <w:p w14:paraId="43D928F8" w14:textId="76C73893" w:rsidR="002E1B7A" w:rsidRDefault="002E1B7A" w:rsidP="00413E5D">
      <w:r>
        <w:t>The correlation is performed using two multi resolution step</w:t>
      </w:r>
      <w:r w:rsidR="00065B1A">
        <w:t>s</w:t>
      </w:r>
      <w:r>
        <w:t>. First</w:t>
      </w:r>
      <w:r w:rsidR="00065B1A">
        <w:t>,</w:t>
      </w:r>
      <w:r>
        <w:t xml:space="preserve"> a coarse, low resolution correlation is a calculated. Second, a fine, accurate correlation is calculated in the vicinity of the maximum value of the coarse correlation.</w:t>
      </w:r>
    </w:p>
    <w:p w14:paraId="1C7DD784" w14:textId="01197451" w:rsidR="00D1018D" w:rsidRDefault="00D1018D" w:rsidP="005B4A7F">
      <w:pPr>
        <w:rPr>
          <w:rtl/>
        </w:rPr>
      </w:pPr>
      <w:r>
        <w:t xml:space="preserve">Let </w:t>
      </w:r>
      <m:oMath>
        <m:r>
          <w:rPr>
            <w:rFonts w:ascii="Cambria Math" w:hAnsi="Cambria Math"/>
          </w:rPr>
          <m:t>K = F</m:t>
        </m:r>
        <m:r>
          <w:rPr>
            <w:rFonts w:ascii="Cambria Math" w:hAnsi="Cambria Math"/>
            <w:vertAlign w:val="subscript"/>
          </w:rPr>
          <m:t>S∙</m:t>
        </m:r>
        <m:r>
          <w:rPr>
            <w:rFonts w:ascii="Cambria Math" w:hAnsi="Cambria Math"/>
          </w:rPr>
          <m:t>N</m:t>
        </m:r>
      </m:oMath>
      <w:r>
        <w:t xml:space="preserve"> be the sampled code length, where</w:t>
      </w:r>
      <w:r>
        <w:br/>
      </w:r>
      <w:r w:rsidRPr="00EC45EE">
        <w:rPr>
          <w:i/>
          <w:iCs/>
        </w:rPr>
        <w:t>N</w:t>
      </w:r>
      <w:r>
        <w:t xml:space="preserve"> is the code length</w:t>
      </w:r>
      <w:r w:rsidR="00387794">
        <w:t xml:space="preserve">. </w:t>
      </w:r>
      <w:r w:rsidR="00387794" w:rsidRPr="00387794">
        <w:rPr>
          <w:i/>
          <w:iCs/>
        </w:rPr>
        <w:t>N</w:t>
      </w:r>
      <w:r w:rsidR="00387794">
        <w:t xml:space="preserve"> is even number in</w:t>
      </w:r>
      <w:r>
        <w:t xml:space="preserve"> </w:t>
      </w:r>
      <w:r w:rsidR="00387794">
        <w:t>[</w:t>
      </w:r>
      <w:r>
        <w:t>8</w:t>
      </w:r>
      <w:r w:rsidR="00387794">
        <w:t xml:space="preserve">, </w:t>
      </w:r>
      <w:r>
        <w:t>128</w:t>
      </w:r>
      <w:r w:rsidR="00387794">
        <w:t>]</w:t>
      </w:r>
      <w:r>
        <w:t>.</w:t>
      </w:r>
      <w:r>
        <w:br/>
      </w:r>
      <w:r w:rsidRPr="00EC45EE">
        <w:rPr>
          <w:i/>
          <w:iCs/>
        </w:rPr>
        <w:t>F</w:t>
      </w:r>
      <w:r w:rsidRPr="00EC45EE">
        <w:rPr>
          <w:i/>
          <w:iCs/>
          <w:vertAlign w:val="subscript"/>
        </w:rPr>
        <w:t>S</w:t>
      </w:r>
      <w:r>
        <w:t xml:space="preserve"> is the </w:t>
      </w:r>
      <w:r w:rsidR="005B4A7F">
        <w:t>ratio between the sampling and transmission frequencies (from here onwards: sample ratio)</w:t>
      </w:r>
      <w:r w:rsidR="00387794">
        <w:t>. It can be</w:t>
      </w:r>
      <w:r w:rsidRPr="00773413">
        <w:t xml:space="preserve"> </w:t>
      </w:r>
      <w:r>
        <w:t>1:4, 1:8, and 1:16.</w:t>
      </w:r>
    </w:p>
    <w:p w14:paraId="1046A1FE" w14:textId="77777777" w:rsidR="005B36AF" w:rsidRDefault="005B36AF" w:rsidP="005B36AF">
      <w:r>
        <w:t>The full theoretical correlation output vector is given by:</w:t>
      </w:r>
    </w:p>
    <w:p w14:paraId="00C14B51" w14:textId="173E0531" w:rsidR="005B36AF" w:rsidRPr="008C75F8" w:rsidRDefault="003312C3" w:rsidP="00387794">
      <w:pPr>
        <w:jc w:val="center"/>
      </w:pPr>
      <m:oMath>
        <m:r>
          <w:rPr>
            <w:rFonts w:ascii="Cambria Math" w:hAnsi="Cambria Math"/>
          </w:rPr>
          <m:t>corr</m:t>
        </m:r>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K-1</m:t>
            </m:r>
          </m:sup>
          <m:e>
            <m:r>
              <w:rPr>
                <w:rFonts w:ascii="Cambria Math" w:hAnsi="Cambria Math"/>
              </w:rPr>
              <m:t>v</m:t>
            </m:r>
            <m:d>
              <m:dPr>
                <m:begChr m:val="["/>
                <m:endChr m:val="]"/>
                <m:ctrlPr>
                  <w:rPr>
                    <w:rFonts w:ascii="Cambria Math" w:hAnsi="Cambria Math"/>
                    <w:i/>
                  </w:rPr>
                </m:ctrlPr>
              </m:dPr>
              <m:e>
                <m:r>
                  <w:rPr>
                    <w:rFonts w:ascii="Cambria Math" w:hAnsi="Cambria Math"/>
                  </w:rPr>
                  <m:t>n</m:t>
                </m:r>
              </m:e>
            </m:d>
            <m:r>
              <w:rPr>
                <w:rFonts w:ascii="Cambria Math" w:hAnsi="Cambria Math"/>
              </w:rPr>
              <m:t> ⋅t</m:t>
            </m:r>
            <m:d>
              <m:dPr>
                <m:begChr m:val="["/>
                <m:endChr m:val="]"/>
                <m:ctrlPr>
                  <w:rPr>
                    <w:rFonts w:ascii="Cambria Math" w:hAnsi="Cambria Math"/>
                    <w:i/>
                  </w:rPr>
                </m:ctrlPr>
              </m:dPr>
              <m:e>
                <m:d>
                  <m:dPr>
                    <m:ctrlPr>
                      <w:rPr>
                        <w:rFonts w:ascii="Cambria Math" w:hAnsi="Cambria Math"/>
                        <w:i/>
                      </w:rPr>
                    </m:ctrlPr>
                  </m:dPr>
                  <m:e>
                    <m:r>
                      <w:rPr>
                        <w:rFonts w:ascii="Cambria Math" w:hAnsi="Cambria Math"/>
                      </w:rPr>
                      <m:t>n-k</m:t>
                    </m:r>
                  </m:e>
                </m:d>
                <m:r>
                  <w:rPr>
                    <w:rFonts w:ascii="Cambria Math" w:hAnsi="Cambria Math"/>
                  </w:rPr>
                  <m:t>%K</m:t>
                </m:r>
              </m:e>
            </m:d>
          </m:e>
        </m:nary>
        <m:r>
          <w:rPr>
            <w:rFonts w:ascii="Cambria Math" w:hAnsi="Cambria Math"/>
          </w:rPr>
          <m:t xml:space="preserve"> k ∈[0, K-1]</m:t>
        </m:r>
      </m:oMath>
      <w:r w:rsidR="00F65B11">
        <w:t xml:space="preserve">, </w:t>
      </w:r>
      <w:r w:rsidR="00387794">
        <w:t xml:space="preserve">   </w:t>
      </w:r>
    </w:p>
    <w:p w14:paraId="12732531" w14:textId="67D42871" w:rsidR="005B36AF" w:rsidRDefault="00FD03A5" w:rsidP="005B36AF">
      <w:r>
        <w:t>S</w:t>
      </w:r>
      <w:r w:rsidR="005B36AF">
        <w:t>ince calculating the full correlation is both computationally expensive and unnecessary, the data can be sub-sampled in 4 domains:</w:t>
      </w:r>
    </w:p>
    <w:p w14:paraId="66667635" w14:textId="138F3539" w:rsidR="005B36AF" w:rsidRDefault="005B36AF" w:rsidP="00FD03A5">
      <w:pPr>
        <w:pStyle w:val="ListParagraph"/>
        <w:numPr>
          <w:ilvl w:val="0"/>
          <w:numId w:val="2"/>
        </w:numPr>
        <w:spacing w:before="200"/>
        <w:ind w:left="360"/>
      </w:pPr>
      <w:r>
        <w:t xml:space="preserve">Input decimation </w:t>
      </w:r>
      <m:oMath>
        <m:sSub>
          <m:sSubPr>
            <m:ctrlPr>
              <w:rPr>
                <w:rFonts w:ascii="Cambria Math" w:hAnsi="Cambria Math"/>
              </w:rPr>
            </m:ctrlPr>
          </m:sSubPr>
          <m:e>
            <m:r>
              <w:rPr>
                <w:rFonts w:ascii="Cambria Math" w:hAnsi="Cambria Math"/>
              </w:rPr>
              <m:t>D</m:t>
            </m:r>
          </m:e>
          <m:sub>
            <m:r>
              <w:rPr>
                <w:rFonts w:ascii="Cambria Math" w:hAnsi="Cambria Math"/>
              </w:rPr>
              <m:t>i</m:t>
            </m:r>
          </m:sub>
        </m:sSub>
      </m:oMath>
    </w:p>
    <w:p w14:paraId="03D1B772" w14:textId="7A60F560" w:rsidR="005B36AF" w:rsidRDefault="005B36AF" w:rsidP="00FD03A5">
      <w:pPr>
        <w:pStyle w:val="ListParagraph"/>
        <w:numPr>
          <w:ilvl w:val="0"/>
          <w:numId w:val="2"/>
        </w:numPr>
        <w:spacing w:before="200"/>
        <w:ind w:left="360"/>
      </w:pPr>
      <w:r>
        <w:t xml:space="preserve">Output decimation </w:t>
      </w:r>
      <m:oMath>
        <m:sSub>
          <m:sSubPr>
            <m:ctrlPr>
              <w:rPr>
                <w:rFonts w:ascii="Cambria Math" w:hAnsi="Cambria Math"/>
              </w:rPr>
            </m:ctrlPr>
          </m:sSubPr>
          <m:e>
            <m:r>
              <w:rPr>
                <w:rFonts w:ascii="Cambria Math" w:hAnsi="Cambria Math"/>
              </w:rPr>
              <m:t>D</m:t>
            </m:r>
          </m:e>
          <m:sub>
            <m:r>
              <w:rPr>
                <w:rFonts w:ascii="Cambria Math" w:hAnsi="Cambria Math"/>
              </w:rPr>
              <m:t>o</m:t>
            </m:r>
          </m:sub>
        </m:sSub>
      </m:oMath>
    </w:p>
    <w:p w14:paraId="1F7746AA" w14:textId="77777777" w:rsidR="005B36AF" w:rsidRDefault="005B36AF" w:rsidP="005B36AF">
      <w:pPr>
        <w:pStyle w:val="ListParagraph"/>
        <w:numPr>
          <w:ilvl w:val="0"/>
          <w:numId w:val="2"/>
        </w:numPr>
        <w:spacing w:before="200"/>
        <w:ind w:left="360"/>
      </w:pPr>
      <w:r>
        <w:t xml:space="preserve">Signal dynamic range </w:t>
      </w:r>
      <m:oMath>
        <m:sSub>
          <m:sSubPr>
            <m:ctrlPr>
              <w:rPr>
                <w:rFonts w:ascii="Cambria Math" w:hAnsi="Cambria Math"/>
              </w:rPr>
            </m:ctrlPr>
          </m:sSubPr>
          <m:e>
            <m:r>
              <w:rPr>
                <w:rFonts w:ascii="Cambria Math" w:hAnsi="Cambria Math"/>
              </w:rPr>
              <m:t>R</m:t>
            </m:r>
          </m:e>
          <m:sub>
            <m:r>
              <w:rPr>
                <w:rFonts w:ascii="Cambria Math" w:hAnsi="Cambria Math"/>
              </w:rPr>
              <m:t>s</m:t>
            </m:r>
          </m:sub>
        </m:sSub>
      </m:oMath>
    </w:p>
    <w:p w14:paraId="3DDEAEB7" w14:textId="77777777" w:rsidR="005B36AF" w:rsidRDefault="005B36AF" w:rsidP="005B36AF">
      <w:pPr>
        <w:pStyle w:val="ListParagraph"/>
        <w:numPr>
          <w:ilvl w:val="0"/>
          <w:numId w:val="2"/>
        </w:numPr>
        <w:spacing w:before="200"/>
        <w:ind w:left="360"/>
      </w:pPr>
      <w:r>
        <w:t xml:space="preserve">Template dynamic range </w:t>
      </w:r>
      <m:oMath>
        <m:sSub>
          <m:sSubPr>
            <m:ctrlPr>
              <w:rPr>
                <w:rFonts w:ascii="Cambria Math" w:hAnsi="Cambria Math"/>
              </w:rPr>
            </m:ctrlPr>
          </m:sSubPr>
          <m:e>
            <m:r>
              <w:rPr>
                <w:rFonts w:ascii="Cambria Math" w:hAnsi="Cambria Math"/>
              </w:rPr>
              <m:t>R</m:t>
            </m:r>
          </m:e>
          <m:sub>
            <m:r>
              <w:rPr>
                <w:rFonts w:ascii="Cambria Math" w:hAnsi="Cambria Math"/>
              </w:rPr>
              <m:t>t</m:t>
            </m:r>
          </m:sub>
        </m:sSub>
      </m:oMath>
    </w:p>
    <w:p w14:paraId="22E17CD9" w14:textId="5A215F0A" w:rsidR="005B36AF" w:rsidRDefault="005B36AF" w:rsidP="00F65B11">
      <w:r>
        <w:t xml:space="preserve">Assuming </w:t>
      </w:r>
      <m:oMath>
        <m:r>
          <w:rPr>
            <w:rFonts w:ascii="Cambria Math" w:hAnsi="Cambria Math"/>
          </w:rPr>
          <m:t>v,t∈[0,1]</m:t>
        </m:r>
      </m:oMath>
      <w:r>
        <w:t xml:space="preserve"> </w:t>
      </w:r>
      <w:r w:rsidR="00F65B11">
        <w:t>(interval between 0 and 1, in our case the range will be quantized to N bits in the interval</w:t>
      </w:r>
      <m:oMath>
        <m:r>
          <w:rPr>
            <w:rFonts w:ascii="Cambria Math" w:hAnsi="Cambria Math"/>
          </w:rPr>
          <m:t xml:space="preserve"> [</m:t>
        </m:r>
        <m:sSup>
          <m:sSupPr>
            <m:ctrlPr>
              <w:rPr>
                <w:rFonts w:ascii="Cambria Math" w:hAnsi="Cambria Math"/>
                <w:i/>
              </w:rPr>
            </m:ctrlPr>
          </m:sSupPr>
          <m:e>
            <m:r>
              <w:rPr>
                <w:rFonts w:ascii="Cambria Math" w:hAnsi="Cambria Math"/>
              </w:rPr>
              <m:t>0,2</m:t>
            </m:r>
          </m:e>
          <m:sup>
            <m:r>
              <w:rPr>
                <w:rFonts w:ascii="Cambria Math" w:hAnsi="Cambria Math"/>
              </w:rPr>
              <m:t>N</m:t>
            </m:r>
          </m:sup>
        </m:sSup>
        <m:r>
          <w:rPr>
            <w:rFonts w:ascii="Cambria Math" w:hAnsi="Cambria Math"/>
          </w:rPr>
          <m:t>-1]</m:t>
        </m:r>
      </m:oMath>
      <w:r w:rsidR="00F65B11">
        <w:t xml:space="preserve"> </w:t>
      </w:r>
      <w:r>
        <w:t>we can write:</w:t>
      </w:r>
    </w:p>
    <w:p w14:paraId="3F7F468E" w14:textId="77777777" w:rsidR="005B36AF" w:rsidRDefault="005B36AF" w:rsidP="005B36AF"/>
    <w:p w14:paraId="10C2987F" w14:textId="32DF9618" w:rsidR="005B36AF" w:rsidRPr="0022590D" w:rsidRDefault="003312C3" w:rsidP="005B36AF">
      <m:oMathPara>
        <m:oMath>
          <m:r>
            <w:rPr>
              <w:rFonts w:ascii="Cambria Math" w:hAnsi="Cambria Math"/>
            </w:rPr>
            <m:t>c</m:t>
          </m:r>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o</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=N</m:t>
              </m:r>
            </m:sup>
            <m:e>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 ⋅</m:t>
              </m:r>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e>
                      </m:d>
                      <m:r>
                        <w:rPr>
                          <w:rFonts w:ascii="Cambria Math" w:hAnsi="Cambria Math"/>
                        </w:rPr>
                        <m:t>%N</m:t>
                      </m:r>
                    </m:e>
                  </m:d>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 xml:space="preserve"> </m:t>
              </m:r>
            </m:e>
          </m:nary>
        </m:oMath>
      </m:oMathPara>
    </w:p>
    <w:p w14:paraId="1460EAA0" w14:textId="3C20542A" w:rsidR="005B36AF" w:rsidRDefault="005B36AF" w:rsidP="00231571">
      <w:r>
        <w:t xml:space="preserve">Once the maximum location on the decimated vector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is found, a fine correlation using all of the data is calculated over a finer grid adjacent to the peak location at a length of </w:t>
      </w:r>
      <m:oMath>
        <m:r>
          <w:rPr>
            <w:rFonts w:ascii="Cambria Math" w:hAnsi="Cambria Math"/>
          </w:rPr>
          <m:t>M</m:t>
        </m:r>
      </m:oMath>
      <w:r>
        <w:t>:</w:t>
      </w:r>
    </w:p>
    <w:p w14:paraId="6515AF39" w14:textId="6D7CFC28" w:rsidR="005B36AF" w:rsidRPr="002E1B7A" w:rsidRDefault="003312C3" w:rsidP="005B36AF">
      <m:oMathPara>
        <m:oMath>
          <m:r>
            <w:rPr>
              <w:rFonts w:ascii="Cambria Math" w:hAnsi="Cambria Math"/>
            </w:rPr>
            <m:t>c</m:t>
          </m:r>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n=N</m:t>
              </m:r>
            </m:sup>
            <m:e>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m:t>
              </m:r>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n-k</m:t>
                          </m:r>
                        </m:e>
                      </m:d>
                      <m:r>
                        <w:rPr>
                          <w:rFonts w:ascii="Cambria Math" w:hAnsi="Cambria Math"/>
                        </w:rPr>
                        <m:t>%N</m:t>
                      </m:r>
                    </m:e>
                  </m:d>
                  <m:r>
                    <w:rPr>
                      <w:rFonts w:ascii="Cambria Math" w:hAnsi="Cambria Math"/>
                    </w:rPr>
                    <m:t> </m:t>
                  </m:r>
                </m:e>
              </m:d>
              <m:r>
                <w:rPr>
                  <w:rFonts w:ascii="Cambria Math" w:hAnsi="Cambria Math"/>
                </w:rPr>
                <m:t xml:space="preserve"> </m:t>
              </m:r>
            </m:e>
          </m:nary>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 xml:space="preserve"> </m:t>
          </m:r>
        </m:oMath>
      </m:oMathPara>
    </w:p>
    <w:p w14:paraId="798F0EC6" w14:textId="77777777" w:rsidR="002E1B7A" w:rsidRDefault="002E1B7A" w:rsidP="002E1B7A"/>
    <w:p w14:paraId="0A84997D" w14:textId="05449566" w:rsidR="002E1B7A" w:rsidRDefault="002E1B7A" w:rsidP="004E2BD2">
      <w:r>
        <w:t>Additionally, instead of using a fixed template</w:t>
      </w:r>
      <w:r w:rsidR="00210EE7">
        <w:t>,</w:t>
      </w:r>
      <w:r>
        <w:t xml:space="preserve"> using the data from the </w:t>
      </w:r>
      <w:r w:rsidR="004E2BD2">
        <w:rPr>
          <w:rFonts w:hint="cs"/>
        </w:rPr>
        <w:t>IR</w:t>
      </w:r>
      <w:r w:rsidR="004E2BD2">
        <w:rPr>
          <w:rFonts w:hint="cs"/>
          <w:rtl/>
        </w:rPr>
        <w:t xml:space="preserve"> </w:t>
      </w:r>
      <w:r w:rsidR="004E2BD2">
        <w:t xml:space="preserve"> </w:t>
      </w:r>
      <w:r>
        <w:t>channel the temporal data</w:t>
      </w:r>
      <w:r w:rsidR="004E2BD2">
        <w:t>’s</w:t>
      </w:r>
      <w:r>
        <w:t xml:space="preserve"> PSNR is evaluated using noise measurement</w:t>
      </w:r>
      <w:r w:rsidR="004E2BD2">
        <w:t>s</w:t>
      </w:r>
      <w:r>
        <w:t xml:space="preserve"> taken </w:t>
      </w:r>
      <w:r w:rsidR="004E2BD2">
        <w:t xml:space="preserve">while </w:t>
      </w:r>
      <w:r>
        <w:t>the projector is turn</w:t>
      </w:r>
      <w:r w:rsidR="004E2BD2">
        <w:t>ed</w:t>
      </w:r>
      <w:r>
        <w:t xml:space="preserve"> off (i.e. between frames)</w:t>
      </w:r>
      <w:r w:rsidR="00EE46F7">
        <w:t xml:space="preserve"> in the NEST block</w:t>
      </w:r>
      <w:r w:rsidR="004A0740">
        <w:t xml:space="preserve"> (within analog sync block)</w:t>
      </w:r>
      <w:r>
        <w:t xml:space="preserve">. The </w:t>
      </w:r>
      <w:r w:rsidR="004E2BD2">
        <w:t xml:space="preserve">calculated </w:t>
      </w:r>
      <w:r>
        <w:t>PSNR value select</w:t>
      </w:r>
      <w:r w:rsidR="004E2BD2">
        <w:t>s</w:t>
      </w:r>
      <w:r>
        <w:t xml:space="preserve"> the appropriate template to correlate the data with.</w:t>
      </w:r>
    </w:p>
    <w:p w14:paraId="3A20A057" w14:textId="5F7A3936" w:rsidR="00EE46F7" w:rsidRDefault="00EE46F7" w:rsidP="00B3039F">
      <w:r>
        <w:t xml:space="preserve">The PSNR calculation is </w:t>
      </w:r>
      <w:r w:rsidR="00AC10C4">
        <w:t>performed</w:t>
      </w:r>
      <w:r>
        <w:t xml:space="preserve"> using a </w:t>
      </w:r>
      <w:r w:rsidR="00B3039F">
        <w:t>2d LUT</w:t>
      </w:r>
      <w:r w:rsidR="00AC10C4">
        <w:t xml:space="preserve"> with the </w:t>
      </w:r>
      <w:r w:rsidR="003C13EB">
        <w:t>IR</w:t>
      </w:r>
      <w:r w:rsidR="00AC10C4">
        <w:t xml:space="preserve"> and ambient noise estimation as inputs.</w:t>
      </w:r>
    </w:p>
    <w:p w14:paraId="5CFCC13B" w14:textId="1DF797D6" w:rsidR="00FD03A5" w:rsidRDefault="00FD03A5" w:rsidP="00210EE7"/>
    <w:p w14:paraId="4F79F21D" w14:textId="155AFD15" w:rsidR="002E1B7A" w:rsidRDefault="00D548B3" w:rsidP="00D73B78">
      <w:pPr>
        <w:jc w:val="center"/>
      </w:pPr>
      <w:r>
        <w:object w:dxaOrig="9496" w:dyaOrig="13411" w14:anchorId="0A8C94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pt;height:494pt" o:ole="">
            <v:imagedata r:id="rId12" o:title=""/>
          </v:shape>
          <o:OLEObject Type="Embed" ProgID="Visio.Drawing.15" ShapeID="_x0000_i1025" DrawAspect="Content" ObjectID="_1578150118" r:id="rId13"/>
        </w:object>
      </w:r>
    </w:p>
    <w:p w14:paraId="70558123" w14:textId="00E13DC8" w:rsidR="00210EE7" w:rsidRDefault="00210EE7" w:rsidP="00C75D51">
      <w:pPr>
        <w:pStyle w:val="Caption"/>
      </w:pPr>
      <w:bookmarkStart w:id="5" w:name="_Toc434853409"/>
      <w:r>
        <w:t xml:space="preserve">Figure </w:t>
      </w:r>
      <w:fldSimple w:instr=" SEQ Figure \* ARABIC ">
        <w:r>
          <w:rPr>
            <w:noProof/>
          </w:rPr>
          <w:t>1</w:t>
        </w:r>
      </w:fldSimple>
      <w:r>
        <w:t>: DCOR block diagram</w:t>
      </w:r>
      <w:bookmarkEnd w:id="5"/>
    </w:p>
    <w:p w14:paraId="16A528FD" w14:textId="77777777" w:rsidR="00210EE7" w:rsidRPr="0022590D" w:rsidRDefault="00210EE7" w:rsidP="00210EE7">
      <w:pPr>
        <w:jc w:val="center"/>
      </w:pPr>
    </w:p>
    <w:p w14:paraId="6D806DE0" w14:textId="77777777" w:rsidR="00D1018D" w:rsidRDefault="00D1018D" w:rsidP="00CB085F">
      <w:pPr>
        <w:pStyle w:val="Section"/>
      </w:pPr>
      <w:bookmarkStart w:id="6" w:name="_Toc450467505"/>
      <w:bookmarkStart w:id="7" w:name="_Toc470615682"/>
      <w:bookmarkStart w:id="8" w:name="_Toc470704516"/>
      <w:r>
        <w:lastRenderedPageBreak/>
        <w:t>Interfaces</w:t>
      </w:r>
      <w:bookmarkEnd w:id="6"/>
      <w:bookmarkEnd w:id="7"/>
      <w:bookmarkEnd w:id="8"/>
    </w:p>
    <w:p w14:paraId="40042F64" w14:textId="62199600" w:rsidR="00D1018D" w:rsidRDefault="00D1018D" w:rsidP="00FB40B7">
      <w:r>
        <w:t xml:space="preserve">The input to </w:t>
      </w:r>
      <w:r w:rsidR="00FB40B7">
        <w:rPr>
          <w:rFonts w:hint="cs"/>
        </w:rPr>
        <w:t>DCOR</w:t>
      </w:r>
      <w:r>
        <w:t xml:space="preserve"> is coming from the</w:t>
      </w:r>
    </w:p>
    <w:p w14:paraId="1E70985D" w14:textId="4371986E" w:rsidR="00D1018D" w:rsidRDefault="00D1018D" w:rsidP="00D1018D">
      <w:pPr>
        <w:pStyle w:val="Sub-sub-section"/>
        <w:spacing w:before="240"/>
      </w:pPr>
      <w:bookmarkStart w:id="9" w:name="_Toc444086054"/>
      <w:bookmarkStart w:id="10" w:name="_Toc450467507"/>
      <w:bookmarkStart w:id="11" w:name="_Toc470615683"/>
      <w:bookmarkStart w:id="12" w:name="_Toc470704517"/>
      <w:bookmarkStart w:id="13" w:name="_Toc444086053"/>
      <w:bookmarkStart w:id="14" w:name="_Toc450467506"/>
      <w:r>
        <w:t>Input</w:t>
      </w:r>
      <w:bookmarkEnd w:id="9"/>
      <w:bookmarkEnd w:id="10"/>
      <w:bookmarkEnd w:id="11"/>
      <w:bookmarkEnd w:id="12"/>
    </w:p>
    <w:p w14:paraId="79C45393" w14:textId="525F3B14" w:rsidR="00FC0F13" w:rsidRDefault="00FB40B7" w:rsidP="00FB40B7">
      <w:pPr>
        <w:pStyle w:val="ListParagraph"/>
        <w:numPr>
          <w:ilvl w:val="0"/>
          <w:numId w:val="15"/>
        </w:numPr>
        <w:spacing w:before="120"/>
      </w:pPr>
      <w:r>
        <w:t xml:space="preserve">CMA </w:t>
      </w:r>
      <w:r w:rsidR="00FC0F13">
        <w:t xml:space="preserve">see </w:t>
      </w:r>
      <w:r w:rsidR="00FC0F13">
        <w:fldChar w:fldCharType="begin"/>
      </w:r>
      <w:r w:rsidR="00FC0F13">
        <w:instrText xml:space="preserve"> REF _Ref443836789 \h </w:instrText>
      </w:r>
      <w:r w:rsidR="00FC0F13">
        <w:fldChar w:fldCharType="separate"/>
      </w:r>
      <w:r w:rsidR="00FC0F13">
        <w:t xml:space="preserve">Table </w:t>
      </w:r>
      <w:r w:rsidR="00FC0F13">
        <w:rPr>
          <w:noProof/>
        </w:rPr>
        <w:t>3</w:t>
      </w:r>
      <w:r w:rsidR="00FC0F13">
        <w:fldChar w:fldCharType="end"/>
      </w:r>
      <w:r w:rsidR="00FC0F13">
        <w:t>: K*8bit</w:t>
      </w:r>
    </w:p>
    <w:p w14:paraId="5EF99C68" w14:textId="51662762" w:rsidR="00884BE5" w:rsidRDefault="00884BE5" w:rsidP="00884BE5">
      <w:pPr>
        <w:pStyle w:val="ListParagraph"/>
        <w:numPr>
          <w:ilvl w:val="1"/>
          <w:numId w:val="15"/>
        </w:numPr>
        <w:spacing w:before="120"/>
      </w:pPr>
      <w:r>
        <w:t xml:space="preserve">The CMA is the pixel representation of all of the binary input data that assigned to a pixel. Every CMA has </w:t>
      </w:r>
      <w:r w:rsidRPr="00472EF7">
        <w:rPr>
          <w:i/>
          <w:iCs/>
        </w:rPr>
        <w:t>K</w:t>
      </w:r>
      <w:r>
        <w:t xml:space="preserve"> (the length of the sampled code length) elements that store accumulated code, while every element is the normalized summation of the accumulated samples.</w:t>
      </w:r>
    </w:p>
    <w:p w14:paraId="7BC724A3" w14:textId="77777777" w:rsidR="00FC0F13" w:rsidRDefault="00FC0F13" w:rsidP="00FC0F13">
      <w:pPr>
        <w:pStyle w:val="ListParagraph"/>
        <w:numPr>
          <w:ilvl w:val="0"/>
          <w:numId w:val="15"/>
        </w:numPr>
        <w:spacing w:before="120"/>
      </w:pPr>
      <w:r w:rsidRPr="00E52812">
        <w:rPr>
          <w:i/>
          <w:iCs/>
        </w:rPr>
        <w:t>IR</w:t>
      </w:r>
      <w:r>
        <w:t>: 12bit</w:t>
      </w:r>
    </w:p>
    <w:p w14:paraId="21D57355" w14:textId="4FE5AB90" w:rsidR="00FC0F13" w:rsidRDefault="00671FE1" w:rsidP="00FC0F13">
      <w:pPr>
        <w:pStyle w:val="ListParagraph"/>
        <w:numPr>
          <w:ilvl w:val="0"/>
          <w:numId w:val="15"/>
        </w:numPr>
        <w:spacing w:before="120"/>
      </w:pPr>
      <w:r>
        <w:rPr>
          <w:i/>
          <w:iCs/>
        </w:rPr>
        <w:t>xy_</w:t>
      </w:r>
      <w:r w:rsidR="00FC0F13" w:rsidRPr="00E52812">
        <w:rPr>
          <w:i/>
          <w:iCs/>
        </w:rPr>
        <w:t>position</w:t>
      </w:r>
      <w:r w:rsidR="00FC0F13">
        <w:t>: 12 bit + 11 bit</w:t>
      </w:r>
      <w:r w:rsidR="00E15A5B">
        <w:t xml:space="preserve"> unsigned</w:t>
      </w:r>
    </w:p>
    <w:p w14:paraId="53514425" w14:textId="77777777" w:rsidR="003E0C9F" w:rsidRDefault="00FC0F13" w:rsidP="003E0C9F">
      <w:pPr>
        <w:pStyle w:val="ListParagraph"/>
        <w:numPr>
          <w:ilvl w:val="0"/>
          <w:numId w:val="15"/>
        </w:numPr>
        <w:spacing w:before="120" w:after="0"/>
      </w:pPr>
      <w:r w:rsidRPr="003E0C9F">
        <w:rPr>
          <w:i/>
          <w:iCs/>
        </w:rPr>
        <w:t>conf_d</w:t>
      </w:r>
      <w:r w:rsidRPr="00E52812">
        <w:rPr>
          <w:i/>
          <w:iCs/>
        </w:rPr>
        <w:t>c</w:t>
      </w:r>
      <w:r>
        <w:t>: 4 bit</w:t>
      </w:r>
    </w:p>
    <w:p w14:paraId="012F4FF2" w14:textId="6FB02E55" w:rsidR="003E0C9F" w:rsidRDefault="003E0C9F" w:rsidP="003E0C9F">
      <w:pPr>
        <w:pStyle w:val="ListParagraph"/>
        <w:numPr>
          <w:ilvl w:val="0"/>
          <w:numId w:val="15"/>
        </w:numPr>
        <w:spacing w:before="120" w:after="0"/>
      </w:pPr>
      <w:r>
        <w:t>pxl_flags: 4 bits</w:t>
      </w:r>
    </w:p>
    <w:p w14:paraId="0F1AB4F5" w14:textId="77777777" w:rsidR="003E0C9F" w:rsidRDefault="003E0C9F" w:rsidP="003E0C9F">
      <w:pPr>
        <w:pStyle w:val="ListParagraph"/>
        <w:numPr>
          <w:ilvl w:val="1"/>
          <w:numId w:val="14"/>
        </w:numPr>
        <w:spacing w:before="120" w:after="0"/>
        <w:ind w:left="1440"/>
      </w:pPr>
      <w:r>
        <w:t>[0] scan_dir: 1 bit, scanline direction</w:t>
      </w:r>
    </w:p>
    <w:p w14:paraId="0E9CDDC5" w14:textId="77777777" w:rsidR="003E0C9F" w:rsidRDefault="003E0C9F" w:rsidP="003E0C9F">
      <w:pPr>
        <w:pStyle w:val="ListParagraph"/>
        <w:numPr>
          <w:ilvl w:val="1"/>
          <w:numId w:val="14"/>
        </w:numPr>
        <w:spacing w:before="120" w:after="0"/>
        <w:ind w:left="1440"/>
      </w:pPr>
      <w:r>
        <w:t>[2:1] txrx_mode: 2 bits, transmission mode</w:t>
      </w:r>
    </w:p>
    <w:p w14:paraId="32F4877A" w14:textId="77777777" w:rsidR="003E0C9F" w:rsidRDefault="003E0C9F" w:rsidP="003E0C9F">
      <w:pPr>
        <w:pStyle w:val="ListParagraph"/>
        <w:numPr>
          <w:ilvl w:val="1"/>
          <w:numId w:val="14"/>
        </w:numPr>
        <w:spacing w:before="120" w:after="0"/>
        <w:ind w:left="1440"/>
      </w:pPr>
      <w:r>
        <w:t>[3] eof: 1 bit, end of frame</w:t>
      </w:r>
    </w:p>
    <w:p w14:paraId="34431883" w14:textId="31254550" w:rsidR="00D1018D" w:rsidRDefault="00FC0F13" w:rsidP="00FC0F13">
      <w:pPr>
        <w:pStyle w:val="Sub-sub-section"/>
        <w:spacing w:before="240"/>
      </w:pPr>
      <w:r>
        <w:t xml:space="preserve"> </w:t>
      </w:r>
      <w:bookmarkStart w:id="15" w:name="_Toc470615684"/>
      <w:bookmarkStart w:id="16" w:name="_Toc470704518"/>
      <w:r w:rsidR="00D1018D">
        <w:t>Output</w:t>
      </w:r>
      <w:bookmarkEnd w:id="13"/>
      <w:bookmarkEnd w:id="14"/>
      <w:bookmarkEnd w:id="15"/>
      <w:bookmarkEnd w:id="16"/>
    </w:p>
    <w:p w14:paraId="47DA0798" w14:textId="20C71984" w:rsidR="00FC0F13" w:rsidRDefault="0026634A" w:rsidP="0025582B">
      <w:pPr>
        <w:pStyle w:val="ListParagraph"/>
        <w:numPr>
          <w:ilvl w:val="0"/>
          <w:numId w:val="14"/>
        </w:numPr>
        <w:spacing w:before="120"/>
      </w:pPr>
      <w:r w:rsidRPr="00E52812">
        <w:rPr>
          <w:i/>
          <w:iCs/>
        </w:rPr>
        <w:t>corr_seg</w:t>
      </w:r>
      <w:r>
        <w:t xml:space="preserve">: </w:t>
      </w:r>
      <w:r w:rsidR="0025582B">
        <w:t xml:space="preserve">A segment of the </w:t>
      </w:r>
      <w:r w:rsidR="00D1018D">
        <w:t>Fine Correlation</w:t>
      </w:r>
      <w:r w:rsidR="0025582B">
        <w:t xml:space="preserve"> of the pixel</w:t>
      </w:r>
      <w:r w:rsidR="00D1018D">
        <w:t xml:space="preserve">, see </w:t>
      </w:r>
      <w:r w:rsidR="00D1018D">
        <w:fldChar w:fldCharType="begin"/>
      </w:r>
      <w:r w:rsidR="00D1018D">
        <w:instrText xml:space="preserve"> REF _Ref443836789 \h </w:instrText>
      </w:r>
      <w:r w:rsidR="00D1018D">
        <w:fldChar w:fldCharType="separate"/>
      </w:r>
      <w:r w:rsidR="00D1018D">
        <w:t xml:space="preserve">Table </w:t>
      </w:r>
      <w:r w:rsidR="00D1018D">
        <w:rPr>
          <w:noProof/>
        </w:rPr>
        <w:t>3</w:t>
      </w:r>
      <w:r w:rsidR="00D1018D">
        <w:fldChar w:fldCharType="end"/>
      </w:r>
    </w:p>
    <w:p w14:paraId="6DB2751A" w14:textId="204274C1" w:rsidR="00FC0F13" w:rsidRDefault="00D46007" w:rsidP="0044196C">
      <w:pPr>
        <w:pStyle w:val="ListParagraph"/>
        <w:numPr>
          <w:ilvl w:val="0"/>
          <w:numId w:val="14"/>
        </w:numPr>
        <w:spacing w:before="120"/>
      </w:pPr>
      <w:r w:rsidRPr="00E52812">
        <w:rPr>
          <w:i/>
          <w:iCs/>
        </w:rPr>
        <w:t>offset_index</w:t>
      </w:r>
      <w:r w:rsidR="00FC0F13">
        <w:t xml:space="preserve">: </w:t>
      </w:r>
      <w:r w:rsidR="0025582B">
        <w:t xml:space="preserve">The offset of the segment within the fine correlation, </w:t>
      </w:r>
      <w:r w:rsidR="0044196C">
        <w:t>10</w:t>
      </w:r>
      <w:ins w:id="17" w:author="Menashe, Ohad" w:date="2016-08-17T08:32:00Z">
        <w:r w:rsidR="0044196C">
          <w:t xml:space="preserve"> </w:t>
        </w:r>
      </w:ins>
      <w:r w:rsidR="00FC0F13">
        <w:t>bit</w:t>
      </w:r>
    </w:p>
    <w:p w14:paraId="51585419" w14:textId="77777777" w:rsidR="00FC0F13" w:rsidRDefault="00FC0F13" w:rsidP="00FC0F13">
      <w:pPr>
        <w:pStyle w:val="ListParagraph"/>
        <w:numPr>
          <w:ilvl w:val="0"/>
          <w:numId w:val="14"/>
        </w:numPr>
        <w:spacing w:before="120"/>
      </w:pPr>
      <w:r w:rsidRPr="00E52812">
        <w:rPr>
          <w:i/>
          <w:iCs/>
        </w:rPr>
        <w:t>IR</w:t>
      </w:r>
      <w:r>
        <w:t>: 12bit</w:t>
      </w:r>
    </w:p>
    <w:p w14:paraId="449F143B" w14:textId="769593A6" w:rsidR="00FC0F13" w:rsidRDefault="00671FE1" w:rsidP="00FC0F13">
      <w:pPr>
        <w:pStyle w:val="ListParagraph"/>
        <w:numPr>
          <w:ilvl w:val="0"/>
          <w:numId w:val="14"/>
        </w:numPr>
        <w:spacing w:before="120"/>
      </w:pPr>
      <w:r>
        <w:rPr>
          <w:i/>
          <w:iCs/>
        </w:rPr>
        <w:t>xy_</w:t>
      </w:r>
      <w:r w:rsidR="00FC0F13" w:rsidRPr="00E52812">
        <w:rPr>
          <w:i/>
          <w:iCs/>
        </w:rPr>
        <w:t>position</w:t>
      </w:r>
      <w:r w:rsidR="00FC0F13">
        <w:t>: 12 bit + 11 bit</w:t>
      </w:r>
      <w:r w:rsidR="00E15A5B">
        <w:t xml:space="preserve"> unsigned</w:t>
      </w:r>
    </w:p>
    <w:p w14:paraId="1985D5B7" w14:textId="25D8016A" w:rsidR="00D1018D" w:rsidRDefault="00FC0F13" w:rsidP="00FC0F13">
      <w:pPr>
        <w:pStyle w:val="ListParagraph"/>
        <w:numPr>
          <w:ilvl w:val="0"/>
          <w:numId w:val="14"/>
        </w:numPr>
        <w:spacing w:before="120"/>
      </w:pPr>
      <w:r w:rsidRPr="00E52812">
        <w:rPr>
          <w:i/>
          <w:iCs/>
        </w:rPr>
        <w:t>conf_dc</w:t>
      </w:r>
      <w:r>
        <w:t>: 4 bit</w:t>
      </w:r>
    </w:p>
    <w:p w14:paraId="330FB379" w14:textId="4C1CC666" w:rsidR="005F72B3" w:rsidRPr="009F7978" w:rsidRDefault="005F72B3" w:rsidP="00FC0F13">
      <w:pPr>
        <w:pStyle w:val="ListParagraph"/>
        <w:numPr>
          <w:ilvl w:val="0"/>
          <w:numId w:val="14"/>
        </w:numPr>
        <w:spacing w:before="120"/>
      </w:pPr>
      <w:r w:rsidRPr="00E52812">
        <w:rPr>
          <w:i/>
          <w:iCs/>
        </w:rPr>
        <w:t>conf_psnr</w:t>
      </w:r>
      <w:r w:rsidRPr="009F7978">
        <w:t>: 6 bit</w:t>
      </w:r>
    </w:p>
    <w:p w14:paraId="7291E29A" w14:textId="77777777" w:rsidR="003E0C9F" w:rsidRDefault="003E0C9F" w:rsidP="003E0C9F">
      <w:pPr>
        <w:pStyle w:val="ListParagraph"/>
        <w:numPr>
          <w:ilvl w:val="0"/>
          <w:numId w:val="15"/>
        </w:numPr>
        <w:spacing w:before="120" w:after="0"/>
      </w:pPr>
      <w:r>
        <w:t>pxl_flags: 4 bits</w:t>
      </w:r>
    </w:p>
    <w:p w14:paraId="61AF224F" w14:textId="77777777" w:rsidR="003E0C9F" w:rsidRDefault="003E0C9F" w:rsidP="003E0C9F">
      <w:pPr>
        <w:pStyle w:val="ListParagraph"/>
        <w:numPr>
          <w:ilvl w:val="1"/>
          <w:numId w:val="14"/>
        </w:numPr>
        <w:spacing w:before="120" w:after="0"/>
        <w:ind w:left="1440"/>
      </w:pPr>
      <w:r>
        <w:t>[0] scan_dir: 1 bit, scanline direction</w:t>
      </w:r>
    </w:p>
    <w:p w14:paraId="16C40DFD" w14:textId="77777777" w:rsidR="003E0C9F" w:rsidRDefault="003E0C9F" w:rsidP="003E0C9F">
      <w:pPr>
        <w:pStyle w:val="ListParagraph"/>
        <w:numPr>
          <w:ilvl w:val="1"/>
          <w:numId w:val="14"/>
        </w:numPr>
        <w:spacing w:before="120" w:after="0"/>
        <w:ind w:left="1440"/>
      </w:pPr>
      <w:r>
        <w:t>[2:1] txrx_mode: 2 bits, transmission mode</w:t>
      </w:r>
    </w:p>
    <w:p w14:paraId="1AE154A2" w14:textId="559AF215" w:rsidR="00BC2F6B" w:rsidRDefault="003E0C9F" w:rsidP="00BC2F6B">
      <w:pPr>
        <w:pStyle w:val="ListParagraph"/>
        <w:numPr>
          <w:ilvl w:val="1"/>
          <w:numId w:val="14"/>
        </w:numPr>
        <w:spacing w:before="120" w:after="0"/>
        <w:ind w:left="1440"/>
      </w:pPr>
      <w:r>
        <w:t>[3] eof: 1 bit, end of frame</w:t>
      </w:r>
    </w:p>
    <w:p w14:paraId="5FB6D9E1" w14:textId="46AFC797" w:rsidR="00E52812" w:rsidRDefault="00E52812" w:rsidP="00E52812">
      <w:pPr>
        <w:pStyle w:val="Sub-sub-section"/>
      </w:pPr>
      <w:bookmarkStart w:id="18" w:name="_Toc470615685"/>
      <w:bookmarkStart w:id="19" w:name="_Toc470704519"/>
      <w:r>
        <w:t>Bypass</w:t>
      </w:r>
      <w:bookmarkEnd w:id="18"/>
      <w:bookmarkEnd w:id="19"/>
    </w:p>
    <w:p w14:paraId="052A66A0" w14:textId="3D838F48" w:rsidR="00E52812" w:rsidRDefault="00E52812" w:rsidP="00671FE1">
      <w:r>
        <w:t xml:space="preserve">When </w:t>
      </w:r>
      <w:r>
        <w:rPr>
          <w:rFonts w:ascii="Calibri" w:hAnsi="Calibri"/>
          <w:color w:val="000000"/>
          <w:sz w:val="22"/>
          <w:szCs w:val="22"/>
        </w:rPr>
        <w:t xml:space="preserve">RegsDCORbypass </w:t>
      </w:r>
      <w:r w:rsidRPr="00E52812">
        <w:t xml:space="preserve">is </w:t>
      </w:r>
      <w:r>
        <w:t xml:space="preserve">set the block outputs </w:t>
      </w:r>
      <w:r w:rsidRPr="00E52812">
        <w:rPr>
          <w:i/>
          <w:iCs/>
        </w:rPr>
        <w:t>IR</w:t>
      </w:r>
      <w:r>
        <w:t xml:space="preserve">, </w:t>
      </w:r>
      <w:r w:rsidR="00671FE1">
        <w:rPr>
          <w:i/>
          <w:iCs/>
        </w:rPr>
        <w:t>xy_</w:t>
      </w:r>
      <w:r w:rsidRPr="00E52812">
        <w:rPr>
          <w:i/>
          <w:iCs/>
        </w:rPr>
        <w:t>position</w:t>
      </w:r>
      <w:r>
        <w:t xml:space="preserve">, </w:t>
      </w:r>
      <w:r w:rsidRPr="00E52812">
        <w:rPr>
          <w:i/>
          <w:iCs/>
        </w:rPr>
        <w:t>conf_dc</w:t>
      </w:r>
      <w:r>
        <w:t xml:space="preserve"> and </w:t>
      </w:r>
      <w:r w:rsidRPr="00E52812">
        <w:rPr>
          <w:i/>
          <w:iCs/>
        </w:rPr>
        <w:t>pipe_flags</w:t>
      </w:r>
      <w:r>
        <w:t xml:space="preserve"> from the block input, while </w:t>
      </w:r>
      <w:r w:rsidRPr="00E52812">
        <w:rPr>
          <w:i/>
          <w:iCs/>
        </w:rPr>
        <w:t>corr_seg</w:t>
      </w:r>
      <w:r>
        <w:t xml:space="preserve">, </w:t>
      </w:r>
      <w:r w:rsidRPr="00E52812">
        <w:rPr>
          <w:i/>
          <w:iCs/>
        </w:rPr>
        <w:t>offset_index</w:t>
      </w:r>
      <w:r>
        <w:t xml:space="preserve">, </w:t>
      </w:r>
      <w:r w:rsidRPr="00E52812">
        <w:rPr>
          <w:i/>
          <w:iCs/>
        </w:rPr>
        <w:t>conf_psnr</w:t>
      </w:r>
      <w:r>
        <w:t xml:space="preserve"> of the ouput pixels are </w:t>
      </w:r>
      <w:r w:rsidR="003F393A">
        <w:t xml:space="preserve">all </w:t>
      </w:r>
      <w:r>
        <w:t>outputted as 0.</w:t>
      </w:r>
    </w:p>
    <w:p w14:paraId="2B9CA7E5" w14:textId="77777777" w:rsidR="008E75D7" w:rsidRPr="003D172C" w:rsidRDefault="008E75D7" w:rsidP="008E75D7">
      <w:pPr>
        <w:pStyle w:val="ListParagraph"/>
        <w:spacing w:before="120"/>
        <w:ind w:left="360"/>
        <w:rPr>
          <w:highlight w:val="yellow"/>
        </w:rPr>
      </w:pPr>
    </w:p>
    <w:p w14:paraId="0B0CBC8C" w14:textId="7EFAC1E7" w:rsidR="00E64E0A" w:rsidRDefault="00E64E0A" w:rsidP="00CB085F">
      <w:pPr>
        <w:pStyle w:val="Section"/>
      </w:pPr>
      <w:bookmarkStart w:id="20" w:name="_Toc470615686"/>
      <w:bookmarkStart w:id="21" w:name="_Toc470704520"/>
      <w:r>
        <w:lastRenderedPageBreak/>
        <w:t>Detailed description</w:t>
      </w:r>
      <w:bookmarkEnd w:id="20"/>
      <w:bookmarkEnd w:id="21"/>
    </w:p>
    <w:p w14:paraId="01B76640" w14:textId="1F33BF44" w:rsidR="00F64060" w:rsidRDefault="001A62F5" w:rsidP="00B62C02">
      <w:pPr>
        <w:pStyle w:val="Sub-section"/>
      </w:pPr>
      <w:bookmarkStart w:id="22" w:name="_Toc470615687"/>
      <w:bookmarkStart w:id="23" w:name="_Toc470704521"/>
      <w:bookmarkStart w:id="24" w:name="_Toc440911237"/>
      <w:r>
        <w:t xml:space="preserve">Coarse </w:t>
      </w:r>
      <w:r w:rsidR="00B62C02">
        <w:t>Correlation</w:t>
      </w:r>
      <w:bookmarkEnd w:id="22"/>
      <w:bookmarkEnd w:id="23"/>
    </w:p>
    <w:p w14:paraId="655335AC" w14:textId="0DFF69B9" w:rsidR="00F64060" w:rsidRDefault="00F64060" w:rsidP="00F64060">
      <w:pPr>
        <w:pStyle w:val="Sub-sub-section"/>
      </w:pPr>
      <w:bookmarkStart w:id="25" w:name="_Toc470615688"/>
      <w:bookmarkStart w:id="26" w:name="_Toc470704522"/>
      <w:r>
        <w:t>CMA Decimation</w:t>
      </w:r>
      <w:bookmarkEnd w:id="25"/>
      <w:bookmarkEnd w:id="26"/>
    </w:p>
    <w:p w14:paraId="4977F272" w14:textId="0E90A41B" w:rsidR="0072498E" w:rsidRDefault="00F64060" w:rsidP="003D7402">
      <w:pPr>
        <w:rPr>
          <w:rFonts w:ascii="Calibri" w:hAnsi="Calibri"/>
          <w:color w:val="000000"/>
          <w:sz w:val="22"/>
          <w:szCs w:val="22"/>
        </w:rPr>
      </w:pPr>
      <w:r>
        <w:t xml:space="preserve">First, the input normalized CMA are decimated so that sampling </w:t>
      </w:r>
      <w:r w:rsidR="00B86619">
        <w:t xml:space="preserve">(TX/RX) </w:t>
      </w:r>
      <w:r>
        <w:t>ratio is decreased down to 1:2 or 1:4</w:t>
      </w:r>
      <w:r w:rsidR="003D7402">
        <w:t>.</w:t>
      </w:r>
      <w:r w:rsidR="00B86619">
        <w:t xml:space="preserve"> </w:t>
      </w:r>
      <w:r w:rsidR="003D7402">
        <w:t>E</w:t>
      </w:r>
      <w:r w:rsidR="008A32ED">
        <w:t>ffect</w:t>
      </w:r>
      <w:r w:rsidR="003D7402">
        <w:t>ively down sampling</w:t>
      </w:r>
      <w:r w:rsidR="00B86619">
        <w:t xml:space="preserve"> of factor</w:t>
      </w:r>
      <w:r w:rsidR="003D7402">
        <w:t>s</w:t>
      </w:r>
      <w:r w:rsidR="00B86619">
        <w:t xml:space="preserve"> 1:8, </w:t>
      </w:r>
      <w:r w:rsidR="008A32ED">
        <w:t>1:4</w:t>
      </w:r>
      <w:r w:rsidR="003D7402">
        <w:t>,</w:t>
      </w:r>
      <w:r w:rsidR="00B86619">
        <w:t xml:space="preserve"> 1:2</w:t>
      </w:r>
      <w:r w:rsidR="003D7402">
        <w:t>, 1:1 are allowed</w:t>
      </w:r>
      <w:r>
        <w:t>.</w:t>
      </w:r>
      <w:r w:rsidR="006E0EB2">
        <w:t xml:space="preserve"> The decimation sampling ratio is defined by </w:t>
      </w:r>
      <w:r w:rsidR="0042026F">
        <w:rPr>
          <w:rFonts w:ascii="Calibri" w:hAnsi="Calibri"/>
          <w:color w:val="000000"/>
          <w:sz w:val="22"/>
          <w:szCs w:val="22"/>
        </w:rPr>
        <w:t>RegsCORRDecRatio</w:t>
      </w:r>
      <w:r w:rsidR="0042026F" w:rsidRPr="0042026F">
        <w:t xml:space="preserve">, which is </w:t>
      </w:r>
      <w:r w:rsidR="0042026F">
        <w:t>the exponent of the decimation factor.</w:t>
      </w:r>
      <w:r w:rsidR="00911AB3">
        <w:t xml:space="preserve"> The decimation is computed by </w:t>
      </w:r>
      <w:r w:rsidR="00C83ECA">
        <w:t>simple summation</w:t>
      </w:r>
      <w:r w:rsidR="00911AB3">
        <w:t xml:space="preserve"> </w:t>
      </w:r>
      <w:r w:rsidR="00CD65DB">
        <w:t xml:space="preserve">of </w:t>
      </w:r>
      <w:r w:rsidR="00575FB7">
        <w:t>consecutive</w:t>
      </w:r>
      <w:r w:rsidR="00911AB3">
        <w:t xml:space="preserve"> </w:t>
      </w:r>
      <w:r w:rsidR="00C83ECA">
        <w:t xml:space="preserve">CMA </w:t>
      </w:r>
      <w:r w:rsidR="00231571">
        <w:t>elements</w:t>
      </w:r>
      <w:r w:rsidR="00C83ECA">
        <w:t xml:space="preserve">. The number of </w:t>
      </w:r>
      <w:r w:rsidR="00575FB7">
        <w:t xml:space="preserve">the resulting </w:t>
      </w:r>
      <w:r w:rsidR="00C83ECA" w:rsidRPr="00B36BF2">
        <w:rPr>
          <w:i/>
          <w:iCs/>
        </w:rPr>
        <w:t>CMA</w:t>
      </w:r>
      <w:r w:rsidR="00B36BF2" w:rsidRPr="00B36BF2">
        <w:rPr>
          <w:i/>
          <w:iCs/>
          <w:vertAlign w:val="subscript"/>
        </w:rPr>
        <w:t>Dec</w:t>
      </w:r>
      <w:r w:rsidR="00C83ECA">
        <w:t xml:space="preserve"> </w:t>
      </w:r>
      <w:r w:rsidR="00231571">
        <w:t>element</w:t>
      </w:r>
      <w:r w:rsidR="00C83ECA">
        <w:t xml:space="preserve"> size is increased from 8 bit to </w:t>
      </w:r>
      <w:r w:rsidR="000637D5">
        <w:t>11 bit, while t</w:t>
      </w:r>
      <w:r w:rsidR="00231571">
        <w:t xml:space="preserve">he </w:t>
      </w:r>
      <w:r w:rsidR="0072498E">
        <w:t>size</w:t>
      </w:r>
      <w:r w:rsidR="00231571">
        <w:t xml:space="preserve"> of the decimated CMA is </w:t>
      </w:r>
      <w:r w:rsidR="000637D5">
        <w:t xml:space="preserve">reduced to </w:t>
      </w:r>
      <w:r w:rsidR="0072498E" w:rsidRPr="0072498E">
        <w:rPr>
          <w:i/>
          <w:iCs/>
        </w:rPr>
        <w:t>K</w:t>
      </w:r>
      <w:r w:rsidR="0072498E" w:rsidRPr="0072498E">
        <w:rPr>
          <w:i/>
          <w:iCs/>
          <w:vertAlign w:val="subscript"/>
        </w:rPr>
        <w:t>Dec</w:t>
      </w:r>
      <w:r w:rsidR="0072498E">
        <w:t xml:space="preserve"> = </w:t>
      </w:r>
      <w:r w:rsidR="00231571" w:rsidRPr="0072498E">
        <w:rPr>
          <w:i/>
          <w:iCs/>
        </w:rPr>
        <w:t>K</w:t>
      </w:r>
      <w:r w:rsidR="00231571">
        <w:t xml:space="preserve"> / 2^</w:t>
      </w:r>
      <w:r w:rsidR="00231571">
        <w:rPr>
          <w:rFonts w:ascii="Calibri" w:hAnsi="Calibri"/>
          <w:color w:val="000000"/>
          <w:sz w:val="22"/>
          <w:szCs w:val="22"/>
        </w:rPr>
        <w:t>RegsCORRDecRatio.</w:t>
      </w:r>
    </w:p>
    <w:p w14:paraId="5A670503" w14:textId="77777777" w:rsidR="004F5D88" w:rsidRPr="005F22D6" w:rsidRDefault="004F5D88" w:rsidP="004F5D88">
      <w:r>
        <w:t xml:space="preserve">We have </w:t>
      </w:r>
      <w:r w:rsidRPr="004F5D88">
        <w:rPr>
          <w:rFonts w:asciiTheme="minorHAnsi" w:hAnsiTheme="minorHAnsi"/>
          <w:sz w:val="20"/>
          <w:szCs w:val="20"/>
        </w:rPr>
        <w:t>regsGNRLcodeLength</w:t>
      </w:r>
      <w:r w:rsidRPr="004F5D88">
        <w:rPr>
          <w:sz w:val="20"/>
          <w:szCs w:val="20"/>
        </w:rPr>
        <w:t xml:space="preserve"> </w:t>
      </w:r>
      <w:r>
        <w:t>register which gives us the code tamplate size (</w:t>
      </w:r>
      <w:r>
        <w:rPr>
          <w:rFonts w:ascii="Calibri" w:hAnsi="Calibri"/>
          <w:color w:val="000000"/>
          <w:sz w:val="22"/>
          <w:szCs w:val="22"/>
        </w:rPr>
        <w:t>codeLength*sampleRate</w:t>
      </w:r>
      <w:r w:rsidRPr="005F22D6">
        <w:t xml:space="preserve"> </w:t>
      </w:r>
      <w:r>
        <w:t xml:space="preserve">). </w:t>
      </w:r>
      <w:r w:rsidRPr="005F22D6">
        <w:t>We also have</w:t>
      </w:r>
      <w:r>
        <w:rPr>
          <w:rFonts w:ascii="Calibri" w:hAnsi="Calibri"/>
          <w:color w:val="000000"/>
          <w:sz w:val="22"/>
          <w:szCs w:val="22"/>
        </w:rPr>
        <w:t xml:space="preserve"> </w:t>
      </w:r>
      <w:r w:rsidRPr="004F5D88">
        <w:rPr>
          <w:rFonts w:ascii="Calibri" w:hAnsi="Calibri"/>
          <w:color w:val="000000"/>
          <w:sz w:val="20"/>
          <w:szCs w:val="20"/>
        </w:rPr>
        <w:t xml:space="preserve">DCORcoarseTmplLength </w:t>
      </w:r>
      <w:r w:rsidRPr="005F22D6">
        <w:t>register that gives us the size of the decimated tamplate. (codeLength*sampleRate/dec_factor)</w:t>
      </w:r>
      <w:r>
        <w:t>.</w:t>
      </w:r>
    </w:p>
    <w:p w14:paraId="742C03B0" w14:textId="77777777" w:rsidR="004F5D88" w:rsidRDefault="004F5D88" w:rsidP="003D7402">
      <w:pPr>
        <w:rPr>
          <w:rFonts w:ascii="Calibri" w:hAnsi="Calibri"/>
          <w:color w:val="000000"/>
          <w:sz w:val="22"/>
          <w:szCs w:val="22"/>
        </w:rPr>
      </w:pPr>
    </w:p>
    <w:p w14:paraId="539BDF50" w14:textId="7006FADF" w:rsidR="0072498E" w:rsidRDefault="0072498E" w:rsidP="0072498E">
      <w:pPr>
        <w:pStyle w:val="Sub-sub-section"/>
      </w:pPr>
      <w:bookmarkStart w:id="27" w:name="_Toc470615689"/>
      <w:bookmarkStart w:id="28" w:name="_Toc470704523"/>
      <w:r>
        <w:t>Correlation</w:t>
      </w:r>
      <w:bookmarkEnd w:id="27"/>
      <w:bookmarkEnd w:id="28"/>
    </w:p>
    <w:p w14:paraId="02B244A6" w14:textId="19499368" w:rsidR="0072498E" w:rsidRDefault="0072498E" w:rsidP="00E51158">
      <w:r>
        <w:t>The size of the coarse correlation</w:t>
      </w:r>
      <w:r w:rsidR="00B36BF2">
        <w:t>,</w:t>
      </w:r>
      <m:oMath>
        <m:r>
          <w:rPr>
            <w:rFonts w:ascii="Cambria Math" w:hAnsi="Cambria Math"/>
          </w:rPr>
          <m:t xml:space="preserve"> </m:t>
        </m:r>
        <m:sSub>
          <m:sSubPr>
            <m:ctrlPr>
              <w:rPr>
                <w:rFonts w:ascii="Cambria Math" w:hAnsi="Cambria Math"/>
                <w:i/>
              </w:rPr>
            </m:ctrlPr>
          </m:sSubPr>
          <m:e>
            <m:r>
              <w:rPr>
                <w:rFonts w:ascii="Cambria Math" w:hAnsi="Cambria Math"/>
              </w:rPr>
              <m:t>Corr</m:t>
            </m:r>
          </m:e>
          <m:sub>
            <m:r>
              <w:rPr>
                <w:rFonts w:ascii="Cambria Math" w:hAnsi="Cambria Math"/>
              </w:rPr>
              <m:t>Dec</m:t>
            </m:r>
          </m:sub>
        </m:sSub>
      </m:oMath>
      <w:r>
        <w:t xml:space="preserve"> and the length coarse template</w:t>
      </w:r>
      <w:r w:rsidR="0043758A">
        <w:t xml:space="preserve"> (selected </w:t>
      </w:r>
      <w:r w:rsidR="00E51158">
        <w:t>from</w:t>
      </w:r>
      <w:r w:rsidR="0043758A">
        <w:t xml:space="preserve"> ML bank)</w:t>
      </w:r>
      <w:r w:rsidR="00B36BF2">
        <w:t xml:space="preserve">, </w:t>
      </w:r>
      <w:r w:rsidR="00B36BF2" w:rsidRPr="00B36BF2">
        <w:rPr>
          <w:i/>
          <w:iCs/>
        </w:rPr>
        <w:t>T</w:t>
      </w:r>
      <w:r w:rsidR="00B36BF2" w:rsidRPr="00B36BF2">
        <w:rPr>
          <w:i/>
          <w:iCs/>
          <w:vertAlign w:val="subscript"/>
        </w:rPr>
        <w:t>Dec</w:t>
      </w:r>
      <w:r>
        <w:t xml:space="preserve"> is the same as the size of the decimated CMA</w:t>
      </w:r>
      <w:r w:rsidR="00B36BF2">
        <w:t xml:space="preserve"> and are equal to</w:t>
      </w:r>
      <w:r>
        <w:t xml:space="preserve"> </w:t>
      </w:r>
      <w:r w:rsidRPr="0072498E">
        <w:rPr>
          <w:i/>
          <w:iCs/>
        </w:rPr>
        <w:t>K</w:t>
      </w:r>
      <w:r w:rsidRPr="0072498E">
        <w:rPr>
          <w:i/>
          <w:iCs/>
          <w:vertAlign w:val="subscript"/>
        </w:rPr>
        <w:t>Dec</w:t>
      </w:r>
      <w:r>
        <w:t xml:space="preserve">. The coarse correlation element is computed as </w:t>
      </w:r>
    </w:p>
    <w:p w14:paraId="08E02DD1" w14:textId="39AD4470" w:rsidR="0072498E" w:rsidRPr="00B36BF2" w:rsidRDefault="007D2154" w:rsidP="007A5F84">
      <m:oMathPara>
        <m:oMath>
          <m:sSub>
            <m:sSubPr>
              <m:ctrlPr>
                <w:rPr>
                  <w:rFonts w:ascii="Cambria Math" w:hAnsi="Cambria Math"/>
                  <w:i/>
                </w:rPr>
              </m:ctrlPr>
            </m:sSubPr>
            <m:e>
              <m:r>
                <w:rPr>
                  <w:rFonts w:ascii="Cambria Math" w:hAnsi="Cambria Math"/>
                </w:rPr>
                <m:t>Corr</m:t>
              </m:r>
            </m:e>
            <m:sub>
              <m:r>
                <w:rPr>
                  <w:rFonts w:ascii="Cambria Math" w:hAnsi="Cambria Math"/>
                </w:rPr>
                <m:t>Dec</m:t>
              </m:r>
            </m:sub>
          </m:sSub>
          <m:d>
            <m:dPr>
              <m:begChr m:val="["/>
              <m:endChr m:val="]"/>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sSub>
                <m:sSubPr>
                  <m:ctrlPr>
                    <w:rPr>
                      <w:rFonts w:ascii="Cambria Math" w:hAnsi="Cambria Math"/>
                      <w:i/>
                      <w:iCs/>
                    </w:rPr>
                  </m:ctrlPr>
                </m:sSubPr>
                <m:e>
                  <m:r>
                    <w:rPr>
                      <w:rFonts w:ascii="Cambria Math" w:hAnsi="Cambria Math"/>
                    </w:rPr>
                    <m:t>K</m:t>
                  </m:r>
                </m:e>
                <m:sub>
                  <m:r>
                    <w:rPr>
                      <w:rFonts w:ascii="Cambria Math" w:hAnsi="Cambria Math"/>
                    </w:rPr>
                    <m:t>Dec-1</m:t>
                  </m:r>
                </m:sub>
              </m:sSub>
              <m:r>
                <m:rPr>
                  <m:sty m:val="p"/>
                </m:rPr>
                <w:rPr>
                  <w:rFonts w:ascii="Cambria Math" w:hAnsi="Cambria Math"/>
                </w:rPr>
                <m:t xml:space="preserve"> </m:t>
              </m:r>
            </m:sup>
            <m:e>
              <m:sSub>
                <m:sSubPr>
                  <m:ctrlPr>
                    <w:rPr>
                      <w:rFonts w:ascii="Cambria Math" w:hAnsi="Cambria Math"/>
                      <w:i/>
                      <w:iCs/>
                      <w:vertAlign w:val="subscript"/>
                    </w:rPr>
                  </m:ctrlPr>
                </m:sSubPr>
                <m:e>
                  <m:r>
                    <w:rPr>
                      <w:rFonts w:ascii="Cambria Math" w:hAnsi="Cambria Math"/>
                      <w:vertAlign w:val="subscript"/>
                    </w:rPr>
                    <m:t>CMA</m:t>
                  </m:r>
                </m:e>
                <m:sub>
                  <m:r>
                    <w:rPr>
                      <w:rFonts w:ascii="Cambria Math" w:hAnsi="Cambria Math"/>
                      <w:vertAlign w:val="subscript"/>
                    </w:rPr>
                    <m:t>Dec</m:t>
                  </m:r>
                </m:sub>
              </m:sSub>
              <m:r>
                <w:rPr>
                  <w:rFonts w:ascii="Cambria Math"/>
                  <w:vertAlign w:val="subscript"/>
                </w:rPr>
                <m:t>[k]</m:t>
              </m:r>
              <m:r>
                <w:rPr>
                  <w:rFonts w:ascii="Cambria Math" w:hAnsi="Cambria Math"/>
                </w:rPr>
                <m:t> ⋅</m:t>
              </m:r>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Dec</m:t>
                  </m:r>
                </m:sub>
              </m:sSub>
              <m:r>
                <w:rPr>
                  <w:rFonts w:ascii="Cambria Math"/>
                  <w:vertAlign w:val="subscript"/>
                </w:rPr>
                <m:t>[</m:t>
              </m:r>
              <m:d>
                <m:dPr>
                  <m:ctrlPr>
                    <w:rPr>
                      <w:rFonts w:ascii="Cambria Math" w:hAnsi="Cambria Math"/>
                      <w:i/>
                      <w:iCs/>
                      <w:vertAlign w:val="subscript"/>
                    </w:rPr>
                  </m:ctrlPr>
                </m:dPr>
                <m:e>
                  <m:r>
                    <w:rPr>
                      <w:rFonts w:ascii="Cambria Math"/>
                      <w:vertAlign w:val="subscript"/>
                    </w:rPr>
                    <m:t>k</m:t>
                  </m:r>
                  <m:r>
                    <w:rPr>
                      <w:rFonts w:ascii="Cambria Math"/>
                      <w:vertAlign w:val="subscript"/>
                    </w:rPr>
                    <m:t>-</m:t>
                  </m:r>
                  <m:r>
                    <w:rPr>
                      <w:rFonts w:ascii="Cambria Math"/>
                      <w:vertAlign w:val="subscript"/>
                    </w:rPr>
                    <m:t>i</m:t>
                  </m:r>
                </m:e>
              </m:d>
              <m:r>
                <w:rPr>
                  <w:rFonts w:ascii="Cambria Math"/>
                  <w:vertAlign w:val="subscript"/>
                </w:rPr>
                <m:t>%</m:t>
              </m:r>
              <m:sSub>
                <m:sSubPr>
                  <m:ctrlPr>
                    <w:rPr>
                      <w:rFonts w:ascii="Cambria Math" w:hAnsi="Cambria Math"/>
                      <w:i/>
                      <w:iCs/>
                    </w:rPr>
                  </m:ctrlPr>
                </m:sSubPr>
                <m:e>
                  <m:r>
                    <w:rPr>
                      <w:rFonts w:ascii="Cambria Math" w:hAnsi="Cambria Math"/>
                    </w:rPr>
                    <m:t>K</m:t>
                  </m:r>
                </m:e>
                <m:sub>
                  <m:r>
                    <w:rPr>
                      <w:rFonts w:ascii="Cambria Math" w:hAnsi="Cambria Math"/>
                    </w:rPr>
                    <m:t>Dec</m:t>
                  </m:r>
                </m:sub>
              </m:sSub>
              <m:r>
                <w:rPr>
                  <w:rFonts w:ascii="Cambria Math"/>
                  <w:vertAlign w:val="subscript"/>
                </w:rPr>
                <m:t>]</m:t>
              </m:r>
              <m:r>
                <w:rPr>
                  <w:rFonts w:ascii="Cambria Math" w:hAnsi="Cambria Math"/>
                </w:rPr>
                <m:t xml:space="preserve">  </m:t>
              </m:r>
            </m:e>
          </m:nary>
        </m:oMath>
      </m:oMathPara>
    </w:p>
    <w:p w14:paraId="60CDBE56" w14:textId="1F701AF6" w:rsidR="00B36BF2" w:rsidRDefault="00B36BF2" w:rsidP="00BA1875">
      <w:r>
        <w:t>The number of multiplication operation (11 by 3 bit) is (</w:t>
      </w:r>
      <w:r w:rsidRPr="00B36BF2">
        <w:rPr>
          <w:i/>
          <w:iCs/>
        </w:rPr>
        <w:t>K</w:t>
      </w:r>
      <w:r w:rsidRPr="00B36BF2">
        <w:rPr>
          <w:i/>
          <w:iCs/>
          <w:vertAlign w:val="subscript"/>
        </w:rPr>
        <w:t>Dec</w:t>
      </w:r>
      <w:r w:rsidRPr="00B36BF2">
        <w:t>)</w:t>
      </w:r>
      <w:r w:rsidRPr="00B36BF2">
        <w:rPr>
          <w:vertAlign w:val="superscript"/>
        </w:rPr>
        <w:t xml:space="preserve"> 2</w:t>
      </w:r>
      <w:r w:rsidRPr="00B36BF2">
        <w:t>.</w:t>
      </w:r>
      <w:r>
        <w:t xml:space="preserve"> The number of addition operation on 22 bit values is </w:t>
      </w:r>
      <w:r w:rsidRPr="00B36BF2">
        <w:rPr>
          <w:i/>
          <w:iCs/>
        </w:rPr>
        <w:t>K</w:t>
      </w:r>
      <w:r w:rsidRPr="00B36BF2">
        <w:rPr>
          <w:i/>
          <w:iCs/>
          <w:vertAlign w:val="subscript"/>
        </w:rPr>
        <w:t>Dec</w:t>
      </w:r>
      <w:r w:rsidRPr="00B36BF2">
        <w:rPr>
          <w:i/>
          <w:iCs/>
        </w:rPr>
        <w:t xml:space="preserve">* </w:t>
      </w:r>
      <w:r>
        <w:rPr>
          <w:i/>
          <w:iCs/>
        </w:rPr>
        <w:t>(</w:t>
      </w:r>
      <w:r w:rsidRPr="00B36BF2">
        <w:rPr>
          <w:i/>
          <w:iCs/>
        </w:rPr>
        <w:t>K</w:t>
      </w:r>
      <w:r w:rsidRPr="00B36BF2">
        <w:rPr>
          <w:i/>
          <w:iCs/>
          <w:vertAlign w:val="subscript"/>
        </w:rPr>
        <w:t>Dec</w:t>
      </w:r>
      <w:r w:rsidRPr="00CD65DB">
        <w:rPr>
          <w:i/>
          <w:iCs/>
        </w:rPr>
        <w:t>-1</w:t>
      </w:r>
      <w:r w:rsidRPr="00B36BF2">
        <w:rPr>
          <w:i/>
          <w:iCs/>
        </w:rPr>
        <w:t>)</w:t>
      </w:r>
      <w:r w:rsidR="00BA1875">
        <w:rPr>
          <w:i/>
          <w:iCs/>
        </w:rPr>
        <w:t xml:space="preserve">. </w:t>
      </w:r>
      <w:r w:rsidR="00BA1875">
        <w:t xml:space="preserve">See </w:t>
      </w:r>
      <w:r w:rsidR="00BA1875">
        <w:fldChar w:fldCharType="begin"/>
      </w:r>
      <w:r w:rsidR="00BA1875">
        <w:instrText xml:space="preserve"> REF _Ref443836789 \h </w:instrText>
      </w:r>
      <w:r w:rsidR="00BA1875">
        <w:fldChar w:fldCharType="separate"/>
      </w:r>
      <w:r w:rsidR="00BA1875">
        <w:t xml:space="preserve">Table </w:t>
      </w:r>
      <w:r w:rsidR="00BA1875">
        <w:rPr>
          <w:noProof/>
        </w:rPr>
        <w:t>3</w:t>
      </w:r>
      <w:r w:rsidR="00BA1875">
        <w:fldChar w:fldCharType="end"/>
      </w:r>
      <w:r w:rsidR="00BA1875">
        <w:t xml:space="preserve"> for the exact numbers for specific configurations.</w:t>
      </w:r>
    </w:p>
    <w:p w14:paraId="0DDF6CB3" w14:textId="15D765D3" w:rsidR="00707C7E" w:rsidRDefault="00707C7E" w:rsidP="00467E2B">
      <w:r>
        <w:t xml:space="preserve">The length of the template </w:t>
      </w:r>
      <w:r w:rsidRPr="00707C7E">
        <w:rPr>
          <w:i/>
          <w:iCs/>
        </w:rPr>
        <w:t>T</w:t>
      </w:r>
      <w:r w:rsidRPr="00707C7E">
        <w:rPr>
          <w:i/>
          <w:iCs/>
          <w:vertAlign w:val="subscript"/>
        </w:rPr>
        <w:t>Dec</w:t>
      </w:r>
      <w:r>
        <w:rPr>
          <w:i/>
          <w:iCs/>
          <w:vertAlign w:val="subscript"/>
        </w:rPr>
        <w:t xml:space="preserve"> </w:t>
      </w:r>
      <w:r>
        <w:t xml:space="preserve">is </w:t>
      </w:r>
      <w:r w:rsidRPr="0072498E">
        <w:rPr>
          <w:i/>
          <w:iCs/>
        </w:rPr>
        <w:t>K</w:t>
      </w:r>
      <w:r w:rsidRPr="0072498E">
        <w:rPr>
          <w:i/>
          <w:iCs/>
          <w:vertAlign w:val="subscript"/>
        </w:rPr>
        <w:t>Dec</w:t>
      </w:r>
      <w:r w:rsidR="00CD65DB">
        <w:rPr>
          <w:i/>
          <w:iCs/>
          <w:vertAlign w:val="subscript"/>
        </w:rPr>
        <w:t>,</w:t>
      </w:r>
      <w:r>
        <w:rPr>
          <w:i/>
          <w:iCs/>
          <w:vertAlign w:val="subscript"/>
        </w:rPr>
        <w:t xml:space="preserve"> </w:t>
      </w:r>
      <w:r w:rsidRPr="00707C7E">
        <w:t>and</w:t>
      </w:r>
      <w:r>
        <w:rPr>
          <w:i/>
          <w:iCs/>
          <w:vertAlign w:val="subscript"/>
        </w:rPr>
        <w:t xml:space="preserve"> </w:t>
      </w:r>
      <w:r w:rsidR="00CD65DB">
        <w:t xml:space="preserve">the </w:t>
      </w:r>
      <w:r w:rsidR="00467E2B">
        <w:t>size</w:t>
      </w:r>
      <w:r w:rsidR="00CD65DB">
        <w:t xml:space="preserve"> of </w:t>
      </w:r>
      <w:r>
        <w:t xml:space="preserve">its values are 3 bit. It is defined by ML Template block, see Section </w:t>
      </w:r>
      <w:r>
        <w:fldChar w:fldCharType="begin"/>
      </w:r>
      <w:r>
        <w:instrText xml:space="preserve"> REF _Ref452037202 \r \h </w:instrText>
      </w:r>
      <w:r>
        <w:fldChar w:fldCharType="separate"/>
      </w:r>
      <w:r>
        <w:rPr>
          <w:cs/>
        </w:rPr>
        <w:t>‎</w:t>
      </w:r>
      <w:r>
        <w:t>3.3</w:t>
      </w:r>
      <w:r>
        <w:fldChar w:fldCharType="end"/>
      </w:r>
      <w:r>
        <w:t>.</w:t>
      </w:r>
    </w:p>
    <w:p w14:paraId="24D4B657" w14:textId="35DB9931" w:rsidR="003861F1" w:rsidRPr="00BA1875" w:rsidRDefault="00844E51" w:rsidP="00844E51">
      <w:r w:rsidRPr="00844E51">
        <w:rPr>
          <w:i/>
          <w:iCs/>
        </w:rPr>
        <w:t>Implementation notes:</w:t>
      </w:r>
      <w:r>
        <w:t xml:space="preserve"> </w:t>
      </w:r>
      <w:r w:rsidR="003861F1">
        <w:t xml:space="preserve">Both the coarse and fine (Section </w:t>
      </w:r>
      <w:r w:rsidR="003861F1">
        <w:fldChar w:fldCharType="begin"/>
      </w:r>
      <w:r w:rsidR="003861F1">
        <w:instrText xml:space="preserve"> REF _Ref452045349 \r \h </w:instrText>
      </w:r>
      <w:r w:rsidR="003861F1">
        <w:fldChar w:fldCharType="separate"/>
      </w:r>
      <w:r w:rsidR="003861F1">
        <w:rPr>
          <w:cs/>
        </w:rPr>
        <w:t>‎</w:t>
      </w:r>
      <w:r w:rsidR="003861F1">
        <w:t>3.2</w:t>
      </w:r>
      <w:r w:rsidR="003861F1">
        <w:fldChar w:fldCharType="end"/>
      </w:r>
      <w:r w:rsidR="003861F1">
        <w:t>) correlation computations require modulo operation. For codes that are not power of 2</w:t>
      </w:r>
      <w:r>
        <w:t xml:space="preserve">, direct modulo operation can be computationally expensive. It can be either replaced with comparison operation or it can removed altogether by storing two copies </w:t>
      </w:r>
      <w:r w:rsidR="00CF4DFF">
        <w:t xml:space="preserve">of </w:t>
      </w:r>
      <w:r w:rsidR="00CD65DB">
        <w:t xml:space="preserve">the </w:t>
      </w:r>
      <w:r w:rsidR="00CF4DFF">
        <w:t>template</w:t>
      </w:r>
      <w:r w:rsidR="00CD65DB">
        <w:t>,</w:t>
      </w:r>
      <w:r w:rsidR="00CF4DFF">
        <w:t xml:space="preserve"> one after another</w:t>
      </w:r>
      <w:r w:rsidR="00CD65DB">
        <w:t xml:space="preserve"> such</w:t>
      </w:r>
      <w:r w:rsidR="00CF4DFF">
        <w:t xml:space="preserve"> that T[i] = T[i%K].</w:t>
      </w:r>
    </w:p>
    <w:p w14:paraId="06836179" w14:textId="77777777" w:rsidR="004F5D88" w:rsidRDefault="004F5D88" w:rsidP="004F5D88">
      <w:pPr>
        <w:pStyle w:val="Sub-sub-section"/>
      </w:pPr>
      <w:bookmarkStart w:id="29" w:name="_Toc470615690"/>
      <w:bookmarkStart w:id="30" w:name="_Toc470704524"/>
      <w:r>
        <w:t>Coarse masking</w:t>
      </w:r>
      <w:bookmarkEnd w:id="29"/>
      <w:bookmarkEnd w:id="30"/>
    </w:p>
    <w:p w14:paraId="793F24DD" w14:textId="6F4D8BDE" w:rsidR="004F5D88" w:rsidRDefault="006E0A1C" w:rsidP="004A18C7">
      <w:pPr>
        <w:rPr>
          <w:rFonts w:eastAsiaTheme="minorHAnsi"/>
        </w:rPr>
      </w:pPr>
      <w:r>
        <w:t xml:space="preserve">As the maximum size of the correlation is </w:t>
      </w:r>
      <w:r w:rsidR="009441CC">
        <w:t>256</w:t>
      </w:r>
      <w:r>
        <w:t xml:space="preserve"> sample, a vector of </w:t>
      </w:r>
      <w:r w:rsidR="009441CC">
        <w:t>256</w:t>
      </w:r>
      <w:r>
        <w:t xml:space="preserve"> logical ( defined in the </w:t>
      </w:r>
      <w:r w:rsidR="009441CC">
        <w:t>8</w:t>
      </w:r>
      <w:r>
        <w:t xml:space="preserve"> registers </w:t>
      </w:r>
      <w:r w:rsidR="004F5D88" w:rsidRPr="004F5D88">
        <w:rPr>
          <w:rFonts w:asciiTheme="minorHAnsi" w:hAnsiTheme="minorHAnsi"/>
          <w:sz w:val="20"/>
          <w:szCs w:val="20"/>
        </w:rPr>
        <w:t>Regs</w:t>
      </w:r>
      <w:r w:rsidR="004F5D88" w:rsidRPr="004F5D88">
        <w:rPr>
          <w:rFonts w:asciiTheme="minorHAnsi" w:eastAsiaTheme="minorHAnsi" w:hAnsiTheme="minorHAnsi"/>
          <w:sz w:val="20"/>
          <w:szCs w:val="20"/>
        </w:rPr>
        <w:t>DCORcoarseMasking</w:t>
      </w:r>
      <w:r>
        <w:rPr>
          <w:rFonts w:asciiTheme="minorHAnsi" w:eastAsiaTheme="minorHAnsi" w:hAnsiTheme="minorHAnsi"/>
          <w:sz w:val="20"/>
          <w:szCs w:val="20"/>
        </w:rPr>
        <w:t>_XX</w:t>
      </w:r>
      <w:r w:rsidR="004F5D88" w:rsidRPr="004F5D88">
        <w:rPr>
          <w:rFonts w:asciiTheme="minorHAnsi" w:eastAsiaTheme="minorHAnsi" w:hAnsiTheme="minorHAnsi"/>
          <w:sz w:val="20"/>
          <w:szCs w:val="20"/>
        </w:rPr>
        <w:t xml:space="preserve"> </w:t>
      </w:r>
      <w:r>
        <w:rPr>
          <w:rFonts w:asciiTheme="minorHAnsi" w:eastAsiaTheme="minorHAnsi" w:hAnsiTheme="minorHAnsi"/>
          <w:sz w:val="20"/>
          <w:szCs w:val="20"/>
        </w:rPr>
        <w:t xml:space="preserve">) </w:t>
      </w:r>
      <w:r>
        <w:rPr>
          <w:rFonts w:eastAsiaTheme="minorHAnsi"/>
        </w:rPr>
        <w:t>masks wh</w:t>
      </w:r>
      <w:r w:rsidR="009441CC">
        <w:rPr>
          <w:rFonts w:eastAsiaTheme="minorHAnsi"/>
        </w:rPr>
        <w:t>i</w:t>
      </w:r>
      <w:r>
        <w:rPr>
          <w:rFonts w:eastAsiaTheme="minorHAnsi"/>
        </w:rPr>
        <w:t>ch sa</w:t>
      </w:r>
      <w:r w:rsidR="009441CC">
        <w:rPr>
          <w:rFonts w:eastAsiaTheme="minorHAnsi"/>
        </w:rPr>
        <w:t>m</w:t>
      </w:r>
      <w:r>
        <w:rPr>
          <w:rFonts w:eastAsiaTheme="minorHAnsi"/>
        </w:rPr>
        <w:t>ples to be calculated. Since the propogation distance varies from pixel to pixel (due to different txrx_mode flag values), the sample which symbolized zero distance varies between pixels.</w:t>
      </w:r>
      <w:r w:rsidR="004F5D88">
        <w:rPr>
          <w:rFonts w:eastAsiaTheme="minorHAnsi"/>
        </w:rPr>
        <w:t xml:space="preserve"> </w:t>
      </w:r>
      <w:r>
        <w:rPr>
          <w:rFonts w:eastAsiaTheme="minorHAnsi"/>
        </w:rPr>
        <w:t xml:space="preserve">In the masking vector, the first sample always symbolizes zero distance, and the the vector is shifted </w:t>
      </w:r>
      <w:r w:rsidR="004A18C7">
        <w:rPr>
          <w:rFonts w:eastAsiaTheme="minorHAnsi"/>
        </w:rPr>
        <w:t>in Firmware.</w:t>
      </w:r>
    </w:p>
    <w:p w14:paraId="06761E30" w14:textId="77777777" w:rsidR="004F5D88" w:rsidRDefault="004F5D88" w:rsidP="004F5D88">
      <w:pPr>
        <w:rPr>
          <w:rFonts w:eastAsiaTheme="minorHAnsi"/>
        </w:rPr>
      </w:pPr>
      <w:r>
        <w:rPr>
          <w:rFonts w:eastAsiaTheme="minorHAnsi"/>
        </w:rPr>
        <w:lastRenderedPageBreak/>
        <w:t>For example: we can have crosstalk between the transmitter &amp; the receiver, and because of that we can get a peak in the correlation at the start of each code, so we can put ‘0’ at the first place of the register, and then the first place of the correlation output will be zero.</w:t>
      </w:r>
    </w:p>
    <w:p w14:paraId="50132E41" w14:textId="77777777" w:rsidR="005153AC" w:rsidRDefault="005153AC" w:rsidP="005153AC">
      <w:pPr>
        <w:rPr>
          <w:rFonts w:eastAsiaTheme="minorHAnsi"/>
        </w:rPr>
      </w:pPr>
      <w:r>
        <w:rPr>
          <w:rFonts w:eastAsiaTheme="minorHAnsi"/>
        </w:rPr>
        <w:t>The coarse data is saved in 7x32b register such that reg7..reg0 is used for txrx=0, reg15..reg8 for txrx=1, and reg23..reg16 for txrx=2 OR 3.</w:t>
      </w:r>
    </w:p>
    <w:p w14:paraId="4768BBA9" w14:textId="2823BCE8" w:rsidR="005153AC" w:rsidRPr="005153AC" w:rsidRDefault="005153AC" w:rsidP="005153AC">
      <w:pPr>
        <w:rPr>
          <w:rFonts w:eastAsiaTheme="minorHAnsi"/>
        </w:rPr>
      </w:pPr>
      <w:r>
        <w:rPr>
          <w:rFonts w:eastAsiaTheme="minorHAnsi"/>
        </w:rPr>
        <w:t>D</w:t>
      </w:r>
      <w:r w:rsidRPr="005153AC">
        <w:rPr>
          <w:rFonts w:eastAsiaTheme="minorHAnsi"/>
        </w:rPr>
        <w:t xml:space="preserve">ue to DCOR HW implementation the registers </w:t>
      </w:r>
      <w:r>
        <w:rPr>
          <w:rFonts w:eastAsiaTheme="minorHAnsi"/>
        </w:rPr>
        <w:t>are stored in reverese order, and circular shifter left by one.</w:t>
      </w:r>
    </w:p>
    <w:p w14:paraId="23339EE1" w14:textId="77777777" w:rsidR="005153AC" w:rsidRDefault="005153AC" w:rsidP="004F5D88">
      <w:pPr>
        <w:rPr>
          <w:rFonts w:eastAsiaTheme="minorHAnsi"/>
        </w:rPr>
      </w:pPr>
    </w:p>
    <w:p w14:paraId="4FFB424A" w14:textId="79579235" w:rsidR="005B0A76" w:rsidRDefault="005B0A76" w:rsidP="0072498E">
      <w:pPr>
        <w:pStyle w:val="Sub-sub-section"/>
      </w:pPr>
      <w:bookmarkStart w:id="31" w:name="_Toc470615692"/>
      <w:bookmarkStart w:id="32" w:name="_Toc470704526"/>
      <w:r>
        <w:t>MAX detection</w:t>
      </w:r>
      <w:bookmarkEnd w:id="31"/>
      <w:bookmarkEnd w:id="32"/>
    </w:p>
    <w:p w14:paraId="7EAB18F3" w14:textId="6E68F3B7" w:rsidR="0095226D" w:rsidRDefault="000C0B46" w:rsidP="00762553">
      <w:r>
        <w:t>For each of the calculated coarse correlations, t</w:t>
      </w:r>
      <w:r w:rsidR="0097700E">
        <w:t xml:space="preserve">he maximal value of </w:t>
      </w:r>
      <m:oMath>
        <m:sSub>
          <m:sSubPr>
            <m:ctrlPr>
              <w:rPr>
                <w:rFonts w:ascii="Cambria Math" w:hAnsi="Cambria Math"/>
                <w:i/>
              </w:rPr>
            </m:ctrlPr>
          </m:sSubPr>
          <m:e>
            <m:r>
              <w:rPr>
                <w:rFonts w:ascii="Cambria Math" w:hAnsi="Cambria Math"/>
              </w:rPr>
              <m:t>Corr</m:t>
            </m:r>
          </m:e>
          <m:sub>
            <m:r>
              <w:rPr>
                <w:rFonts w:ascii="Cambria Math" w:hAnsi="Cambria Math"/>
              </w:rPr>
              <m:t>Dec</m:t>
            </m:r>
          </m:sub>
        </m:sSub>
      </m:oMath>
      <w:r w:rsidR="0097700E">
        <w:t xml:space="preserve"> is located and its index,</w:t>
      </w:r>
      <w:r w:rsidR="00FF2ED0">
        <w:t xml:space="preserve"> </w:t>
      </w:r>
      <w:r w:rsidR="00FF2ED0" w:rsidRPr="00FF2ED0">
        <w:rPr>
          <w:i/>
          <w:iCs/>
        </w:rPr>
        <w:t>Offset</w:t>
      </w:r>
      <w:r w:rsidR="00FF2ED0" w:rsidRPr="00FF2ED0">
        <w:rPr>
          <w:i/>
          <w:iCs/>
          <w:vertAlign w:val="subscript"/>
        </w:rPr>
        <w:t>Max</w:t>
      </w:r>
      <w:r w:rsidR="00FF2ED0">
        <w:t xml:space="preserve">, </w:t>
      </w:r>
      <w:r w:rsidR="0097700E">
        <w:t>8 bit is outputted to Fine CORR block</w:t>
      </w:r>
      <w:r>
        <w:t>, and to the block output</w:t>
      </w:r>
      <w:r w:rsidR="0097700E">
        <w:t>.</w:t>
      </w:r>
      <w:r w:rsidR="003D7402">
        <w:t xml:space="preserve"> The maximal value is computed on the fly and at the coarse correlation output rate. This requires </w:t>
      </w:r>
      <w:r w:rsidR="003D7402" w:rsidRPr="0072498E">
        <w:rPr>
          <w:i/>
          <w:iCs/>
        </w:rPr>
        <w:t>K</w:t>
      </w:r>
      <w:r w:rsidR="003D7402" w:rsidRPr="0072498E">
        <w:rPr>
          <w:i/>
          <w:iCs/>
          <w:vertAlign w:val="subscript"/>
        </w:rPr>
        <w:t>Dec</w:t>
      </w:r>
      <w:r w:rsidR="003D7402">
        <w:rPr>
          <w:i/>
          <w:iCs/>
          <w:vertAlign w:val="subscript"/>
        </w:rPr>
        <w:t xml:space="preserve"> </w:t>
      </w:r>
      <w:r w:rsidR="003D7402" w:rsidRPr="003D7402">
        <w:t>comparison operations.</w:t>
      </w:r>
    </w:p>
    <w:p w14:paraId="2D430304" w14:textId="33C674C6" w:rsidR="001A62F5" w:rsidRDefault="001A62F5" w:rsidP="00CC4963">
      <w:pPr>
        <w:pStyle w:val="Sub-section"/>
      </w:pPr>
      <w:bookmarkStart w:id="33" w:name="_Ref452045349"/>
      <w:bookmarkStart w:id="34" w:name="_Toc470615693"/>
      <w:bookmarkStart w:id="35" w:name="_Toc470704527"/>
      <w:r>
        <w:t xml:space="preserve">Fine </w:t>
      </w:r>
      <w:r w:rsidR="00CC4963">
        <w:t>Correlation</w:t>
      </w:r>
      <w:bookmarkEnd w:id="33"/>
      <w:bookmarkEnd w:id="34"/>
      <w:bookmarkEnd w:id="35"/>
    </w:p>
    <w:p w14:paraId="0B019D9F" w14:textId="6311C65D" w:rsidR="0095226D" w:rsidRDefault="006D145A" w:rsidP="00813943">
      <w:pPr>
        <w:rPr>
          <w:rFonts w:ascii="Calibri" w:hAnsi="Calibri"/>
          <w:color w:val="000000"/>
          <w:sz w:val="22"/>
          <w:szCs w:val="22"/>
        </w:rPr>
      </w:pPr>
      <w:r w:rsidRPr="00FF2ED0">
        <w:t xml:space="preserve">The fine correlation is computed </w:t>
      </w:r>
      <w:r w:rsidR="00FF2ED0" w:rsidRPr="00FF2ED0">
        <w:t xml:space="preserve">only </w:t>
      </w:r>
      <w:r w:rsidRPr="00FF2ED0">
        <w:t>in the vicinity of</w:t>
      </w:r>
      <w:r>
        <w:rPr>
          <w:rFonts w:ascii="Calibri" w:hAnsi="Calibri"/>
          <w:color w:val="000000"/>
          <w:sz w:val="22"/>
          <w:szCs w:val="22"/>
        </w:rPr>
        <w:t xml:space="preserve"> </w:t>
      </w:r>
      <w:r w:rsidR="00FF2ED0" w:rsidRPr="00FF2ED0">
        <w:rPr>
          <w:i/>
          <w:iCs/>
        </w:rPr>
        <w:t>Offset</w:t>
      </w:r>
      <w:r w:rsidR="00FF2ED0" w:rsidRPr="00FF2ED0">
        <w:rPr>
          <w:i/>
          <w:iCs/>
          <w:vertAlign w:val="subscript"/>
        </w:rPr>
        <w:t>Max</w:t>
      </w:r>
      <w:r w:rsidR="00FF2ED0">
        <w:rPr>
          <w:i/>
          <w:iCs/>
        </w:rPr>
        <w:t xml:space="preserve">. </w:t>
      </w:r>
      <w:r w:rsidR="00FF2ED0">
        <w:t>We call this vicinity</w:t>
      </w:r>
      <w:r w:rsidR="00813943">
        <w:t xml:space="preserve"> as the fine correlation segment.</w:t>
      </w:r>
      <w:r w:rsidR="00FF2ED0">
        <w:t xml:space="preserve"> Th</w:t>
      </w:r>
      <w:r w:rsidR="00813943">
        <w:t xml:space="preserve">e </w:t>
      </w:r>
      <w:r w:rsidR="00FF2ED0">
        <w:t xml:space="preserve">position </w:t>
      </w:r>
      <w:r w:rsidR="00813943" w:rsidRPr="00FF2ED0">
        <w:rPr>
          <w:i/>
          <w:iCs/>
        </w:rPr>
        <w:t>Offset</w:t>
      </w:r>
      <w:r w:rsidR="00813943" w:rsidRPr="00FF2ED0">
        <w:rPr>
          <w:i/>
          <w:iCs/>
          <w:vertAlign w:val="subscript"/>
        </w:rPr>
        <w:t>Max</w:t>
      </w:r>
      <w:r w:rsidR="00813943">
        <w:t xml:space="preserve"> </w:t>
      </w:r>
      <w:r w:rsidR="00FF2ED0">
        <w:t>in the coarse correlation corresponds to</w:t>
      </w:r>
      <w:r w:rsidR="00F15079">
        <w:t xml:space="preserve"> position</w:t>
      </w:r>
      <w:r w:rsidR="00FF2ED0">
        <w:t xml:space="preserve"> </w:t>
      </w:r>
      <w:r w:rsidR="00FF2ED0" w:rsidRPr="00FF2ED0">
        <w:rPr>
          <w:i/>
          <w:iCs/>
        </w:rPr>
        <w:t>I</w:t>
      </w:r>
      <w:r w:rsidR="00FF2ED0" w:rsidRPr="00FF2ED0">
        <w:rPr>
          <w:i/>
          <w:iCs/>
          <w:vertAlign w:val="subscript"/>
        </w:rPr>
        <w:t>Max</w:t>
      </w:r>
      <w:r w:rsidR="00FF2ED0">
        <w:t xml:space="preserve"> = </w:t>
      </w:r>
      <w:r w:rsidR="00FF2ED0" w:rsidRPr="00FF2ED0">
        <w:rPr>
          <w:i/>
          <w:iCs/>
        </w:rPr>
        <w:t>Offset</w:t>
      </w:r>
      <w:r w:rsidR="00FF2ED0" w:rsidRPr="00FF2ED0">
        <w:rPr>
          <w:i/>
          <w:iCs/>
          <w:vertAlign w:val="subscript"/>
        </w:rPr>
        <w:t>Max</w:t>
      </w:r>
      <w:r w:rsidR="00FF2ED0">
        <w:rPr>
          <w:i/>
          <w:iCs/>
          <w:vertAlign w:val="subscript"/>
        </w:rPr>
        <w:t xml:space="preserve"> </w:t>
      </w:r>
      <w:r w:rsidR="00FF2ED0">
        <w:rPr>
          <w:i/>
          <w:iCs/>
        </w:rPr>
        <w:t xml:space="preserve">* </w:t>
      </w:r>
      <w:r w:rsidR="00FF2ED0">
        <w:t>2^</w:t>
      </w:r>
      <w:r w:rsidR="00FF2ED0">
        <w:rPr>
          <w:rFonts w:ascii="Calibri" w:hAnsi="Calibri"/>
          <w:color w:val="000000"/>
          <w:sz w:val="22"/>
          <w:szCs w:val="22"/>
        </w:rPr>
        <w:t xml:space="preserve">RegsCORRDecRatio </w:t>
      </w:r>
      <w:r w:rsidR="00FF2ED0" w:rsidRPr="00FF2ED0">
        <w:t>within the fine (full) c</w:t>
      </w:r>
      <w:r w:rsidR="00FF2ED0">
        <w:t xml:space="preserve">orrelation. </w:t>
      </w:r>
      <w:r w:rsidR="00813943">
        <w:t>Thus, the correlation segment is computed for the following interval [</w:t>
      </w:r>
      <w:r w:rsidR="00813943" w:rsidRPr="00FF2ED0">
        <w:rPr>
          <w:i/>
          <w:iCs/>
        </w:rPr>
        <w:t>I</w:t>
      </w:r>
      <w:r w:rsidR="00813943" w:rsidRPr="00FF2ED0">
        <w:rPr>
          <w:i/>
          <w:iCs/>
          <w:vertAlign w:val="subscript"/>
        </w:rPr>
        <w:t>Max</w:t>
      </w:r>
      <w:r w:rsidR="00813943" w:rsidRPr="00813943">
        <w:rPr>
          <w:i/>
          <w:iCs/>
        </w:rPr>
        <w:t xml:space="preserve"> </w:t>
      </w:r>
      <w:r w:rsidR="00813943">
        <w:rPr>
          <w:i/>
          <w:iCs/>
        </w:rPr>
        <w:t>–</w:t>
      </w:r>
      <w:r w:rsidR="00813943" w:rsidRPr="00813943">
        <w:rPr>
          <w:i/>
          <w:iCs/>
        </w:rPr>
        <w:t xml:space="preserve"> </w:t>
      </w:r>
      <w:r w:rsidRPr="00813943">
        <w:rPr>
          <w:rFonts w:ascii="Calibri" w:hAnsi="Calibri"/>
          <w:color w:val="000000"/>
          <w:sz w:val="22"/>
          <w:szCs w:val="22"/>
        </w:rPr>
        <w:t>RegsDCORfineCorrRange</w:t>
      </w:r>
      <w:r w:rsidR="00813943">
        <w:rPr>
          <w:rFonts w:ascii="Calibri" w:hAnsi="Calibri"/>
          <w:color w:val="000000"/>
          <w:sz w:val="22"/>
          <w:szCs w:val="22"/>
        </w:rPr>
        <w:t xml:space="preserve">, </w:t>
      </w:r>
      <w:r w:rsidR="00813943" w:rsidRPr="00FF2ED0">
        <w:rPr>
          <w:i/>
          <w:iCs/>
        </w:rPr>
        <w:t>I</w:t>
      </w:r>
      <w:r w:rsidR="00813943" w:rsidRPr="00FF2ED0">
        <w:rPr>
          <w:i/>
          <w:iCs/>
          <w:vertAlign w:val="subscript"/>
        </w:rPr>
        <w:t>Max</w:t>
      </w:r>
      <w:r w:rsidR="00813943">
        <w:rPr>
          <w:i/>
          <w:iCs/>
        </w:rPr>
        <w:t xml:space="preserve"> +</w:t>
      </w:r>
      <w:r w:rsidR="00813943" w:rsidRPr="00813943">
        <w:rPr>
          <w:i/>
          <w:iCs/>
        </w:rPr>
        <w:t xml:space="preserve"> </w:t>
      </w:r>
      <w:r w:rsidR="00813943" w:rsidRPr="00813943">
        <w:rPr>
          <w:rFonts w:ascii="Calibri" w:hAnsi="Calibri"/>
          <w:color w:val="000000"/>
          <w:sz w:val="22"/>
          <w:szCs w:val="22"/>
        </w:rPr>
        <w:t>RegsDCORfineCorrRange</w:t>
      </w:r>
      <w:r w:rsidR="00813943">
        <w:rPr>
          <w:rFonts w:ascii="Calibri" w:hAnsi="Calibri"/>
          <w:color w:val="000000"/>
          <w:sz w:val="22"/>
          <w:szCs w:val="22"/>
        </w:rPr>
        <w:t>].</w:t>
      </w:r>
      <w:r w:rsidR="00813943" w:rsidRPr="00813943">
        <w:t xml:space="preserve"> </w:t>
      </w:r>
      <w:r w:rsidR="00813943">
        <w:t xml:space="preserve">When </w:t>
      </w:r>
      <w:r w:rsidR="00813943" w:rsidRPr="00813943">
        <w:rPr>
          <w:rFonts w:ascii="Calibri" w:hAnsi="Calibri"/>
          <w:color w:val="000000"/>
          <w:sz w:val="22"/>
          <w:szCs w:val="22"/>
        </w:rPr>
        <w:t>RegsDCORfineCorrRange</w:t>
      </w:r>
      <w:r w:rsidR="00813943">
        <w:t xml:space="preserve"> is denoted by </w:t>
      </w:r>
      <w:r w:rsidR="00813943" w:rsidRPr="00813943">
        <w:rPr>
          <w:i/>
          <w:iCs/>
        </w:rPr>
        <w:t>R</w:t>
      </w:r>
      <w:r w:rsidR="00813943">
        <w:t xml:space="preserve">, we compute the correlation </w:t>
      </w:r>
      <w:r w:rsidR="00CF4DFF">
        <w:t>segment</w:t>
      </w:r>
      <w:r w:rsidR="00813943">
        <w:t xml:space="preserve"> as:</w:t>
      </w:r>
    </w:p>
    <w:p w14:paraId="38B47DCD" w14:textId="0A120C04" w:rsidR="00813943" w:rsidRDefault="007D2154" w:rsidP="00707C7E">
      <m:oMathPara>
        <m:oMath>
          <m:sSub>
            <m:sSubPr>
              <m:ctrlPr>
                <w:rPr>
                  <w:rFonts w:ascii="Cambria Math" w:hAnsi="Cambria Math"/>
                  <w:i/>
                </w:rPr>
              </m:ctrlPr>
            </m:sSubPr>
            <m:e>
              <m:r>
                <w:rPr>
                  <w:rFonts w:ascii="Cambria Math" w:hAnsi="Cambria Math"/>
                </w:rPr>
                <m:t>Corr</m:t>
              </m:r>
            </m:e>
            <m:sub>
              <m:r>
                <w:rPr>
                  <w:rFonts w:ascii="Cambria Math" w:hAnsi="Cambria Math"/>
                </w:rPr>
                <m:t>Seg</m:t>
              </m:r>
            </m:sub>
          </m:sSub>
          <m:d>
            <m:dPr>
              <m:begChr m:val="["/>
              <m:endChr m:val="]"/>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K-1</m:t>
              </m:r>
              <m:r>
                <m:rPr>
                  <m:sty m:val="p"/>
                </m:rPr>
                <w:rPr>
                  <w:rFonts w:ascii="Cambria Math" w:hAnsi="Cambria Math"/>
                </w:rPr>
                <m:t xml:space="preserve"> </m:t>
              </m:r>
            </m:sup>
            <m:e>
              <m:r>
                <w:rPr>
                  <w:rFonts w:ascii="Cambria Math"/>
                  <w:vertAlign w:val="subscript"/>
                </w:rPr>
                <m:t>CMA</m:t>
              </m:r>
              <m:d>
                <m:dPr>
                  <m:begChr m:val="["/>
                  <m:endChr m:val="]"/>
                  <m:ctrlPr>
                    <w:rPr>
                      <w:rFonts w:ascii="Cambria Math" w:hAnsi="Cambria Math"/>
                      <w:i/>
                      <w:iCs/>
                      <w:vertAlign w:val="subscript"/>
                    </w:rPr>
                  </m:ctrlPr>
                </m:dPr>
                <m:e>
                  <m:r>
                    <w:rPr>
                      <w:rFonts w:ascii="Cambria Math"/>
                      <w:vertAlign w:val="subscript"/>
                    </w:rPr>
                    <m:t>k</m:t>
                  </m:r>
                </m:e>
              </m:d>
              <m:r>
                <w:rPr>
                  <w:rFonts w:ascii="Cambria Math" w:hAnsi="Cambria Math"/>
                </w:rPr>
                <m:t> ⋅</m:t>
              </m:r>
              <m:r>
                <w:rPr>
                  <w:rFonts w:ascii="Cambria Math" w:hAnsi="Cambria Math"/>
                  <w:vertAlign w:val="subscript"/>
                </w:rPr>
                <m:t>T</m:t>
              </m:r>
              <m:d>
                <m:dPr>
                  <m:begChr m:val="["/>
                  <m:endChr m:val="]"/>
                  <m:ctrlPr>
                    <w:rPr>
                      <w:rFonts w:ascii="Cambria Math" w:hAnsi="Cambria Math"/>
                      <w:i/>
                      <w:iCs/>
                      <w:vertAlign w:val="subscript"/>
                    </w:rPr>
                  </m:ctrlPr>
                </m:dPr>
                <m:e>
                  <m:d>
                    <m:dPr>
                      <m:ctrlPr>
                        <w:rPr>
                          <w:rFonts w:ascii="Cambria Math" w:hAnsi="Cambria Math"/>
                          <w:i/>
                          <w:iCs/>
                          <w:vertAlign w:val="subscript"/>
                        </w:rPr>
                      </m:ctrlPr>
                    </m:dPr>
                    <m:e>
                      <m:r>
                        <w:rPr>
                          <w:rFonts w:ascii="Cambria Math"/>
                          <w:vertAlign w:val="subscript"/>
                        </w:rPr>
                        <m:t>k</m:t>
                      </m:r>
                      <m:r>
                        <w:rPr>
                          <w:rFonts w:ascii="Cambria Math"/>
                          <w:vertAlign w:val="subscript"/>
                        </w:rPr>
                        <m:t>-</m:t>
                      </m:r>
                      <m:r>
                        <w:rPr>
                          <w:rFonts w:ascii="Cambria Math"/>
                          <w:vertAlign w:val="subscript"/>
                        </w:rPr>
                        <m:t>i</m:t>
                      </m:r>
                    </m:e>
                  </m:d>
                  <m:r>
                    <w:rPr>
                      <w:rFonts w:ascii="Cambria Math"/>
                      <w:vertAlign w:val="subscript"/>
                    </w:rPr>
                    <m:t>%</m:t>
                  </m:r>
                  <m:r>
                    <w:rPr>
                      <w:rFonts w:ascii="Cambria Math" w:hAnsi="Cambria Math"/>
                    </w:rPr>
                    <m:t>K</m:t>
                  </m:r>
                </m:e>
              </m:d>
              <m:r>
                <w:rPr>
                  <w:rFonts w:ascii="Cambria Math" w:hAnsi="Cambria Math"/>
                </w:rPr>
                <m:t> , i∈[</m:t>
              </m:r>
              <m:sSub>
                <m:sSubPr>
                  <m:ctrlPr>
                    <w:rPr>
                      <w:rFonts w:ascii="Cambria Math" w:hAnsi="Cambria Math"/>
                      <w:i/>
                      <w:iCs/>
                    </w:rPr>
                  </m:ctrlPr>
                </m:sSubPr>
                <m:e>
                  <m:r>
                    <w:rPr>
                      <w:rFonts w:ascii="Cambria Math" w:hAnsi="Cambria Math"/>
                    </w:rPr>
                    <m:t>I</m:t>
                  </m:r>
                </m:e>
                <m:sub>
                  <m:r>
                    <w:rPr>
                      <w:rFonts w:ascii="Cambria Math" w:hAnsi="Cambria Math"/>
                      <w:vertAlign w:val="subscript"/>
                    </w:rPr>
                    <m:t>Max</m:t>
                  </m:r>
                </m:sub>
              </m:sSub>
              <m:r>
                <m:rPr>
                  <m:sty m:val="p"/>
                </m:rPr>
                <w:rPr>
                  <w:rFonts w:ascii="Cambria Math"/>
                </w:rPr>
                <m:t>-</m:t>
              </m:r>
              <m:r>
                <w:rPr>
                  <w:rFonts w:ascii="Cambria Math"/>
                </w:rPr>
                <m:t xml:space="preserve">R, </m:t>
              </m:r>
              <m:sSub>
                <m:sSubPr>
                  <m:ctrlPr>
                    <w:rPr>
                      <w:rFonts w:ascii="Cambria Math" w:hAnsi="Cambria Math"/>
                      <w:i/>
                      <w:iCs/>
                    </w:rPr>
                  </m:ctrlPr>
                </m:sSubPr>
                <m:e>
                  <m:r>
                    <w:rPr>
                      <w:rFonts w:ascii="Cambria Math" w:hAnsi="Cambria Math"/>
                    </w:rPr>
                    <m:t>I</m:t>
                  </m:r>
                </m:e>
                <m:sub>
                  <m:r>
                    <w:rPr>
                      <w:rFonts w:ascii="Cambria Math" w:hAnsi="Cambria Math"/>
                      <w:vertAlign w:val="subscript"/>
                    </w:rPr>
                    <m:t>Max</m:t>
                  </m:r>
                </m:sub>
              </m:sSub>
              <m:r>
                <m:rPr>
                  <m:sty m:val="p"/>
                </m:rPr>
                <w:rPr>
                  <w:rFonts w:ascii="Cambria Math"/>
                </w:rPr>
                <m:t>+</m:t>
              </m:r>
              <m:r>
                <w:rPr>
                  <w:rFonts w:ascii="Cambria Math"/>
                </w:rPr>
                <m:t>R</m:t>
              </m:r>
              <m:r>
                <w:rPr>
                  <w:rFonts w:ascii="Cambria Math" w:hAnsi="Cambria Math"/>
                </w:rPr>
                <m:t xml:space="preserve">] </m:t>
              </m:r>
            </m:e>
          </m:nary>
        </m:oMath>
      </m:oMathPara>
    </w:p>
    <w:p w14:paraId="582CB6A9" w14:textId="269B51C6" w:rsidR="00707C7E" w:rsidRDefault="00707C7E" w:rsidP="00467E2B">
      <w:bookmarkStart w:id="36" w:name="_Ref452037202"/>
      <w:r>
        <w:t xml:space="preserve">The length of the template </w:t>
      </w:r>
      <w:r w:rsidRPr="00707C7E">
        <w:rPr>
          <w:i/>
          <w:iCs/>
        </w:rPr>
        <w:t>T</w:t>
      </w:r>
      <w:r>
        <w:rPr>
          <w:i/>
          <w:iCs/>
          <w:vertAlign w:val="subscript"/>
        </w:rPr>
        <w:t xml:space="preserve"> </w:t>
      </w:r>
      <w:r>
        <w:t xml:space="preserve">is </w:t>
      </w:r>
      <w:r w:rsidRPr="0072498E">
        <w:rPr>
          <w:i/>
          <w:iCs/>
        </w:rPr>
        <w:t>K</w:t>
      </w:r>
      <w:r>
        <w:rPr>
          <w:i/>
          <w:iCs/>
          <w:vertAlign w:val="subscript"/>
        </w:rPr>
        <w:t xml:space="preserve"> </w:t>
      </w:r>
      <w:r w:rsidRPr="00707C7E">
        <w:t>and</w:t>
      </w:r>
      <w:r w:rsidR="00467E2B">
        <w:t xml:space="preserve"> the size of</w:t>
      </w:r>
      <w:r>
        <w:rPr>
          <w:i/>
          <w:iCs/>
          <w:vertAlign w:val="subscript"/>
        </w:rPr>
        <w:t xml:space="preserve"> </w:t>
      </w:r>
      <w:r>
        <w:t xml:space="preserve">its values are 3 bit. It is defined by ML Template block, see Section </w:t>
      </w:r>
      <w:r>
        <w:fldChar w:fldCharType="begin"/>
      </w:r>
      <w:r>
        <w:instrText xml:space="preserve"> REF _Ref452037202 \r \h </w:instrText>
      </w:r>
      <w:r>
        <w:fldChar w:fldCharType="separate"/>
      </w:r>
      <w:r>
        <w:rPr>
          <w:cs/>
        </w:rPr>
        <w:t>‎</w:t>
      </w:r>
      <w:r>
        <w:t>3.3</w:t>
      </w:r>
      <w:r>
        <w:fldChar w:fldCharType="end"/>
      </w:r>
      <w:r>
        <w:t>.</w:t>
      </w:r>
    </w:p>
    <w:p w14:paraId="217748E6" w14:textId="0B0EA3D2" w:rsidR="00A637FC" w:rsidRDefault="00A637FC" w:rsidP="00A637FC">
      <w:pPr>
        <w:pStyle w:val="Sub-section"/>
      </w:pPr>
      <w:bookmarkStart w:id="37" w:name="_Toc470615694"/>
      <w:bookmarkStart w:id="38" w:name="_Toc470704528"/>
      <w:r>
        <w:t>PSNR estimation</w:t>
      </w:r>
      <w:bookmarkEnd w:id="37"/>
      <w:bookmarkEnd w:id="38"/>
    </w:p>
    <w:p w14:paraId="5FB39E26" w14:textId="018E8CD1" w:rsidR="00AE2591" w:rsidRDefault="00AE2591" w:rsidP="00D03D9E">
      <w:r>
        <w:t>This block receives the IR value (12b) from RAST, and the ambient noise estimation (12b) from NEST, and calculates the peak signal to noise ratio. Due to the complexity of the mathematical model, this va</w:t>
      </w:r>
      <w:r w:rsidR="00426B8D">
        <w:t xml:space="preserve">lue is calculated from a 2D </w:t>
      </w:r>
      <w:r w:rsidR="00D6566D">
        <w:t>T</w:t>
      </w:r>
      <w:r w:rsidR="00D03D9E">
        <w:t>LUT with 16x16 entries of 6 bit, which is</w:t>
      </w:r>
      <w:r>
        <w:t xml:space="preserve"> </w:t>
      </w:r>
      <w:r w:rsidR="00D03D9E">
        <w:t xml:space="preserve">a 6 bit index selector for the ML bank. </w:t>
      </w:r>
      <w:r>
        <w:t>The IR and noise estimation are dynamically reduced to 4</w:t>
      </w:r>
      <w:r w:rsidR="00D6566D">
        <w:t xml:space="preserve"> </w:t>
      </w:r>
      <w:r>
        <w:t>bits</w:t>
      </w:r>
      <w:r w:rsidR="00D03D9E">
        <w:t xml:space="preserve"> using LUT_IR and LUT_AMB</w:t>
      </w:r>
      <w:r>
        <w:t xml:space="preserve"> in order to serve as </w:t>
      </w:r>
      <w:r w:rsidR="00D03D9E">
        <w:t>T</w:t>
      </w:r>
      <w:r>
        <w:t xml:space="preserve">LUT </w:t>
      </w:r>
      <w:r w:rsidR="00D03D9E">
        <w:t>entries</w:t>
      </w:r>
      <w:r>
        <w:t>.</w:t>
      </w:r>
    </w:p>
    <w:p w14:paraId="148FA4F8" w14:textId="45111DB8" w:rsidR="00D6566D" w:rsidRDefault="00D6566D" w:rsidP="00D03D9E">
      <w:r>
        <w:t xml:space="preserve">IR </w:t>
      </w:r>
      <w:r w:rsidR="00D03D9E">
        <w:t xml:space="preserve">and ambient entries </w:t>
      </w:r>
      <w:r>
        <w:t xml:space="preserve">are </w:t>
      </w:r>
      <w:r w:rsidR="00D03D9E">
        <w:t>computed</w:t>
      </w:r>
      <w:r>
        <w:t xml:space="preserve"> as follows:</w:t>
      </w:r>
    </w:p>
    <w:p w14:paraId="65B87D55" w14:textId="27F0264B" w:rsidR="00D6566D" w:rsidRDefault="001A68FD" w:rsidP="00A201AC">
      <m:oMathPara>
        <m:oMath>
          <m:r>
            <w:rPr>
              <w:rFonts w:ascii="Cambria Math" w:hAnsi="Cambria Math"/>
            </w:rPr>
            <m:t>T_IR_</m:t>
          </m:r>
          <m:r>
            <w:rPr>
              <w:rFonts w:ascii="Cambria Math" w:hAnsi="Cambria Math"/>
              <w:vertAlign w:val="subscript"/>
            </w:rPr>
            <m:t>index</m:t>
          </m:r>
          <m:r>
            <w:rPr>
              <w:rFonts w:ascii="Cambria Math" w:hAnsi="Cambria Math"/>
            </w:rPr>
            <m:t xml:space="preserve"> = </m:t>
          </m:r>
          <m:r>
            <m:rPr>
              <m:sty m:val="p"/>
            </m:rPr>
            <w:rPr>
              <w:rFonts w:ascii="Cambria Math" w:hAnsi="Cambria Math"/>
              <w:color w:val="000000"/>
              <w:sz w:val="20"/>
              <w:szCs w:val="20"/>
            </w:rPr>
            <m:t>RegsDCORirMap</m:t>
          </m:r>
          <m:r>
            <w:rPr>
              <w:rFonts w:ascii="Cambria Math" w:hAnsi="Cambria Math"/>
            </w:rPr>
            <m:t>[min(63, bitshiftRight(max(0,IR-</m:t>
          </m:r>
          <m:r>
            <w:rPr>
              <w:rFonts w:ascii="Cambria Math" w:hAnsi="Cambria Math"/>
              <w:color w:val="000000"/>
              <w:sz w:val="22"/>
              <w:szCs w:val="22"/>
            </w:rPr>
            <m:t xml:space="preserve"> RegsDCORirStartLUT</m:t>
          </m:r>
          <m:r>
            <w:rPr>
              <w:rFonts w:ascii="Cambria Math" w:hAnsi="Cambria Math"/>
            </w:rPr>
            <m:t xml:space="preserve">),  </m:t>
          </m:r>
          <m:r>
            <w:rPr>
              <w:rFonts w:ascii="Cambria Math" w:hAnsi="Cambria Math"/>
              <w:color w:val="000000"/>
              <w:sz w:val="22"/>
              <w:szCs w:val="22"/>
            </w:rPr>
            <m:t>RegsDCORirLUTExp</m:t>
          </m:r>
          <m:r>
            <w:rPr>
              <w:rFonts w:ascii="Cambria Math" w:hAnsi="Cambria Math"/>
            </w:rPr>
            <m:t>))]</m:t>
          </m:r>
        </m:oMath>
      </m:oMathPara>
    </w:p>
    <w:p w14:paraId="71AD0B67" w14:textId="788DBEA3" w:rsidR="00D6566D" w:rsidRDefault="001A68FD" w:rsidP="00A201AC">
      <m:oMathPara>
        <m:oMath>
          <m:r>
            <w:rPr>
              <w:rFonts w:ascii="Cambria Math" w:hAnsi="Cambria Math"/>
              <w:sz w:val="22"/>
              <w:szCs w:val="22"/>
            </w:rPr>
            <m:t>T_Amb_</m:t>
          </m:r>
          <m:r>
            <w:rPr>
              <w:rFonts w:ascii="Cambria Math" w:hAnsi="Cambria Math"/>
              <w:sz w:val="22"/>
              <w:szCs w:val="22"/>
              <w:vertAlign w:val="subscript"/>
            </w:rPr>
            <m:t>index</m:t>
          </m:r>
          <m:r>
            <w:rPr>
              <w:rFonts w:ascii="Cambria Math" w:hAnsi="Cambria Math"/>
              <w:sz w:val="22"/>
              <w:szCs w:val="22"/>
            </w:rPr>
            <m:t xml:space="preserve"> = </m:t>
          </m:r>
          <m:r>
            <m:rPr>
              <m:sty m:val="p"/>
            </m:rPr>
            <w:rPr>
              <w:rFonts w:ascii="Cambria Math" w:hAnsi="Cambria Math"/>
              <w:color w:val="000000"/>
              <w:sz w:val="20"/>
              <w:szCs w:val="20"/>
            </w:rPr>
            <m:t>RegsDCORambMap</m:t>
          </m:r>
          <m:r>
            <w:rPr>
              <w:rFonts w:ascii="Cambria Math" w:hAnsi="Cambria Math"/>
              <w:sz w:val="22"/>
              <w:szCs w:val="22"/>
            </w:rPr>
            <m:t>[min(63, bitshiftRight(max(0,nest-</m:t>
          </m:r>
          <m:r>
            <w:rPr>
              <w:rFonts w:ascii="Cambria Math" w:hAnsi="Cambria Math"/>
              <w:color w:val="000000"/>
              <w:sz w:val="20"/>
              <w:szCs w:val="20"/>
            </w:rPr>
            <m:t xml:space="preserve"> RegsDCORambStartLUT</m:t>
          </m:r>
          <m:r>
            <w:rPr>
              <w:rFonts w:ascii="Cambria Math" w:hAnsi="Cambria Math"/>
              <w:sz w:val="22"/>
              <w:szCs w:val="22"/>
            </w:rPr>
            <m:t xml:space="preserve">), </m:t>
          </m:r>
          <m:r>
            <w:rPr>
              <w:rFonts w:ascii="Cambria Math" w:hAnsi="Cambria Math"/>
              <w:color w:val="000000"/>
              <w:sz w:val="20"/>
              <w:szCs w:val="20"/>
            </w:rPr>
            <m:t xml:space="preserve"> RegsDCORambLUTExp</m:t>
          </m:r>
          <m:r>
            <w:rPr>
              <w:rFonts w:ascii="Cambria Math" w:hAnsi="Cambria Math"/>
              <w:sz w:val="22"/>
              <w:szCs w:val="22"/>
            </w:rPr>
            <m:t>))]</m:t>
          </m:r>
        </m:oMath>
      </m:oMathPara>
    </w:p>
    <w:p w14:paraId="6892B2CA" w14:textId="7C4034B5" w:rsidR="009079D7" w:rsidRDefault="009079D7" w:rsidP="000A7074">
      <w:r>
        <w:t>PSNR estimation is now retriveied from LUTDCORpsnr as follows.</w:t>
      </w:r>
    </w:p>
    <w:p w14:paraId="4D78C16F" w14:textId="0C8701C1" w:rsidR="009079D7" w:rsidRDefault="009079D7" w:rsidP="001F7118">
      <w:pPr>
        <w:jc w:val="center"/>
      </w:pPr>
      <w:r w:rsidRPr="009F7978">
        <w:t>PSNR</w:t>
      </w:r>
      <w:r>
        <w:t xml:space="preserve"> = </w:t>
      </w:r>
      <w:r w:rsidR="001F7118" w:rsidRPr="009079D7">
        <w:rPr>
          <w:rFonts w:ascii="Calibri" w:hAnsi="Calibri"/>
          <w:color w:val="000000"/>
          <w:sz w:val="22"/>
          <w:szCs w:val="22"/>
        </w:rPr>
        <w:t>RegsDCORpsnr</w:t>
      </w:r>
      <w:r w:rsidR="001F7118">
        <w:t xml:space="preserve"> </w:t>
      </w:r>
      <w:r w:rsidR="00A201AC">
        <w:t>[</w:t>
      </w:r>
      <w:r w:rsidR="001F7118">
        <w:t>bitor(bitshiftLeft(T_Amb_index, 4), T_IR_index)</w:t>
      </w:r>
      <w:r w:rsidR="00A201AC">
        <w:t>]</w:t>
      </w:r>
    </w:p>
    <w:p w14:paraId="561EDAB0" w14:textId="3E26C874" w:rsidR="000A7074" w:rsidRPr="000A7074" w:rsidRDefault="000A7074" w:rsidP="000A7074">
      <w:r w:rsidRPr="009F7978">
        <w:lastRenderedPageBreak/>
        <w:t>In addition, to PSNR estimation, the block outputs IR values without changing them</w:t>
      </w:r>
      <w:r w:rsidR="00E10C19" w:rsidRPr="009F7978">
        <w:t xml:space="preserve"> as pass thru</w:t>
      </w:r>
      <w:r w:rsidRPr="009F7978">
        <w:t xml:space="preserve">. However, when </w:t>
      </w:r>
      <w:r w:rsidRPr="009F7978">
        <w:rPr>
          <w:rFonts w:ascii="Calibri" w:hAnsi="Calibri"/>
          <w:color w:val="000000"/>
          <w:sz w:val="22"/>
          <w:szCs w:val="22"/>
        </w:rPr>
        <w:t>RegsDCORoutNestAsIR is set</w:t>
      </w:r>
      <w:r w:rsidRPr="009F7978">
        <w:t xml:space="preserve"> the IR output are replaces with NEST input values</w:t>
      </w:r>
      <w:r w:rsidR="00E10C19" w:rsidRPr="009F7978">
        <w:t>.</w:t>
      </w:r>
    </w:p>
    <w:p w14:paraId="1368FE4C" w14:textId="77EE9698" w:rsidR="001A62F5" w:rsidRDefault="001A62F5" w:rsidP="00B66521">
      <w:pPr>
        <w:pStyle w:val="Sub-section"/>
      </w:pPr>
      <w:bookmarkStart w:id="39" w:name="_Toc470615695"/>
      <w:bookmarkStart w:id="40" w:name="_Toc470704529"/>
      <w:r>
        <w:t xml:space="preserve">ML template </w:t>
      </w:r>
      <w:bookmarkEnd w:id="36"/>
      <w:r w:rsidR="00A637FC">
        <w:t>bank</w:t>
      </w:r>
      <w:bookmarkEnd w:id="39"/>
      <w:bookmarkEnd w:id="40"/>
    </w:p>
    <w:p w14:paraId="577319A7" w14:textId="0DE17C0A" w:rsidR="0095226D" w:rsidRDefault="0074276A" w:rsidP="001D0AE3">
      <w:r>
        <w:t xml:space="preserve">The block keeps a bank or coarse and fine templates. </w:t>
      </w:r>
      <w:r w:rsidR="001D0AE3">
        <w:t xml:space="preserve">Depending on the pixel IR value, </w:t>
      </w:r>
      <w:r>
        <w:t>ambient noise estimation,</w:t>
      </w:r>
      <w:r w:rsidR="001D0AE3">
        <w:t xml:space="preserve"> txrx mode, and Y location, </w:t>
      </w:r>
      <w:r>
        <w:t xml:space="preserve"> the block selects a coarse and fine templates to be used in Coarse and Fine CORR blocks. The template bank stores:</w:t>
      </w:r>
    </w:p>
    <w:p w14:paraId="07423461" w14:textId="430747CC" w:rsidR="0074276A" w:rsidRDefault="00CF2C2A" w:rsidP="00B12198">
      <w:pPr>
        <w:pStyle w:val="ListParagraph"/>
        <w:numPr>
          <w:ilvl w:val="0"/>
          <w:numId w:val="18"/>
        </w:numPr>
      </w:pPr>
      <w:r>
        <w:t xml:space="preserve">64 </w:t>
      </w:r>
      <w:r w:rsidR="0074276A">
        <w:t xml:space="preserve">Coarse templates,  length: </w:t>
      </w:r>
      <w:r w:rsidR="0074276A" w:rsidRPr="0072498E">
        <w:rPr>
          <w:i/>
          <w:iCs/>
        </w:rPr>
        <w:t>K</w:t>
      </w:r>
      <w:r w:rsidR="0074276A" w:rsidRPr="0072498E">
        <w:rPr>
          <w:i/>
          <w:iCs/>
          <w:vertAlign w:val="subscript"/>
        </w:rPr>
        <w:t>Dec</w:t>
      </w:r>
      <w:r w:rsidR="0074276A">
        <w:t xml:space="preserve"> </w:t>
      </w:r>
      <w:r w:rsidR="00B12198">
        <w:t xml:space="preserve">(in </w:t>
      </w:r>
      <w:r w:rsidR="00DE5947">
        <w:t>[16, 256]</w:t>
      </w:r>
      <w:r w:rsidR="00B12198">
        <w:t>)</w:t>
      </w:r>
      <w:r w:rsidR="00DE5947">
        <w:t>,</w:t>
      </w:r>
      <w:r w:rsidR="0074276A">
        <w:t xml:space="preserve"> template element: 3 bits</w:t>
      </w:r>
      <w:r w:rsidR="00DE5947">
        <w:t>,</w:t>
      </w:r>
    </w:p>
    <w:p w14:paraId="3D17DC81" w14:textId="2926B76D" w:rsidR="0095226D" w:rsidRDefault="00CF2C2A" w:rsidP="00C6252D">
      <w:pPr>
        <w:pStyle w:val="ListParagraph"/>
        <w:numPr>
          <w:ilvl w:val="0"/>
          <w:numId w:val="18"/>
        </w:numPr>
      </w:pPr>
      <w:r>
        <w:t xml:space="preserve">64 </w:t>
      </w:r>
      <w:r w:rsidR="0074276A">
        <w:t xml:space="preserve">Fine templates, length: </w:t>
      </w:r>
      <w:r w:rsidR="0074276A" w:rsidRPr="0072498E">
        <w:rPr>
          <w:i/>
          <w:iCs/>
        </w:rPr>
        <w:t>K</w:t>
      </w:r>
      <w:r w:rsidR="00DE5947">
        <w:rPr>
          <w:i/>
          <w:iCs/>
        </w:rPr>
        <w:t xml:space="preserve"> </w:t>
      </w:r>
      <w:r w:rsidR="00B12198" w:rsidRPr="00B12198">
        <w:t>(</w:t>
      </w:r>
      <w:r w:rsidR="00DE5947">
        <w:t xml:space="preserve">in [128, </w:t>
      </w:r>
      <w:r w:rsidR="00C6252D">
        <w:t>1024</w:t>
      </w:r>
      <w:r w:rsidR="00DE5947">
        <w:t>]</w:t>
      </w:r>
      <w:r w:rsidR="00B12198">
        <w:t>)</w:t>
      </w:r>
      <w:r w:rsidR="0074276A">
        <w:t>, template element: 3 bits</w:t>
      </w:r>
      <w:r w:rsidR="00DE5947">
        <w:t>.</w:t>
      </w:r>
    </w:p>
    <w:p w14:paraId="2DC203A3" w14:textId="7C5928C9" w:rsidR="00B02882" w:rsidRDefault="00B02882" w:rsidP="00B02882">
      <w:pPr>
        <w:rPr>
          <w:rFonts w:ascii="Courier New" w:hAnsi="Courier New" w:cs="Courier New"/>
        </w:rPr>
      </w:pPr>
      <w:r>
        <w:t xml:space="preserve">Template selection has 4 working modes, set by register </w:t>
      </w:r>
      <w:r w:rsidR="000A2CEC">
        <w:rPr>
          <w:rFonts w:ascii="Courier New" w:hAnsi="Courier New" w:cs="Courier New"/>
        </w:rPr>
        <w:t>RegsDCORtmplMode</w:t>
      </w:r>
      <w:r>
        <w:rPr>
          <w:rFonts w:ascii="Courier New" w:hAnsi="Courier New" w:cs="Courier New"/>
        </w:rPr>
        <w:t>.</w:t>
      </w:r>
    </w:p>
    <w:tbl>
      <w:tblPr>
        <w:tblStyle w:val="TableGrid"/>
        <w:tblW w:w="9949" w:type="dxa"/>
        <w:tblLook w:val="04A0" w:firstRow="1" w:lastRow="0" w:firstColumn="1" w:lastColumn="0" w:noHBand="0" w:noVBand="1"/>
      </w:tblPr>
      <w:tblGrid>
        <w:gridCol w:w="1801"/>
        <w:gridCol w:w="2759"/>
        <w:gridCol w:w="2455"/>
        <w:gridCol w:w="2934"/>
      </w:tblGrid>
      <w:tr w:rsidR="00FC327A" w14:paraId="735A7D3E" w14:textId="77777777" w:rsidTr="001F7118">
        <w:trPr>
          <w:trHeight w:val="2880"/>
        </w:trPr>
        <w:tc>
          <w:tcPr>
            <w:tcW w:w="1801" w:type="dxa"/>
          </w:tcPr>
          <w:p w14:paraId="26320A41" w14:textId="5079E46D" w:rsidR="00FC327A" w:rsidRDefault="00FC327A" w:rsidP="00F55B5F">
            <w:pPr>
              <w:jc w:val="center"/>
              <w:rPr>
                <w:rFonts w:ascii="Courier New" w:hAnsi="Courier New" w:cs="Courier New"/>
              </w:rPr>
            </w:pPr>
            <w:r>
              <w:object w:dxaOrig="3030" w:dyaOrig="5325" w14:anchorId="06A74DDC">
                <v:shape id="_x0000_i1026" type="#_x0000_t75" style="width:78.9pt;height:2in" o:ole="">
                  <v:imagedata r:id="rId14" o:title=""/>
                </v:shape>
                <o:OLEObject Type="Embed" ProgID="PBrush" ShapeID="_x0000_i1026" DrawAspect="Content" ObjectID="_1578150119" r:id="rId15"/>
              </w:object>
            </w:r>
          </w:p>
        </w:tc>
        <w:tc>
          <w:tcPr>
            <w:tcW w:w="2759" w:type="dxa"/>
          </w:tcPr>
          <w:p w14:paraId="68C02897" w14:textId="4CFD90D7" w:rsidR="00FC327A" w:rsidRDefault="000C48CB" w:rsidP="000C48CB">
            <w:pPr>
              <w:jc w:val="center"/>
              <w:rPr>
                <w:rFonts w:ascii="Courier New" w:hAnsi="Courier New" w:cs="Courier New"/>
              </w:rPr>
            </w:pPr>
            <w:r>
              <w:object w:dxaOrig="4155" w:dyaOrig="5325" w14:anchorId="584C5872">
                <v:shape id="_x0000_i1027" type="#_x0000_t75" style="width:116.45pt;height:2in" o:ole="">
                  <v:imagedata r:id="rId16" o:title=""/>
                </v:shape>
                <o:OLEObject Type="Embed" ProgID="PBrush" ShapeID="_x0000_i1027" DrawAspect="Content" ObjectID="_1578150120" r:id="rId17"/>
              </w:object>
            </w:r>
          </w:p>
        </w:tc>
        <w:tc>
          <w:tcPr>
            <w:tcW w:w="2455" w:type="dxa"/>
          </w:tcPr>
          <w:p w14:paraId="2EE225EA" w14:textId="4F1DF7A2" w:rsidR="00FC327A" w:rsidRDefault="000C48CB" w:rsidP="00F55B5F">
            <w:pPr>
              <w:jc w:val="center"/>
              <w:rPr>
                <w:rFonts w:ascii="Courier New" w:hAnsi="Courier New" w:cs="Courier New"/>
              </w:rPr>
            </w:pPr>
            <w:r>
              <w:object w:dxaOrig="4005" w:dyaOrig="5325" w14:anchorId="3EE9B6BA">
                <v:shape id="_x0000_i1028" type="#_x0000_t75" style="width:106.45pt;height:2in" o:ole="">
                  <v:imagedata r:id="rId18" o:title=""/>
                </v:shape>
                <o:OLEObject Type="Embed" ProgID="PBrush" ShapeID="_x0000_i1028" DrawAspect="Content" ObjectID="_1578150121" r:id="rId19"/>
              </w:object>
            </w:r>
          </w:p>
        </w:tc>
        <w:tc>
          <w:tcPr>
            <w:tcW w:w="2934" w:type="dxa"/>
          </w:tcPr>
          <w:p w14:paraId="34D53B8E" w14:textId="6C0FE4F9" w:rsidR="00FC327A" w:rsidRDefault="000C48CB" w:rsidP="00F55B5F">
            <w:pPr>
              <w:jc w:val="center"/>
              <w:rPr>
                <w:rFonts w:ascii="Courier New" w:hAnsi="Courier New" w:cs="Courier New"/>
              </w:rPr>
            </w:pPr>
            <w:r>
              <w:object w:dxaOrig="4155" w:dyaOrig="5325" w14:anchorId="616022D4">
                <v:shape id="_x0000_i1029" type="#_x0000_t75" style="width:116.45pt;height:2in" o:ole="">
                  <v:imagedata r:id="rId20" o:title=""/>
                </v:shape>
                <o:OLEObject Type="Embed" ProgID="PBrush" ShapeID="_x0000_i1029" DrawAspect="Content" ObjectID="_1578150122" r:id="rId21"/>
              </w:object>
            </w:r>
          </w:p>
        </w:tc>
      </w:tr>
      <w:tr w:rsidR="00F55B5F" w14:paraId="53BF7E20" w14:textId="77777777" w:rsidTr="001F7118">
        <w:trPr>
          <w:trHeight w:val="350"/>
        </w:trPr>
        <w:tc>
          <w:tcPr>
            <w:tcW w:w="1801" w:type="dxa"/>
          </w:tcPr>
          <w:p w14:paraId="5CC6679B" w14:textId="06AE1DA1" w:rsidR="00F55B5F" w:rsidRDefault="00F55B5F" w:rsidP="002148AE">
            <w:pPr>
              <w:jc w:val="center"/>
            </w:pPr>
            <w:r w:rsidRPr="00F55B5F">
              <w:t>RXONLY</w:t>
            </w:r>
          </w:p>
        </w:tc>
        <w:tc>
          <w:tcPr>
            <w:tcW w:w="2759" w:type="dxa"/>
          </w:tcPr>
          <w:p w14:paraId="4281878A" w14:textId="14CD1B24" w:rsidR="00F55B5F" w:rsidRDefault="00F55B5F" w:rsidP="002148AE">
            <w:pPr>
              <w:jc w:val="center"/>
            </w:pPr>
            <w:r w:rsidRPr="00F55B5F">
              <w:t>RXTX</w:t>
            </w:r>
          </w:p>
        </w:tc>
        <w:tc>
          <w:tcPr>
            <w:tcW w:w="2455" w:type="dxa"/>
          </w:tcPr>
          <w:p w14:paraId="7E3997FD" w14:textId="26EE6446" w:rsidR="00F55B5F" w:rsidRDefault="00F55B5F" w:rsidP="002148AE">
            <w:pPr>
              <w:jc w:val="center"/>
            </w:pPr>
            <w:r w:rsidRPr="00F55B5F">
              <w:t>RXFREQ</w:t>
            </w:r>
          </w:p>
        </w:tc>
        <w:tc>
          <w:tcPr>
            <w:tcW w:w="2934" w:type="dxa"/>
          </w:tcPr>
          <w:p w14:paraId="52F157BB" w14:textId="77777777" w:rsidR="00F55B5F" w:rsidRDefault="00F55B5F" w:rsidP="002148AE">
            <w:pPr>
              <w:jc w:val="center"/>
            </w:pPr>
            <w:r w:rsidRPr="00F55B5F">
              <w:t>RXLONGT</w:t>
            </w:r>
          </w:p>
          <w:p w14:paraId="0288C378" w14:textId="24ACB750" w:rsidR="00A1459D" w:rsidRDefault="00A1459D" w:rsidP="002148AE">
            <w:pPr>
              <w:jc w:val="center"/>
            </w:pPr>
            <w:r>
              <w:t>(range Finder)</w:t>
            </w:r>
          </w:p>
        </w:tc>
      </w:tr>
    </w:tbl>
    <w:p w14:paraId="38BFF117" w14:textId="77777777" w:rsidR="00FC327A" w:rsidRDefault="00FC327A" w:rsidP="00B02882">
      <w:pPr>
        <w:rPr>
          <w:rFonts w:ascii="Courier New" w:hAnsi="Courier New" w:cs="Courier New"/>
        </w:rPr>
      </w:pPr>
    </w:p>
    <w:p w14:paraId="125AE3AB" w14:textId="066F66D8" w:rsidR="00B02882" w:rsidRDefault="00B02882" w:rsidP="00B00A8F">
      <w:pPr>
        <w:pStyle w:val="Sub-sub-section"/>
      </w:pPr>
      <w:bookmarkStart w:id="41" w:name="_Toc470615696"/>
      <w:bookmarkStart w:id="42" w:name="_Toc470704530"/>
      <w:r>
        <w:t>RX</w:t>
      </w:r>
      <w:r w:rsidR="00B00A8F">
        <w:t>ONLY</w:t>
      </w:r>
      <w:bookmarkEnd w:id="41"/>
      <w:bookmarkEnd w:id="42"/>
    </w:p>
    <w:p w14:paraId="68CD95EE" w14:textId="6AE57CED" w:rsidR="002402C2" w:rsidRDefault="000A2CEC" w:rsidP="002402C2">
      <w:pPr>
        <w:rPr>
          <w:rFonts w:ascii="Courier New" w:hAnsi="Courier New" w:cs="Courier New"/>
        </w:rPr>
      </w:pPr>
      <w:r>
        <w:rPr>
          <w:rFonts w:ascii="Courier New" w:hAnsi="Courier New" w:cs="Courier New"/>
        </w:rPr>
        <w:t>RegsDCORtmplMode</w:t>
      </w:r>
      <w:r w:rsidR="002402C2">
        <w:rPr>
          <w:rFonts w:ascii="Courier New" w:hAnsi="Courier New" w:cs="Courier New"/>
        </w:rPr>
        <w:t>=0</w:t>
      </w:r>
    </w:p>
    <w:p w14:paraId="06EF9979" w14:textId="60E2621F" w:rsidR="002402C2" w:rsidRDefault="002402C2" w:rsidP="002402C2">
      <w:r w:rsidRPr="002402C2">
        <w:t>The</w:t>
      </w:r>
      <w:r w:rsidR="00E92AFD">
        <w:t xml:space="preserve"> e</w:t>
      </w:r>
      <w:r>
        <w:t>ntire template bank is mapped to 64 PSNR dependant templates. The selected template is based soely on the 6b PSNR value</w:t>
      </w:r>
      <w:r w:rsidR="009D35B6">
        <w:t>.</w:t>
      </w:r>
    </w:p>
    <w:p w14:paraId="320AB067" w14:textId="238A31EA" w:rsidR="00B02882" w:rsidRDefault="00B02882" w:rsidP="002402C2">
      <w:pPr>
        <w:pStyle w:val="Sub-sub-section"/>
      </w:pPr>
      <w:bookmarkStart w:id="43" w:name="_Toc470615697"/>
      <w:bookmarkStart w:id="44" w:name="_Toc470704531"/>
      <w:r>
        <w:t>RXTX</w:t>
      </w:r>
      <w:bookmarkEnd w:id="43"/>
      <w:bookmarkEnd w:id="44"/>
      <w:r>
        <w:t xml:space="preserve"> </w:t>
      </w:r>
    </w:p>
    <w:p w14:paraId="30992053" w14:textId="7F173F3D" w:rsidR="008757CB" w:rsidRDefault="000A2CEC" w:rsidP="008757CB">
      <w:pPr>
        <w:rPr>
          <w:rFonts w:ascii="Courier New" w:hAnsi="Courier New" w:cs="Courier New"/>
        </w:rPr>
      </w:pPr>
      <w:r>
        <w:rPr>
          <w:rFonts w:ascii="Courier New" w:hAnsi="Courier New" w:cs="Courier New"/>
        </w:rPr>
        <w:t>RegsDCORtmplMode</w:t>
      </w:r>
      <w:r w:rsidR="008757CB">
        <w:rPr>
          <w:rFonts w:ascii="Courier New" w:hAnsi="Courier New" w:cs="Courier New"/>
        </w:rPr>
        <w:t>=1</w:t>
      </w:r>
    </w:p>
    <w:p w14:paraId="428E8F10" w14:textId="25BEE8C8" w:rsidR="00F81CA9" w:rsidRDefault="00E92AFD" w:rsidP="008A36F6">
      <w:r>
        <w:t>Due to eye safety issues, transmission power when the mirror speed is low is reduced. Since the mirror slow only on the edges, and the Y location is somewhat correlative to the angular location, we can deduce the connection between Y location and transmission power. As different output power values effect the shape of the transmitted signal, the correlation template changes with respect to the transmission power.</w:t>
      </w:r>
      <w:r>
        <w:br/>
        <w:t xml:space="preserve">Template bank is accecced </w:t>
      </w:r>
      <w:r w:rsidR="00F51299">
        <w:t xml:space="preserve">by indices defined by </w:t>
      </w:r>
      <w:r>
        <w:t>the input power</w:t>
      </w:r>
      <w:r w:rsidR="00F51299">
        <w:t xml:space="preserve"> (RX/</w:t>
      </w:r>
      <w:r>
        <w:t>PSNR) and output power (</w:t>
      </w:r>
      <w:r w:rsidR="00F51299">
        <w:t>TX/</w:t>
      </w:r>
      <w:r>
        <w:t>Y location).</w:t>
      </w:r>
      <w:r w:rsidR="00F51299">
        <w:t xml:space="preserve"> The Y location of the pixel defines </w:t>
      </w:r>
      <w:r w:rsidR="00F51299" w:rsidRPr="003563D6">
        <w:rPr>
          <w:rFonts w:ascii="Calibri" w:hAnsi="Calibri"/>
          <w:color w:val="000000"/>
          <w:sz w:val="22"/>
          <w:szCs w:val="22"/>
        </w:rPr>
        <w:t>RegsDCORyScaler</w:t>
      </w:r>
      <w:r w:rsidR="00F51299">
        <w:rPr>
          <w:rFonts w:ascii="Calibri" w:hAnsi="Calibri"/>
          <w:color w:val="000000"/>
          <w:sz w:val="22"/>
          <w:szCs w:val="22"/>
        </w:rPr>
        <w:t xml:space="preserve">Bits </w:t>
      </w:r>
      <w:r w:rsidR="008A36F6" w:rsidRPr="008A36F6">
        <w:t xml:space="preserve">MSB </w:t>
      </w:r>
      <w:r w:rsidR="00F51299" w:rsidRPr="00F51299">
        <w:t>bits</w:t>
      </w:r>
      <w:r w:rsidR="008A36F6">
        <w:t xml:space="preserve"> of the indices</w:t>
      </w:r>
      <w:r w:rsidR="00F51299" w:rsidRPr="00F51299">
        <w:t xml:space="preserve"> as follows:</w:t>
      </w:r>
      <w:r w:rsidR="00F51299" w:rsidRPr="00F51299">
        <w:br/>
      </w:r>
      <w:r w:rsidR="00F51299">
        <w:rPr>
          <w:rFonts w:ascii="Calibri" w:hAnsi="Calibri"/>
          <w:color w:val="000000"/>
          <w:sz w:val="22"/>
          <w:szCs w:val="22"/>
        </w:rPr>
        <w:t>bitshiftRight(R</w:t>
      </w:r>
      <w:r w:rsidR="00F51299" w:rsidRPr="009F4141">
        <w:rPr>
          <w:rFonts w:ascii="Calibri" w:hAnsi="Calibri"/>
          <w:color w:val="000000"/>
          <w:sz w:val="22"/>
          <w:szCs w:val="22"/>
        </w:rPr>
        <w:t>egsDCORyScaler</w:t>
      </w:r>
      <w:r w:rsidR="00F51299">
        <w:rPr>
          <w:rFonts w:ascii="Calibri" w:hAnsi="Calibri"/>
          <w:color w:val="000000"/>
          <w:sz w:val="22"/>
          <w:szCs w:val="22"/>
        </w:rPr>
        <w:t>[bitand(127,bitshiftRight(y,</w:t>
      </w:r>
      <w:r w:rsidR="00F81CA9" w:rsidRPr="00F51299">
        <w:rPr>
          <w:rFonts w:ascii="Calibri" w:hAnsi="Calibri"/>
          <w:color w:val="000000"/>
          <w:sz w:val="22"/>
          <w:szCs w:val="22"/>
        </w:rPr>
        <w:t>RegsDCORyScalerDivExp</w:t>
      </w:r>
      <w:r w:rsidR="00F51299">
        <w:rPr>
          <w:rFonts w:ascii="Calibri" w:hAnsi="Calibri"/>
          <w:color w:val="000000"/>
          <w:sz w:val="22"/>
          <w:szCs w:val="22"/>
        </w:rPr>
        <w:t>))], 3-</w:t>
      </w:r>
      <w:r w:rsidR="008A36F6" w:rsidRPr="003563D6">
        <w:rPr>
          <w:rFonts w:ascii="Calibri" w:hAnsi="Calibri"/>
          <w:color w:val="000000"/>
          <w:sz w:val="22"/>
          <w:szCs w:val="22"/>
        </w:rPr>
        <w:t>RegsDCORyScaler</w:t>
      </w:r>
      <w:r w:rsidR="008A36F6">
        <w:rPr>
          <w:rFonts w:ascii="Calibri" w:hAnsi="Calibri"/>
          <w:color w:val="000000"/>
          <w:sz w:val="22"/>
          <w:szCs w:val="22"/>
        </w:rPr>
        <w:t>Bits)</w:t>
      </w:r>
      <w:r w:rsidR="00F81CA9">
        <w:rPr>
          <w:rFonts w:ascii="Courier New" w:hAnsi="Courier New" w:cs="Courier New"/>
        </w:rPr>
        <w:t xml:space="preserve"> </w:t>
      </w:r>
      <w:r w:rsidR="008A36F6">
        <w:t xml:space="preserve">The LSB bits (6 – </w:t>
      </w:r>
      <w:r w:rsidR="008A36F6" w:rsidRPr="003563D6">
        <w:rPr>
          <w:rFonts w:ascii="Calibri" w:hAnsi="Calibri"/>
          <w:color w:val="000000"/>
          <w:sz w:val="22"/>
          <w:szCs w:val="22"/>
        </w:rPr>
        <w:t>RegsDCORyScaler</w:t>
      </w:r>
      <w:r w:rsidR="008A36F6">
        <w:rPr>
          <w:rFonts w:ascii="Calibri" w:hAnsi="Calibri"/>
          <w:color w:val="000000"/>
          <w:sz w:val="22"/>
          <w:szCs w:val="22"/>
        </w:rPr>
        <w:t>Bits</w:t>
      </w:r>
      <w:r w:rsidR="008A36F6">
        <w:t>) of the indices are defined by MSB of PSNR.</w:t>
      </w:r>
    </w:p>
    <w:p w14:paraId="0BF338BA" w14:textId="4104A4B9" w:rsidR="003A3B42" w:rsidRDefault="003A3B42" w:rsidP="003A3B42">
      <w:pPr>
        <w:pStyle w:val="ListParagraph"/>
        <w:numPr>
          <w:ilvl w:val="0"/>
          <w:numId w:val="18"/>
        </w:numPr>
      </w:pPr>
      <w:r>
        <w:lastRenderedPageBreak/>
        <w:t>In rangefinder mode the Yinput is repleaced by the LSB of the x coordiante</w:t>
      </w:r>
    </w:p>
    <w:p w14:paraId="58542471" w14:textId="5DCF567C" w:rsidR="00B02882" w:rsidRDefault="00B02882" w:rsidP="002402C2">
      <w:pPr>
        <w:pStyle w:val="Sub-sub-section"/>
      </w:pPr>
      <w:bookmarkStart w:id="45" w:name="_Toc470615698"/>
      <w:bookmarkStart w:id="46" w:name="_Toc470704532"/>
      <w:r>
        <w:t>RXFREQ</w:t>
      </w:r>
      <w:r w:rsidR="002402C2">
        <w:t xml:space="preserve"> </w:t>
      </w:r>
      <w:r w:rsidR="00445F0A">
        <w:t>(multi focal)</w:t>
      </w:r>
      <w:bookmarkEnd w:id="45"/>
      <w:bookmarkEnd w:id="46"/>
    </w:p>
    <w:p w14:paraId="53D4FE67" w14:textId="31329616" w:rsidR="008757CB" w:rsidRDefault="000A2CEC" w:rsidP="008757CB">
      <w:pPr>
        <w:rPr>
          <w:rFonts w:ascii="Courier New" w:hAnsi="Courier New" w:cs="Courier New"/>
        </w:rPr>
      </w:pPr>
      <w:r>
        <w:rPr>
          <w:rFonts w:ascii="Courier New" w:hAnsi="Courier New" w:cs="Courier New"/>
        </w:rPr>
        <w:t>RegsDCORtmplMode</w:t>
      </w:r>
      <w:r w:rsidR="008757CB">
        <w:rPr>
          <w:rFonts w:ascii="Courier New" w:hAnsi="Courier New" w:cs="Courier New"/>
        </w:rPr>
        <w:t>=2</w:t>
      </w:r>
    </w:p>
    <w:p w14:paraId="77360792" w14:textId="5F391DFD" w:rsidR="00410961" w:rsidRDefault="00410961" w:rsidP="00410961">
      <w:r>
        <w:t>As the signal rise time is higly dependant on the transmission frequency, and since different frequencies are used simunteniesly in the same frame, `per-frequency` template is stored in the template bank.</w:t>
      </w:r>
      <w:r>
        <w:br/>
        <w:t>Template bank is accecced as a 3x16 template LUT between the input power(PSNR) and txrx_mode.</w:t>
      </w:r>
    </w:p>
    <w:p w14:paraId="0EF982DA" w14:textId="5321DEC6" w:rsidR="00B02882" w:rsidRDefault="00B02882" w:rsidP="00B00A8F">
      <w:pPr>
        <w:pStyle w:val="Sub-sub-section"/>
      </w:pPr>
      <w:bookmarkStart w:id="47" w:name="_Toc470615699"/>
      <w:bookmarkStart w:id="48" w:name="_Toc470704533"/>
      <w:r>
        <w:t>RX</w:t>
      </w:r>
      <w:r w:rsidR="00347E60">
        <w:t>TX</w:t>
      </w:r>
      <w:r w:rsidR="00B00A8F">
        <w:t>LONGT</w:t>
      </w:r>
      <w:r w:rsidR="00445F0A">
        <w:t xml:space="preserve"> (Range finder)</w:t>
      </w:r>
      <w:bookmarkEnd w:id="47"/>
      <w:bookmarkEnd w:id="48"/>
    </w:p>
    <w:p w14:paraId="6B6AD418" w14:textId="35913B7F" w:rsidR="008757CB" w:rsidRDefault="000A2CEC" w:rsidP="008757CB">
      <w:pPr>
        <w:rPr>
          <w:rFonts w:ascii="Courier New" w:hAnsi="Courier New" w:cs="Courier New"/>
        </w:rPr>
      </w:pPr>
      <w:r>
        <w:rPr>
          <w:rFonts w:ascii="Courier New" w:hAnsi="Courier New" w:cs="Courier New"/>
        </w:rPr>
        <w:t>RegsDCORtmplMode</w:t>
      </w:r>
      <w:r w:rsidR="008757CB">
        <w:rPr>
          <w:rFonts w:ascii="Courier New" w:hAnsi="Courier New" w:cs="Courier New"/>
        </w:rPr>
        <w:t>=3</w:t>
      </w:r>
    </w:p>
    <w:p w14:paraId="6EA53652" w14:textId="0CA9BF67" w:rsidR="00347E60" w:rsidRDefault="00347E60" w:rsidP="001C2234">
      <w:r>
        <w:t>When the required template size is 2048, each two addresses in the template bank are accessed as a single template, yielding 32 template.</w:t>
      </w:r>
      <w:r w:rsidR="001C2234">
        <w:t xml:space="preserve"> So, the Template bank is accessed by 5 bit index, 1 MSB bit of y-scaler (y-coordinate), and 4 LSB bits taken from the MSB bits of the PSNR computation.</w:t>
      </w:r>
    </w:p>
    <w:p w14:paraId="5656158B" w14:textId="5F282342" w:rsidR="00445F0A" w:rsidRDefault="00967378" w:rsidP="003E0C9F">
      <w:r>
        <w:t>Template bank is accecced as a 2x16 template LUT between the input power(PSNR) and output power (Y location).</w:t>
      </w:r>
    </w:p>
    <w:p w14:paraId="0EE9D6C2" w14:textId="77777777" w:rsidR="003A3B42" w:rsidRDefault="003A3B42" w:rsidP="003A3B42">
      <w:pPr>
        <w:pStyle w:val="ListParagraph"/>
        <w:numPr>
          <w:ilvl w:val="0"/>
          <w:numId w:val="18"/>
        </w:numPr>
      </w:pPr>
      <w:r>
        <w:t>In rangefinder mode the Yinput is repleaced by the LSB of the x coordiante</w:t>
      </w:r>
    </w:p>
    <w:p w14:paraId="2AAE756A" w14:textId="77777777" w:rsidR="003A3B42" w:rsidRDefault="003A3B42" w:rsidP="003E0C9F"/>
    <w:p w14:paraId="28280912" w14:textId="374F716E" w:rsidR="00F96F3F" w:rsidRDefault="00F96F3F" w:rsidP="00F96F3F">
      <w:pPr>
        <w:pStyle w:val="Sub-section"/>
      </w:pPr>
      <w:bookmarkStart w:id="49" w:name="_Toc470615700"/>
      <w:bookmarkStart w:id="50" w:name="_Toc470704534"/>
      <w:r>
        <w:t>Power save mode</w:t>
      </w:r>
      <w:bookmarkEnd w:id="49"/>
      <w:bookmarkEnd w:id="50"/>
    </w:p>
    <w:p w14:paraId="405B053C" w14:textId="25839411" w:rsidR="00E855A6" w:rsidRDefault="00E855A6" w:rsidP="00E855A6">
      <w:pPr>
        <w:pStyle w:val="Sub-sub-section"/>
      </w:pPr>
      <w:bookmarkStart w:id="51" w:name="_Toc470615701"/>
      <w:bookmarkStart w:id="52" w:name="_Toc470704535"/>
      <w:r>
        <w:t>Sample bits</w:t>
      </w:r>
      <w:bookmarkEnd w:id="51"/>
      <w:bookmarkEnd w:id="52"/>
    </w:p>
    <w:p w14:paraId="30D004A8" w14:textId="29235DDE" w:rsidR="00F96F3F" w:rsidRDefault="00F96F3F" w:rsidP="00E855A6">
      <w:r>
        <w:t xml:space="preserve">The number of normalized CMA sample bits can be reduced from 8 btis to </w:t>
      </w:r>
      <w:r w:rsidRPr="00F96F3F">
        <w:rPr>
          <w:rFonts w:asciiTheme="minorBidi" w:hAnsiTheme="minorBidi" w:cstheme="minorBidi"/>
          <w:sz w:val="20"/>
          <w:szCs w:val="20"/>
        </w:rPr>
        <w:t>DCORsampleSize</w:t>
      </w:r>
      <w:r>
        <w:rPr>
          <w:rFonts w:asciiTheme="minorBidi" w:hAnsiTheme="minorBidi" w:cstheme="minorBidi"/>
          <w:sz w:val="20"/>
          <w:szCs w:val="20"/>
        </w:rPr>
        <w:t xml:space="preserve"> </w:t>
      </w:r>
      <w:r w:rsidRPr="00F96F3F">
        <w:t>by t</w:t>
      </w:r>
      <w:r>
        <w:t xml:space="preserve">runcating. The truncation is done on the DCOR input and thus affects both the coarse and find correlations. The output </w:t>
      </w:r>
      <w:r w:rsidR="00E855A6">
        <w:t>segement of fine correlatation is multipled by 2^(8-</w:t>
      </w:r>
      <w:r w:rsidR="00E855A6" w:rsidRPr="00E855A6">
        <w:rPr>
          <w:rFonts w:asciiTheme="minorBidi" w:hAnsiTheme="minorBidi" w:cstheme="minorBidi"/>
          <w:sz w:val="20"/>
          <w:szCs w:val="20"/>
        </w:rPr>
        <w:t xml:space="preserve"> </w:t>
      </w:r>
      <w:r w:rsidR="00E855A6" w:rsidRPr="00F96F3F">
        <w:rPr>
          <w:rFonts w:asciiTheme="minorBidi" w:hAnsiTheme="minorBidi" w:cstheme="minorBidi"/>
          <w:sz w:val="20"/>
          <w:szCs w:val="20"/>
        </w:rPr>
        <w:t>DCORsampleSize</w:t>
      </w:r>
      <w:r w:rsidR="00E855A6">
        <w:rPr>
          <w:rFonts w:asciiTheme="minorBidi" w:hAnsiTheme="minorBidi" w:cstheme="minorBidi"/>
          <w:sz w:val="20"/>
          <w:szCs w:val="20"/>
        </w:rPr>
        <w:t xml:space="preserve">) </w:t>
      </w:r>
      <w:r w:rsidR="00E855A6">
        <w:t>using bitShift in order to preserve the magnitude of the correlation.</w:t>
      </w:r>
    </w:p>
    <w:p w14:paraId="4E4ADD94" w14:textId="052B0580" w:rsidR="00E855A6" w:rsidRDefault="00E855A6" w:rsidP="00E855A6">
      <w:pPr>
        <w:pStyle w:val="Sub-sub-section"/>
      </w:pPr>
      <w:bookmarkStart w:id="53" w:name="_Toc470615702"/>
      <w:bookmarkStart w:id="54" w:name="_Toc470704536"/>
      <w:r>
        <w:t>Template bits</w:t>
      </w:r>
      <w:bookmarkEnd w:id="53"/>
      <w:bookmarkEnd w:id="54"/>
    </w:p>
    <w:p w14:paraId="751A1881" w14:textId="1E57B290" w:rsidR="00E855A6" w:rsidRPr="00F96F3F" w:rsidRDefault="00E855A6" w:rsidP="00E855A6">
      <w:r>
        <w:t xml:space="preserve">If </w:t>
      </w:r>
      <w:r w:rsidRPr="00E855A6">
        <w:rPr>
          <w:rFonts w:asciiTheme="minorBidi" w:hAnsiTheme="minorBidi" w:cstheme="minorBidi"/>
          <w:sz w:val="20"/>
          <w:szCs w:val="20"/>
        </w:rPr>
        <w:t>DCORbinTemplate</w:t>
      </w:r>
      <w:r>
        <w:t xml:space="preserve"> is set, the binary templates for both coarse and fine correlations are used. The binary templates are obtainded by extractint the MSB (or any single bit) of the first coarse/fine tempates from the ML template banks.</w:t>
      </w:r>
    </w:p>
    <w:p w14:paraId="3A69B5AD" w14:textId="68BC5AF7" w:rsidR="00F21123" w:rsidRDefault="00F21123" w:rsidP="00F21123">
      <w:pPr>
        <w:pStyle w:val="Sub-section"/>
      </w:pPr>
      <w:bookmarkStart w:id="55" w:name="_Toc470615703"/>
      <w:bookmarkStart w:id="56" w:name="_Toc470704537"/>
      <w:r>
        <w:t>Debug features</w:t>
      </w:r>
      <w:bookmarkEnd w:id="55"/>
      <w:bookmarkEnd w:id="56"/>
    </w:p>
    <w:p w14:paraId="461D2FB7" w14:textId="738C5210" w:rsidR="00F21123" w:rsidRDefault="00F21123" w:rsidP="00F21123">
      <w:r>
        <w:t xml:space="preserve">If </w:t>
      </w:r>
      <w:r w:rsidRPr="00F21123">
        <w:rPr>
          <w:rFonts w:asciiTheme="minorBidi" w:hAnsiTheme="minorBidi" w:cstheme="minorBidi"/>
          <w:sz w:val="20"/>
          <w:szCs w:val="20"/>
        </w:rPr>
        <w:t>RegsDCORoutIRnest</w:t>
      </w:r>
      <w:r>
        <w:t xml:space="preserve"> is set, the NEST values are sent to IR output. Note that template selection is performed on the original input IR values. If </w:t>
      </w:r>
      <w:r w:rsidRPr="00F21123">
        <w:rPr>
          <w:rFonts w:asciiTheme="minorBidi" w:hAnsiTheme="minorBidi" w:cstheme="minorBidi"/>
          <w:sz w:val="20"/>
          <w:szCs w:val="20"/>
        </w:rPr>
        <w:t>RegsDCORoutIRcma</w:t>
      </w:r>
      <w:r>
        <w:t xml:space="preserve"> is set of the CMA bins specified by </w:t>
      </w:r>
      <w:r w:rsidRPr="00F21123">
        <w:rPr>
          <w:rFonts w:asciiTheme="minorBidi" w:hAnsiTheme="minorBidi" w:cstheme="minorBidi"/>
          <w:sz w:val="20"/>
          <w:szCs w:val="20"/>
        </w:rPr>
        <w:t>RegsDCORoutIRcmaBin</w:t>
      </w:r>
      <w:r>
        <w:t xml:space="preserve"> is sent to IR output. If </w:t>
      </w:r>
      <w:r w:rsidRPr="00F21123">
        <w:rPr>
          <w:rFonts w:asciiTheme="minorBidi" w:hAnsiTheme="minorBidi" w:cstheme="minorBidi"/>
          <w:sz w:val="20"/>
          <w:szCs w:val="20"/>
        </w:rPr>
        <w:t>RegsDCORoutIRcmaBin</w:t>
      </w:r>
      <w:r>
        <w:rPr>
          <w:rFonts w:asciiTheme="minorBidi" w:hAnsiTheme="minorBidi" w:cstheme="minorBidi"/>
          <w:sz w:val="20"/>
          <w:szCs w:val="20"/>
        </w:rPr>
        <w:t xml:space="preserve"> </w:t>
      </w:r>
      <w:r w:rsidRPr="00F21123">
        <w:t>is l</w:t>
      </w:r>
      <w:r>
        <w:t xml:space="preserve">arger than K, the K-th CMA bin is taken. If both </w:t>
      </w:r>
      <w:r w:rsidRPr="00F21123">
        <w:rPr>
          <w:rFonts w:asciiTheme="minorBidi" w:hAnsiTheme="minorBidi" w:cstheme="minorBidi"/>
          <w:sz w:val="20"/>
          <w:szCs w:val="20"/>
        </w:rPr>
        <w:t>RegsDCORoutIRnest</w:t>
      </w:r>
      <w:r>
        <w:t xml:space="preserve"> and </w:t>
      </w:r>
      <w:r w:rsidRPr="00F21123">
        <w:rPr>
          <w:rFonts w:asciiTheme="minorBidi" w:hAnsiTheme="minorBidi" w:cstheme="minorBidi"/>
          <w:sz w:val="20"/>
          <w:szCs w:val="20"/>
        </w:rPr>
        <w:t>RegsDCORoutIRcma</w:t>
      </w:r>
      <w:r>
        <w:t xml:space="preserve"> are set, the NEST values are sent to IR output.</w:t>
      </w:r>
    </w:p>
    <w:p w14:paraId="09663176" w14:textId="21758D20" w:rsidR="0025420B" w:rsidRDefault="0025420B" w:rsidP="0025420B">
      <w:pPr>
        <w:pStyle w:val="Sub-section"/>
      </w:pPr>
      <w:r w:rsidRPr="0025420B">
        <w:lastRenderedPageBreak/>
        <w:t>IR as CMA</w:t>
      </w:r>
    </w:p>
    <w:p w14:paraId="01E4487A" w14:textId="20EDCCF6" w:rsidR="0025420B" w:rsidRDefault="0025420B" w:rsidP="0025420B">
      <w:r>
        <w:t>This debug feature enables output a specific index from the CMA into the IR.</w:t>
      </w:r>
      <w:r>
        <w:br/>
        <w:t xml:space="preserve">In this mode (enabled using </w:t>
      </w:r>
      <w:r>
        <w:rPr>
          <w:rFonts w:ascii="Consolas" w:eastAsiaTheme="minorHAnsi" w:hAnsi="Consolas" w:cs="Consolas"/>
          <w:color w:val="000000"/>
          <w:sz w:val="19"/>
          <w:szCs w:val="19"/>
          <w:highlight w:val="white"/>
        </w:rPr>
        <w:t>DCORoutIRcma</w:t>
      </w:r>
      <w:r>
        <w:rPr>
          <w:rFonts w:ascii="Consolas" w:eastAsiaTheme="minorHAnsi" w:hAnsi="Consolas" w:cs="Consolas"/>
          <w:color w:val="000000"/>
          <w:sz w:val="19"/>
          <w:szCs w:val="19"/>
        </w:rPr>
        <w:t>)</w:t>
      </w:r>
      <w:r>
        <w:t xml:space="preserve"> the 8bits of the CMA are copied to the 8lsb of the IR. The CMA bin is selected using the register </w:t>
      </w:r>
      <w:r>
        <w:rPr>
          <w:rFonts w:ascii="Consolas" w:eastAsiaTheme="minorHAnsi" w:hAnsi="Consolas" w:cs="Consolas"/>
          <w:color w:val="000000"/>
          <w:sz w:val="19"/>
          <w:szCs w:val="19"/>
          <w:highlight w:val="white"/>
        </w:rPr>
        <w:t>DCORoutIRcmaBin</w:t>
      </w:r>
      <w:r>
        <w:rPr>
          <w:rFonts w:ascii="Consolas" w:eastAsiaTheme="minorHAnsi" w:hAnsi="Consolas" w:cs="Consolas"/>
          <w:color w:val="000000"/>
          <w:sz w:val="19"/>
          <w:szCs w:val="19"/>
        </w:rPr>
        <w:t>.</w:t>
      </w:r>
      <w:r>
        <w:t xml:space="preserve"> </w:t>
      </w:r>
      <w:r>
        <w:br/>
        <w:t>Due to hardware implementation, the CMA is divided into 84 segments. Using the selected index, the CMA segment an</w:t>
      </w:r>
      <w:r w:rsidR="00D922A6">
        <w:t>d segment offset are calculated:</w:t>
      </w:r>
    </w:p>
    <w:p w14:paraId="1555972A" w14:textId="5040AC1F" w:rsidR="00D922A6" w:rsidRDefault="00D922A6" w:rsidP="00D922A6">
      <w:pPr>
        <w:rPr>
          <w:rFonts w:ascii="Courier New" w:hAnsi="Courier New" w:cs="Courier New"/>
          <w:color w:val="70AD47" w:themeColor="accent6"/>
          <w:sz w:val="22"/>
          <w:szCs w:val="22"/>
          <w:lang w:bidi="ar-SA"/>
        </w:rPr>
      </w:pPr>
      <w:r>
        <w:rPr>
          <w:rFonts w:ascii="Consolas" w:hAnsi="Consolas" w:cs="Consolas"/>
          <w:color w:val="000000"/>
          <w:sz w:val="19"/>
          <w:szCs w:val="19"/>
          <w:highlight w:val="white"/>
        </w:rPr>
        <w:t>DCORoutIRcmaIndex</w:t>
      </w:r>
      <w:r>
        <w:rPr>
          <w:rFonts w:ascii="Consolas" w:hAnsi="Consolas" w:cs="Consolas"/>
          <w:color w:val="000000"/>
          <w:sz w:val="19"/>
          <w:szCs w:val="19"/>
        </w:rPr>
        <w:t xml:space="preserve">[7:0] = </w:t>
      </w:r>
      <w:r>
        <w:rPr>
          <w:rFonts w:ascii="Consolas" w:eastAsiaTheme="minorHAnsi" w:hAnsi="Consolas" w:cs="Consolas"/>
          <w:color w:val="000000"/>
          <w:sz w:val="19"/>
          <w:szCs w:val="19"/>
          <w:highlight w:val="white"/>
        </w:rPr>
        <w:t>DCORoutIRcmaBin</w:t>
      </w:r>
      <w:r>
        <w:rPr>
          <w:rFonts w:ascii="Consolas" w:eastAsiaTheme="minorHAnsi" w:hAnsi="Consolas" w:cs="Consolas"/>
          <w:color w:val="000000"/>
          <w:sz w:val="19"/>
          <w:szCs w:val="19"/>
        </w:rPr>
        <w:t xml:space="preserve">/84  </w:t>
      </w:r>
      <w:r>
        <w:rPr>
          <w:rFonts w:ascii="Courier New" w:hAnsi="Courier New" w:cs="Courier New"/>
          <w:color w:val="70AD47" w:themeColor="accent6"/>
          <w:lang w:bidi="ar-SA"/>
        </w:rPr>
        <w:t>– segment num</w:t>
      </w:r>
    </w:p>
    <w:p w14:paraId="0F94E354" w14:textId="341CCF12" w:rsidR="00D922A6" w:rsidRDefault="00D922A6" w:rsidP="00D922A6">
      <w:pPr>
        <w:rPr>
          <w:rFonts w:ascii="Courier New" w:hAnsi="Courier New" w:cs="Courier New"/>
          <w:color w:val="70AD47" w:themeColor="accent6"/>
          <w:lang w:bidi="ar-SA"/>
        </w:rPr>
      </w:pPr>
      <w:r>
        <w:rPr>
          <w:rFonts w:ascii="Consolas" w:hAnsi="Consolas" w:cs="Consolas"/>
          <w:color w:val="000000"/>
          <w:sz w:val="19"/>
          <w:szCs w:val="19"/>
          <w:highlight w:val="white"/>
        </w:rPr>
        <w:t>DCORoutIRcmaIndex</w:t>
      </w:r>
      <w:r>
        <w:rPr>
          <w:rFonts w:ascii="Consolas" w:hAnsi="Consolas" w:cs="Consolas"/>
          <w:color w:val="000000"/>
          <w:sz w:val="19"/>
          <w:szCs w:val="19"/>
        </w:rPr>
        <w:t xml:space="preserve">[15:8] = </w:t>
      </w:r>
      <w:r>
        <w:rPr>
          <w:rFonts w:ascii="Consolas" w:eastAsiaTheme="minorHAnsi" w:hAnsi="Consolas" w:cs="Consolas"/>
          <w:color w:val="000000"/>
          <w:sz w:val="19"/>
          <w:szCs w:val="19"/>
          <w:highlight w:val="white"/>
        </w:rPr>
        <w:t>DCORoutIRcmaBin</w:t>
      </w:r>
      <w:r>
        <w:rPr>
          <w:rFonts w:ascii="Consolas" w:eastAsiaTheme="minorHAnsi" w:hAnsi="Consolas" w:cs="Consolas"/>
          <w:color w:val="000000"/>
          <w:sz w:val="19"/>
          <w:szCs w:val="19"/>
        </w:rPr>
        <w:t xml:space="preserve">%84 </w:t>
      </w:r>
      <w:r>
        <w:rPr>
          <w:rFonts w:ascii="Courier New" w:hAnsi="Courier New" w:cs="Courier New"/>
          <w:color w:val="70AD47" w:themeColor="accent6"/>
          <w:lang w:bidi="ar-SA"/>
        </w:rPr>
        <w:t>– segment offset</w:t>
      </w:r>
    </w:p>
    <w:p w14:paraId="0AE2268E" w14:textId="77777777" w:rsidR="00D922A6" w:rsidRPr="0025420B" w:rsidRDefault="00D922A6" w:rsidP="0025420B"/>
    <w:p w14:paraId="03F12F6E" w14:textId="16B3036C" w:rsidR="00170447" w:rsidRDefault="00F64060" w:rsidP="00CB085F">
      <w:pPr>
        <w:pStyle w:val="Section"/>
        <w:rPr>
          <w:rtl/>
        </w:rPr>
      </w:pPr>
      <w:bookmarkStart w:id="57" w:name="_Toc470615704"/>
      <w:bookmarkStart w:id="58" w:name="_Toc470704538"/>
      <w:bookmarkEnd w:id="24"/>
      <w:r>
        <w:lastRenderedPageBreak/>
        <w:t>Appendix A</w:t>
      </w:r>
      <w:r w:rsidR="00C20D5F">
        <w:t>: PSNR Estimation</w:t>
      </w:r>
      <w:bookmarkEnd w:id="57"/>
      <w:bookmarkEnd w:id="58"/>
    </w:p>
    <w:p w14:paraId="56B54E6D" w14:textId="77777777" w:rsidR="00170447" w:rsidRDefault="00170447" w:rsidP="00170447">
      <w:r>
        <w:rPr>
          <w:rFonts w:hint="cs"/>
        </w:rPr>
        <w:t>T</w:t>
      </w:r>
      <w:r>
        <w:t>he purpose of this block is to calculate the PSNR:</w:t>
      </w:r>
    </w:p>
    <w:p w14:paraId="03B6C442" w14:textId="77777777" w:rsidR="00D12A11" w:rsidRDefault="00D12A11" w:rsidP="00D12A11"/>
    <w:p w14:paraId="048E7FAC" w14:textId="1593C0AA" w:rsidR="00170447" w:rsidRPr="00D12A11" w:rsidRDefault="00170447" w:rsidP="00D12A11">
      <w:pPr>
        <w:rPr>
          <w:iCs/>
        </w:rPr>
      </w:pPr>
      <m:oMathPara>
        <m:oMath>
          <m:r>
            <w:rPr>
              <w:rFonts w:ascii="Cambria Math" w:hAnsi="Cambria Math"/>
            </w:rPr>
            <m:t>PSNR</m:t>
          </m:r>
          <m:d>
            <m:dPr>
              <m:begChr m:val="["/>
              <m:endChr m:val="]"/>
              <m:ctrlPr>
                <w:rPr>
                  <w:rFonts w:ascii="Cambria Math" w:hAnsi="Cambria Math"/>
                  <w:i/>
                  <w:iCs/>
                </w:rPr>
              </m:ctrlPr>
            </m:dPr>
            <m:e>
              <m:r>
                <w:rPr>
                  <w:rFonts w:ascii="Cambria Math" w:hAnsi="Cambria Math"/>
                </w:rPr>
                <m:t>dB</m:t>
              </m:r>
            </m:e>
          </m:d>
          <m:r>
            <w:rPr>
              <w:rFonts w:ascii="Cambria Math" w:hAnsi="Cambria Math"/>
            </w:rPr>
            <m:t>=10</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α</m:t>
                      </m:r>
                    </m:num>
                    <m:den>
                      <m:r>
                        <w:rPr>
                          <w:rFonts w:ascii="Cambria Math" w:hAnsi="Cambria Math"/>
                        </w:rPr>
                        <m:t>σ</m:t>
                      </m:r>
                    </m:den>
                  </m:f>
                </m:e>
              </m:d>
            </m:e>
          </m:func>
        </m:oMath>
      </m:oMathPara>
    </w:p>
    <w:p w14:paraId="442AF034" w14:textId="59022B57" w:rsidR="00D12A11" w:rsidRPr="00D12A11" w:rsidRDefault="00D12A11" w:rsidP="00D12A11">
      <w:pPr>
        <w:pStyle w:val="ListParagraph"/>
        <w:numPr>
          <w:ilvl w:val="0"/>
          <w:numId w:val="18"/>
        </w:numPr>
        <w:rPr>
          <w:iCs/>
        </w:rPr>
      </w:pPr>
      <m:oMath>
        <m:r>
          <w:rPr>
            <w:rFonts w:ascii="Cambria Math" w:hAnsi="Cambria Math"/>
          </w:rPr>
          <m:t>α</m:t>
        </m:r>
      </m:oMath>
      <w:r w:rsidRPr="00D12A11">
        <w:rPr>
          <w:iCs/>
        </w:rPr>
        <w:t xml:space="preserve">  - illumination power.</w:t>
      </w:r>
    </w:p>
    <w:p w14:paraId="755BCABC" w14:textId="5E846BBF" w:rsidR="00D12A11" w:rsidRPr="00D12A11" w:rsidRDefault="00D12A11" w:rsidP="00D12A11">
      <w:pPr>
        <w:pStyle w:val="ListParagraph"/>
        <w:numPr>
          <w:ilvl w:val="0"/>
          <w:numId w:val="18"/>
        </w:numPr>
        <w:rPr>
          <w:iCs/>
        </w:rPr>
      </w:pPr>
      <m:oMath>
        <m:r>
          <w:rPr>
            <w:rFonts w:ascii="Cambria Math" w:hAnsi="Cambria Math"/>
          </w:rPr>
          <m:t>σ</m:t>
        </m:r>
      </m:oMath>
      <w:r>
        <w:t xml:space="preserve">  - noise.</w:t>
      </w:r>
    </w:p>
    <w:p w14:paraId="69C49551" w14:textId="7569A665" w:rsidR="00170447" w:rsidRDefault="00C30110" w:rsidP="00970096">
      <w:r>
        <w:t>U</w:t>
      </w:r>
      <w:r w:rsidR="00170447">
        <w:t xml:space="preserve">sing </w:t>
      </w:r>
      <w:r w:rsidR="00970096">
        <w:t>known measurements:</w:t>
      </w:r>
    </w:p>
    <w:p w14:paraId="35A1283B" w14:textId="464D5F81" w:rsidR="00170447" w:rsidRDefault="007D2154" w:rsidP="00170447">
      <w:pPr>
        <w:pStyle w:val="ListParagraph"/>
        <w:numPr>
          <w:ilvl w:val="0"/>
          <w:numId w:val="3"/>
        </w:numPr>
        <w:spacing w:before="200"/>
      </w:pPr>
      <m:oMath>
        <m:sSub>
          <m:sSubPr>
            <m:ctrlPr>
              <w:rPr>
                <w:rFonts w:ascii="Cambria Math" w:hAnsi="Cambria Math"/>
                <w:i/>
                <w:iCs/>
              </w:rPr>
            </m:ctrlPr>
          </m:sSubPr>
          <m:e>
            <m:r>
              <m:rPr>
                <m:sty m:val="p"/>
              </m:rPr>
              <w:rPr>
                <w:rFonts w:ascii="Cambria Math" w:hAnsi="Cambria Math"/>
              </w:rPr>
              <m:t>M</m:t>
            </m:r>
          </m:e>
          <m:sub>
            <m:r>
              <m:rPr>
                <m:sty m:val="p"/>
              </m:rPr>
              <w:rPr>
                <w:rFonts w:ascii="Cambria Math" w:hAnsi="Cambria Math"/>
              </w:rPr>
              <m:t>n</m:t>
            </m:r>
          </m:sub>
        </m:sSub>
      </m:oMath>
      <w:r w:rsidR="00170447">
        <w:t xml:space="preserve"> </w:t>
      </w:r>
      <w:r w:rsidR="00170447" w:rsidRPr="007164CE">
        <w:t>non-transmission measurement</w:t>
      </w:r>
      <w:r w:rsidR="00170447">
        <w:t xml:space="preserve"> containing noise</w:t>
      </w:r>
      <w:r w:rsidR="00970E91">
        <w:t xml:space="preserve"> (ambient)</w:t>
      </w:r>
      <w:r w:rsidR="00170447">
        <w:t xml:space="preserve"> data only</w:t>
      </w:r>
      <w:r w:rsidR="00970096">
        <w:t>- NEST.</w:t>
      </w:r>
    </w:p>
    <w:p w14:paraId="0291372E" w14:textId="1F03F7D5" w:rsidR="00170447" w:rsidRDefault="007D2154" w:rsidP="005B3CFB">
      <w:pPr>
        <w:pStyle w:val="ListParagraph"/>
        <w:numPr>
          <w:ilvl w:val="0"/>
          <w:numId w:val="3"/>
        </w:numPr>
        <w:spacing w:before="200"/>
      </w:pPr>
      <m:oMath>
        <m:sSub>
          <m:sSubPr>
            <m:ctrlPr>
              <w:rPr>
                <w:rFonts w:ascii="Cambria Math" w:hAnsi="Cambria Math"/>
                <w:i/>
                <w:iCs/>
              </w:rPr>
            </m:ctrlPr>
          </m:sSubPr>
          <m:e>
            <m:r>
              <m:rPr>
                <m:sty m:val="p"/>
              </m:rPr>
              <w:rPr>
                <w:rFonts w:ascii="Cambria Math" w:hAnsi="Cambria Math"/>
              </w:rPr>
              <m:t>M</m:t>
            </m:r>
          </m:e>
          <m:sub>
            <m:r>
              <m:rPr>
                <m:sty m:val="p"/>
              </m:rPr>
              <w:rPr>
                <w:rFonts w:ascii="Cambria Math" w:hAnsi="Cambria Math"/>
              </w:rPr>
              <m:t>s</m:t>
            </m:r>
          </m:sub>
        </m:sSub>
      </m:oMath>
      <w:r w:rsidR="00170447">
        <w:t xml:space="preserve"> </w:t>
      </w:r>
      <w:r w:rsidR="00170447" w:rsidRPr="007164CE">
        <w:t>transmission measurement</w:t>
      </w:r>
      <w:r w:rsidR="00170447">
        <w:t xml:space="preserve"> containing both signal and </w:t>
      </w:r>
      <w:r w:rsidR="005B3CFB">
        <w:t>noise</w:t>
      </w:r>
      <w:r w:rsidR="00970096">
        <w:t>- IR channel.</w:t>
      </w:r>
    </w:p>
    <w:p w14:paraId="198D65E2" w14:textId="63323D91" w:rsidR="00970096" w:rsidRDefault="007D2154" w:rsidP="00170447">
      <w:pPr>
        <w:pStyle w:val="ListParagraph"/>
        <w:numPr>
          <w:ilvl w:val="0"/>
          <w:numId w:val="3"/>
        </w:numPr>
        <w:spacing w:before="200"/>
      </w:pPr>
      <m:oMath>
        <m:sSub>
          <m:sSubPr>
            <m:ctrlPr>
              <w:rPr>
                <w:rFonts w:ascii="Cambria Math" w:hAnsi="Cambria Math"/>
                <w:i/>
                <w:iCs/>
              </w:rPr>
            </m:ctrlPr>
          </m:sSubPr>
          <m:e>
            <m:r>
              <w:rPr>
                <w:rFonts w:ascii="Cambria Math" w:hAnsi="Cambria Math"/>
              </w:rPr>
              <m:t>M</m:t>
            </m:r>
          </m:e>
          <m:sub>
            <m:r>
              <w:rPr>
                <w:rFonts w:ascii="Cambria Math" w:hAnsi="Cambria Math"/>
              </w:rPr>
              <m:t>cw</m:t>
            </m:r>
          </m:sub>
        </m:sSub>
      </m:oMath>
      <w:r w:rsidR="00970096">
        <w:t xml:space="preserve"> transmission when laser is always on –</w:t>
      </w:r>
      <w:r w:rsidR="00B86AC1">
        <w:t xml:space="preserve"> constant,</w:t>
      </w:r>
      <w:r w:rsidR="00970096">
        <w:t xml:space="preserve"> capture </w:t>
      </w:r>
      <w:r w:rsidR="00B86AC1">
        <w:t>during calibration</w:t>
      </w:r>
      <w:r w:rsidR="005B3CFB">
        <w:t>, low amb, high SNR</w:t>
      </w:r>
      <w:r w:rsidR="00970E91">
        <w:t>.</w:t>
      </w:r>
    </w:p>
    <w:p w14:paraId="7DA78C17" w14:textId="786853AC" w:rsidR="00F657DA" w:rsidRDefault="00170447" w:rsidP="00D12A11">
      <w:pPr>
        <w:rPr>
          <w:iCs/>
        </w:rPr>
      </w:pPr>
      <w:r>
        <w:t xml:space="preserve">The estimation model assumes that the transmitted code </w:t>
      </w:r>
      <m:oMath>
        <m:r>
          <m:rPr>
            <m:sty m:val="p"/>
          </m:rPr>
          <w:rPr>
            <w:rFonts w:ascii="Cambria Math" w:hAnsi="Cambria Math"/>
          </w:rPr>
          <m:t>s(t)</m:t>
        </m:r>
        <m:r>
          <w:rPr>
            <w:rFonts w:ascii="Cambria Math" w:hAnsi="Cambria Math"/>
          </w:rPr>
          <m:t>∈[0,1]</m:t>
        </m:r>
      </m:oMath>
      <w:r>
        <w:rPr>
          <w:iCs/>
        </w:rPr>
        <w:t xml:space="preserve"> undergoes multiplication by the illumination power</w:t>
      </w:r>
      <m:oMath>
        <m:r>
          <w:rPr>
            <w:rFonts w:ascii="Cambria Math" w:hAnsi="Cambria Math"/>
          </w:rPr>
          <m:t xml:space="preserve"> α</m:t>
        </m:r>
      </m:oMath>
      <w:r w:rsidR="00D12A11">
        <w:t xml:space="preserve"> </w:t>
      </w:r>
      <w:r>
        <w:rPr>
          <w:iCs/>
        </w:rPr>
        <w:t xml:space="preserve">and offset by the environment ambient light. </w:t>
      </w:r>
      <w:r w:rsidR="00F657DA">
        <w:rPr>
          <w:iCs/>
        </w:rPr>
        <w:t>Then, the APD noise (which is a poisson distributed noise that depends in the input to the APD) is added. The received signal is then transformed from optical power to voltage by the TIA using the conversion factor</w:t>
      </w:r>
      <m:oMath>
        <m:r>
          <w:rPr>
            <w:rFonts w:ascii="Cambria Math" w:hAnsi="Cambria Math"/>
          </w:rPr>
          <m:t xml:space="preserve"> γ</m:t>
        </m:r>
      </m:oMath>
      <w:r w:rsidR="00E7276D">
        <w:t xml:space="preserve"> (Assuming </w:t>
      </w:r>
      <m:oMath>
        <m:r>
          <w:rPr>
            <w:rFonts w:ascii="Cambria Math" w:hAnsi="Cambria Math"/>
          </w:rPr>
          <m:t>γ</m:t>
        </m:r>
      </m:oMath>
      <w:r w:rsidR="00E7276D" w:rsidRPr="009C3252">
        <w:t xml:space="preserve"> is constant over time</w:t>
      </w:r>
      <w:r w:rsidR="00E7276D">
        <w:t>)</w:t>
      </w:r>
      <w:r w:rsidR="00F657DA">
        <w:rPr>
          <w:iCs/>
        </w:rPr>
        <w:t>.</w:t>
      </w:r>
    </w:p>
    <w:p w14:paraId="17FE87BA" w14:textId="109591A0" w:rsidR="00170447" w:rsidRDefault="00170447" w:rsidP="00170447">
      <w:pPr>
        <w:rPr>
          <w:iCs/>
        </w:rPr>
      </w:pPr>
      <w:r>
        <w:rPr>
          <w:iCs/>
        </w:rPr>
        <w:t xml:space="preserve"> Finally, the system noise </w:t>
      </w:r>
      <m:oMath>
        <m:sSub>
          <m:sSubPr>
            <m:ctrlPr>
              <w:rPr>
                <w:rFonts w:ascii="Cambria Math" w:hAnsi="Cambria Math"/>
                <w:i/>
              </w:rPr>
            </m:ctrlPr>
          </m:sSubPr>
          <m:e>
            <m:r>
              <w:rPr>
                <w:rFonts w:ascii="Cambria Math" w:hAnsi="Cambria Math"/>
              </w:rPr>
              <m:t>N</m:t>
            </m:r>
          </m:e>
          <m:sub>
            <m:r>
              <w:rPr>
                <w:rFonts w:ascii="Cambria Math" w:hAnsi="Cambria Math"/>
              </w:rPr>
              <m:t>E</m:t>
            </m:r>
          </m:sub>
        </m:sSub>
        <m:d>
          <m:dPr>
            <m:ctrlPr>
              <w:rPr>
                <w:rFonts w:ascii="Cambria Math" w:hAnsi="Cambria Math"/>
                <w:i/>
                <w:iCs/>
              </w:rPr>
            </m:ctrlPr>
          </m:dPr>
          <m:e>
            <m:r>
              <w:rPr>
                <w:rFonts w:ascii="Cambria Math" w:hAnsi="Cambria Math"/>
              </w:rPr>
              <m:t>t</m:t>
            </m:r>
          </m:e>
        </m:d>
      </m:oMath>
      <w:r>
        <w:rPr>
          <w:iCs/>
        </w:rPr>
        <w:t xml:space="preserve"> is added:</w:t>
      </w:r>
    </w:p>
    <w:p w14:paraId="1AA99DE7" w14:textId="1BCD4145" w:rsidR="00170447" w:rsidRDefault="00170447" w:rsidP="00170447">
      <w:pPr>
        <w:rPr>
          <w:iCs/>
        </w:rPr>
      </w:pPr>
      <m:oMathPara>
        <m:oMath>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=γ</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A</m:t>
                  </m:r>
                </m:sub>
              </m:sSub>
              <m:r>
                <w:rPr>
                  <w:rFonts w:ascii="Cambria Math" w:hAnsi="Cambria Math"/>
                </w:rPr>
                <m:t>+αs</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APD</m:t>
                  </m:r>
                </m:sub>
              </m:sSub>
              <m:d>
                <m:dPr>
                  <m:ctrlPr>
                    <w:rPr>
                      <w:rFonts w:ascii="Cambria Math" w:hAnsi="Cambria Math"/>
                      <w:i/>
                      <w:iCs/>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d>
            <m:dPr>
              <m:ctrlPr>
                <w:rPr>
                  <w:rFonts w:ascii="Cambria Math" w:hAnsi="Cambria Math"/>
                  <w:i/>
                  <w:iCs/>
                </w:rPr>
              </m:ctrlPr>
            </m:dPr>
            <m:e>
              <m:r>
                <w:rPr>
                  <w:rFonts w:ascii="Cambria Math" w:hAnsi="Cambria Math"/>
                </w:rPr>
                <m:t>t</m:t>
              </m:r>
            </m:e>
          </m:d>
          <m:r>
            <w:rPr>
              <w:rFonts w:ascii="Cambria Math" w:hAnsi="Cambria Math"/>
            </w:rPr>
            <m:t>=γ</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A</m:t>
                  </m:r>
                </m:sub>
              </m:sSub>
              <m:r>
                <w:rPr>
                  <w:rFonts w:ascii="Cambria Math" w:hAnsi="Cambria Math"/>
                </w:rPr>
                <m:t>+αs</m:t>
              </m:r>
              <m:d>
                <m:dPr>
                  <m:ctrlPr>
                    <w:rPr>
                      <w:rFonts w:ascii="Cambria Math" w:hAnsi="Cambria Math"/>
                      <w:i/>
                      <w:iCs/>
                    </w:rPr>
                  </m:ctrlPr>
                </m:dPr>
                <m:e>
                  <m:r>
                    <w:rPr>
                      <w:rFonts w:ascii="Cambria Math" w:hAnsi="Cambria Math"/>
                    </w:rPr>
                    <m:t>t</m:t>
                  </m:r>
                </m:e>
              </m:d>
            </m:e>
          </m:d>
          <m:r>
            <w:rPr>
              <w:rFonts w:ascii="Cambria Math" w:hAnsi="Cambria Math"/>
            </w:rPr>
            <m:t>+N(t)</m:t>
          </m:r>
          <m:r>
            <m:rPr>
              <m:sty m:val="p"/>
            </m:rPr>
            <w:rPr>
              <w:rFonts w:ascii="Cambria Math" w:hAnsi="Cambria Math"/>
            </w:rPr>
            <w:br/>
          </m:r>
        </m:oMath>
        <m:oMath>
          <m:r>
            <w:rPr>
              <w:rFonts w:ascii="Cambria Math" w:hAnsi="Cambria Math"/>
            </w:rPr>
            <m:t>N(t)~N</m:t>
          </m:r>
          <m:d>
            <m:dPr>
              <m:ctrlPr>
                <w:rPr>
                  <w:rFonts w:ascii="Cambria Math" w:hAnsi="Cambria Math"/>
                  <w:i/>
                  <w:iCs/>
                </w:rPr>
              </m:ctrlPr>
            </m:dPr>
            <m:e>
              <m:r>
                <w:rPr>
                  <w:rFonts w:ascii="Cambria Math" w:hAnsi="Cambria Math"/>
                </w:rPr>
                <m:t>0,</m:t>
              </m:r>
              <m:sSup>
                <m:sSupPr>
                  <m:ctrlPr>
                    <w:rPr>
                      <w:rFonts w:ascii="Cambria Math" w:hAnsi="Cambria Math"/>
                      <w:i/>
                      <w:iCs/>
                    </w:rPr>
                  </m:ctrlPr>
                </m:sSupPr>
                <m:e>
                  <m:r>
                    <w:rPr>
                      <w:rFonts w:ascii="Cambria Math" w:hAnsi="Cambria Math"/>
                    </w:rPr>
                    <m:t>γ</m:t>
                  </m:r>
                </m:e>
                <m:sup>
                  <m:r>
                    <w:rPr>
                      <w:rFonts w:ascii="Cambria Math" w:hAnsi="Cambria Math"/>
                    </w:rPr>
                    <m:t>2</m:t>
                  </m:r>
                </m:sup>
              </m:sSup>
              <m:sSubSup>
                <m:sSubSupPr>
                  <m:ctrlPr>
                    <w:rPr>
                      <w:rFonts w:ascii="Cambria Math" w:hAnsi="Cambria Math"/>
                      <w:i/>
                      <w:iCs/>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γ</m:t>
                  </m:r>
                </m:e>
                <m:sup>
                  <m:r>
                    <w:rPr>
                      <w:rFonts w:ascii="Cambria Math" w:hAnsi="Cambria Math"/>
                    </w:rPr>
                    <m:t>2</m:t>
                  </m:r>
                </m:sup>
              </m:sSup>
              <m:r>
                <w:rPr>
                  <w:rFonts w:ascii="Cambria Math" w:hAnsi="Cambria Math"/>
                </w:rPr>
                <m:t>E{αs</m:t>
              </m:r>
              <m:d>
                <m:dPr>
                  <m:ctrlPr>
                    <w:rPr>
                      <w:rFonts w:ascii="Cambria Math" w:hAnsi="Cambria Math"/>
                      <w:i/>
                      <w:iCs/>
                    </w:rPr>
                  </m:ctrlPr>
                </m:dPr>
                <m:e>
                  <m:r>
                    <w:rPr>
                      <w:rFonts w:ascii="Cambria Math" w:hAnsi="Cambria Math"/>
                    </w:rPr>
                    <m:t>t</m:t>
                  </m:r>
                </m:e>
              </m:d>
              <m:r>
                <w:rPr>
                  <w:rFonts w:ascii="Cambria Math" w:hAnsi="Cambria Math"/>
                </w:rPr>
                <m:t>}</m:t>
              </m:r>
            </m:e>
          </m:d>
        </m:oMath>
      </m:oMathPara>
    </w:p>
    <w:p w14:paraId="781B5B4A" w14:textId="63A0CEF9" w:rsidR="00170447" w:rsidRDefault="00E7276D" w:rsidP="00170447">
      <w:pPr>
        <w:rPr>
          <w:iCs/>
        </w:rPr>
      </w:pPr>
      <w:r>
        <w:rPr>
          <w:iCs/>
        </w:rPr>
        <w:t>W</w:t>
      </w:r>
      <w:r w:rsidR="00170447" w:rsidRPr="00506ED8">
        <w:rPr>
          <w:iCs/>
        </w:rPr>
        <w:t>here</w:t>
      </w:r>
      <m:oMath>
        <m:r>
          <w:rPr>
            <w:rFonts w:ascii="Cambria Math" w:hAnsi="Cambria Math"/>
          </w:rPr>
          <m:t xml:space="preserve"> </m:t>
        </m:r>
        <m:sSub>
          <m:sSubPr>
            <m:ctrlPr>
              <w:rPr>
                <w:rFonts w:ascii="Cambria Math" w:hAnsi="Cambria Math"/>
                <w:i/>
                <w:iCs/>
              </w:rPr>
            </m:ctrlPr>
          </m:sSubPr>
          <m:e>
            <m:r>
              <w:rPr>
                <w:rFonts w:ascii="Cambria Math" w:hAnsi="Cambria Math"/>
              </w:rPr>
              <m:t>σ</m:t>
            </m:r>
          </m:e>
          <m:sub>
            <m:r>
              <w:rPr>
                <w:rFonts w:ascii="Cambria Math" w:hAnsi="Cambria Math"/>
              </w:rPr>
              <m:t>A</m:t>
            </m:r>
          </m:sub>
        </m:sSub>
      </m:oMath>
      <w:r w:rsidR="00170447" w:rsidRPr="00506ED8">
        <w:rPr>
          <w:iCs/>
        </w:rPr>
        <w:t xml:space="preserve"> is the ambient noise standard deviation and </w:t>
      </w:r>
      <m:oMath>
        <m:sSub>
          <m:sSubPr>
            <m:ctrlPr>
              <w:rPr>
                <w:rFonts w:ascii="Cambria Math" w:hAnsi="Cambria Math"/>
                <w:i/>
                <w:iCs/>
              </w:rPr>
            </m:ctrlPr>
          </m:sSubPr>
          <m:e>
            <m:r>
              <w:rPr>
                <w:rFonts w:ascii="Cambria Math" w:hAnsi="Cambria Math"/>
              </w:rPr>
              <m:t>σ</m:t>
            </m:r>
          </m:e>
          <m:sub>
            <m:r>
              <w:rPr>
                <w:rFonts w:ascii="Cambria Math" w:hAnsi="Cambria Math"/>
              </w:rPr>
              <m:t>E</m:t>
            </m:r>
          </m:sub>
        </m:sSub>
      </m:oMath>
      <w:r w:rsidR="00170447" w:rsidRPr="00506ED8">
        <w:rPr>
          <w:iCs/>
        </w:rPr>
        <w:t xml:space="preserve"> </w:t>
      </w:r>
      <w:r w:rsidR="00170447">
        <w:rPr>
          <w:iCs/>
        </w:rPr>
        <w:t>is the</w:t>
      </w:r>
      <w:r w:rsidR="00170447" w:rsidRPr="00506ED8">
        <w:rPr>
          <w:iCs/>
        </w:rPr>
        <w:t xml:space="preserve"> elec</w:t>
      </w:r>
      <w:r w:rsidR="00170447">
        <w:rPr>
          <w:iCs/>
        </w:rPr>
        <w:t>trical noise standard deviation.</w:t>
      </w:r>
      <w:r w:rsidR="00F657DA">
        <w:rPr>
          <w:iCs/>
        </w:rPr>
        <w:t xml:space="preserve"> The std of the APD no</w:t>
      </w:r>
      <w:r w:rsidR="007D2154">
        <w:rPr>
          <w:iCs/>
        </w:rPr>
        <w:t>i</w:t>
      </w:r>
      <w:r w:rsidR="00F657DA">
        <w:rPr>
          <w:iCs/>
        </w:rPr>
        <w:t>se is the same as its mean because it’s a poisson noise.</w:t>
      </w:r>
    </w:p>
    <w:p w14:paraId="4C8A24D0" w14:textId="2F15BD48" w:rsidR="00170447" w:rsidRPr="00506ED8" w:rsidRDefault="00170447" w:rsidP="00170447">
      <w:pPr>
        <w:rPr>
          <w:iCs/>
        </w:rPr>
      </w:pPr>
      <w:r>
        <w:rPr>
          <w:iCs/>
        </w:rPr>
        <w:t xml:space="preserve">Next, the signal </w:t>
      </w:r>
      <w:r w:rsidRPr="00EF79A1">
        <w:rPr>
          <w:iCs/>
        </w:rPr>
        <w:t>undergoes through the linear time invariant system</w:t>
      </w:r>
      <m:oMath>
        <m:r>
          <w:rPr>
            <w:rFonts w:ascii="Cambria Math" w:hAnsi="Cambria Math"/>
          </w:rPr>
          <m:t xml:space="preserve"> h</m:t>
        </m:r>
      </m:oMath>
      <w:r w:rsidR="00E7276D">
        <w:t>, which includes HPF</w:t>
      </w:r>
      <w:r w:rsidR="00E7276D">
        <w:rPr>
          <w:iCs/>
        </w:rPr>
        <w:t xml:space="preserve"> (</w:t>
      </w:r>
      <w:r>
        <w:rPr>
          <w:iCs/>
        </w:rPr>
        <w:t xml:space="preserve">DC part </w:t>
      </w:r>
      <m:oMath>
        <m:acc>
          <m:accPr>
            <m:chr m:val="̅"/>
            <m:ctrlPr>
              <w:rPr>
                <w:rFonts w:ascii="Cambria Math" w:hAnsi="Cambria Math"/>
                <w:i/>
                <w:iCs/>
              </w:rPr>
            </m:ctrlPr>
          </m:accPr>
          <m:e>
            <m:r>
              <w:rPr>
                <w:rFonts w:ascii="Cambria Math" w:hAnsi="Cambria Math"/>
              </w:rPr>
              <m:t>s</m:t>
            </m:r>
          </m:e>
        </m:acc>
      </m:oMath>
      <w:r>
        <w:rPr>
          <w:iCs/>
        </w:rPr>
        <w:t xml:space="preserve"> is removed</w:t>
      </w:r>
      <w:r w:rsidR="00E7276D">
        <w:rPr>
          <w:iCs/>
        </w:rPr>
        <w:t>)</w:t>
      </w:r>
      <w:r>
        <w:rPr>
          <w:iCs/>
        </w:rPr>
        <w:t xml:space="preserve">, </w:t>
      </w:r>
      <w:r w:rsidRPr="00EF79A1">
        <w:rPr>
          <w:iCs/>
        </w:rPr>
        <w:t>absolute value of the signal</w:t>
      </w:r>
      <w:r w:rsidR="00E7276D">
        <w:rPr>
          <w:iCs/>
        </w:rPr>
        <w:t>, and LPF is preformed (avareging)</w:t>
      </w:r>
      <w:r>
        <w:rPr>
          <w:iCs/>
        </w:rPr>
        <w:t>, resulting:</w:t>
      </w:r>
    </w:p>
    <w:p w14:paraId="6AB30E03" w14:textId="69E1B4CB" w:rsidR="00170447" w:rsidRPr="00934CD5" w:rsidRDefault="00170447" w:rsidP="002025D7">
      <w:pPr>
        <w:rPr>
          <w:iCs/>
        </w:rPr>
      </w:pPr>
      <m:oMathPara>
        <m:oMath>
          <m:r>
            <w:rPr>
              <w:rFonts w:ascii="Cambria Math" w:hAnsi="Cambria Math"/>
            </w:rPr>
            <m:t>Z</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d>
                <m:dPr>
                  <m:begChr m:val="|"/>
                  <m:endChr m:val="|"/>
                  <m:ctrlPr>
                    <w:rPr>
                      <w:rFonts w:ascii="Cambria Math" w:hAnsi="Cambria Math"/>
                      <w:i/>
                      <w:iCs/>
                    </w:rPr>
                  </m:ctrlPr>
                </m:dPr>
                <m:e>
                  <m:r>
                    <w:rPr>
                      <w:rFonts w:ascii="Cambria Math" w:hAnsi="Cambria Math"/>
                    </w:rPr>
                    <m:t>γα</m:t>
                  </m:r>
                  <m:d>
                    <m:dPr>
                      <m:ctrlPr>
                        <w:rPr>
                          <w:rFonts w:ascii="Cambria Math" w:hAnsi="Cambria Math"/>
                          <w:i/>
                          <w:iCs/>
                        </w:rPr>
                      </m:ctrlPr>
                    </m:dPr>
                    <m:e>
                      <m:r>
                        <w:rPr>
                          <w:rFonts w:ascii="Cambria Math" w:hAnsi="Cambria Math"/>
                        </w:rPr>
                        <m:t>s</m:t>
                      </m:r>
                      <m:d>
                        <m:dPr>
                          <m:ctrlPr>
                            <w:rPr>
                              <w:rFonts w:ascii="Cambria Math" w:hAnsi="Cambria Math"/>
                              <w:i/>
                              <w:iCs/>
                            </w:rPr>
                          </m:ctrlPr>
                        </m:dPr>
                        <m:e>
                          <m:r>
                            <w:rPr>
                              <w:rFonts w:ascii="Cambria Math" w:hAnsi="Cambria Math"/>
                            </w:rPr>
                            <m:t>t+τ</m:t>
                          </m:r>
                        </m:e>
                      </m:d>
                    </m:e>
                  </m:d>
                  <m:r>
                    <w:rPr>
                      <w:rFonts w:ascii="Cambria Math" w:hAnsi="Cambria Math"/>
                    </w:rPr>
                    <m:t>+</m:t>
                  </m:r>
                  <m:sSub>
                    <m:sSubPr>
                      <m:ctrlPr>
                        <w:rPr>
                          <w:rFonts w:ascii="Cambria Math" w:hAnsi="Cambria Math"/>
                          <w:i/>
                          <w:iCs/>
                        </w:rPr>
                      </m:ctrlPr>
                    </m:sSubPr>
                    <m:e>
                      <m:r>
                        <w:rPr>
                          <w:rFonts w:ascii="Cambria Math" w:hAnsi="Cambria Math"/>
                        </w:rPr>
                        <m:t>γλ</m:t>
                      </m:r>
                    </m:e>
                    <m:sub>
                      <m:r>
                        <w:rPr>
                          <w:rFonts w:ascii="Cambria Math" w:hAnsi="Cambria Math"/>
                        </w:rPr>
                        <m:t>A</m:t>
                      </m:r>
                    </m:sub>
                  </m:sSub>
                  <m:r>
                    <w:rPr>
                      <w:rFonts w:ascii="Cambria Math" w:hAnsi="Cambria Math"/>
                    </w:rPr>
                    <m:t>-μ+N</m:t>
                  </m:r>
                  <m:d>
                    <m:dPr>
                      <m:ctrlPr>
                        <w:rPr>
                          <w:rFonts w:ascii="Cambria Math" w:hAnsi="Cambria Math"/>
                          <w:i/>
                          <w:iCs/>
                        </w:rPr>
                      </m:ctrlPr>
                    </m:dPr>
                    <m:e>
                      <m:r>
                        <w:rPr>
                          <w:rFonts w:ascii="Cambria Math" w:hAnsi="Cambria Math"/>
                        </w:rPr>
                        <m:t>τ</m:t>
                      </m:r>
                    </m:e>
                  </m:d>
                </m:e>
              </m:d>
              <m:r>
                <w:rPr>
                  <w:rFonts w:ascii="Cambria Math" w:hAnsi="Cambria Math"/>
                </w:rPr>
                <m:t>dτ</m:t>
              </m:r>
            </m:e>
          </m:nary>
        </m:oMath>
      </m:oMathPara>
    </w:p>
    <w:p w14:paraId="6D7F51CF" w14:textId="4D1FCD48" w:rsidR="00934CD5" w:rsidRDefault="0097247F" w:rsidP="002025D7">
      <w:pPr>
        <w:rPr>
          <w:iCs/>
        </w:rPr>
      </w:pPr>
      <w:r>
        <w:rPr>
          <w:iCs/>
        </w:rPr>
        <w:t>Let u</w:t>
      </w:r>
      <w:r w:rsidR="00934CD5">
        <w:rPr>
          <w:iCs/>
        </w:rPr>
        <w:t>s define the noise for each of the cases:</w:t>
      </w:r>
    </w:p>
    <w:p w14:paraId="48725435" w14:textId="41EC478F" w:rsidR="00934CD5" w:rsidRPr="00A318C8" w:rsidRDefault="00934CD5" w:rsidP="002025D7">
      <m:oMathPara>
        <m:oMathParaPr>
          <m:jc m:val="centerGroup"/>
        </m:oMathPara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N</m:t>
                        </m:r>
                      </m:e>
                      <m:sub>
                        <m:r>
                          <w:rPr>
                            <w:rFonts w:ascii="Cambria Math" w:hAnsi="Cambria Math"/>
                          </w:rPr>
                          <m:t>0</m:t>
                        </m:r>
                      </m:sub>
                    </m:sSub>
                    <m:d>
                      <m:dPr>
                        <m:ctrlPr>
                          <w:rPr>
                            <w:rFonts w:ascii="Cambria Math" w:hAnsi="Cambria Math"/>
                            <w:i/>
                            <w:iCs/>
                          </w:rPr>
                        </m:ctrlPr>
                      </m:dPr>
                      <m:e>
                        <m:r>
                          <w:rPr>
                            <w:rFonts w:ascii="Cambria Math" w:hAnsi="Cambria Math"/>
                          </w:rPr>
                          <m:t>τ</m:t>
                        </m:r>
                      </m:e>
                    </m:d>
                    <m:r>
                      <w:rPr>
                        <w:rFonts w:ascii="Cambria Math" w:hAnsi="Cambria Math"/>
                      </w:rPr>
                      <m:t>=N</m:t>
                    </m:r>
                    <m:d>
                      <m:dPr>
                        <m:ctrlPr>
                          <w:rPr>
                            <w:rFonts w:ascii="Cambria Math" w:hAnsi="Cambria Math"/>
                            <w:i/>
                            <w:iCs/>
                          </w:rPr>
                        </m:ctrlPr>
                      </m:dPr>
                      <m:e>
                        <m:r>
                          <w:rPr>
                            <w:rFonts w:ascii="Cambria Math" w:hAnsi="Cambria Math"/>
                          </w:rPr>
                          <m:t>0,σ</m:t>
                        </m:r>
                      </m:e>
                    </m:d>
                  </m:e>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 ∀t→μ=</m:t>
                    </m:r>
                    <m:sSub>
                      <m:sSubPr>
                        <m:ctrlPr>
                          <w:rPr>
                            <w:rFonts w:ascii="Cambria Math" w:hAnsi="Cambria Math"/>
                            <w:i/>
                            <w:iCs/>
                          </w:rPr>
                        </m:ctrlPr>
                      </m:sSubPr>
                      <m:e>
                        <m:r>
                          <w:rPr>
                            <w:rFonts w:ascii="Cambria Math" w:hAnsi="Cambria Math"/>
                          </w:rPr>
                          <m:t>γλ</m:t>
                        </m:r>
                      </m:e>
                      <m:sub>
                        <m:r>
                          <w:rPr>
                            <w:rFonts w:ascii="Cambria Math" w:hAnsi="Cambria Math"/>
                          </w:rPr>
                          <m:t>A</m:t>
                        </m:r>
                      </m:sub>
                    </m:sSub>
                  </m:e>
                </m:mr>
                <m:mr>
                  <m:e>
                    <m:sSub>
                      <m:sSubPr>
                        <m:ctrlPr>
                          <w:rPr>
                            <w:rFonts w:ascii="Cambria Math" w:hAnsi="Cambria Math"/>
                            <w:i/>
                            <w:iCs/>
                          </w:rPr>
                        </m:ctrlPr>
                      </m:sSubPr>
                      <m:e>
                        <m:r>
                          <w:rPr>
                            <w:rFonts w:ascii="Cambria Math" w:hAnsi="Cambria Math"/>
                          </w:rPr>
                          <m:t>N</m:t>
                        </m:r>
                      </m:e>
                      <m:sub>
                        <m:r>
                          <w:rPr>
                            <w:rFonts w:ascii="Cambria Math" w:hAnsi="Cambria Math"/>
                          </w:rPr>
                          <m:t>1</m:t>
                        </m:r>
                      </m:sub>
                    </m:sSub>
                    <m:d>
                      <m:dPr>
                        <m:ctrlPr>
                          <w:rPr>
                            <w:rFonts w:ascii="Cambria Math" w:hAnsi="Cambria Math"/>
                            <w:i/>
                            <w:iCs/>
                          </w:rPr>
                        </m:ctrlPr>
                      </m:dPr>
                      <m:e>
                        <m:r>
                          <w:rPr>
                            <w:rFonts w:ascii="Cambria Math" w:hAnsi="Cambria Math"/>
                          </w:rPr>
                          <m:t>τ</m:t>
                        </m:r>
                      </m:e>
                    </m:d>
                    <m:r>
                      <w:rPr>
                        <w:rFonts w:ascii="Cambria Math" w:hAnsi="Cambria Math"/>
                      </w:rPr>
                      <m:t>=N</m:t>
                    </m:r>
                    <m:d>
                      <m:dPr>
                        <m:ctrlPr>
                          <w:rPr>
                            <w:rFonts w:ascii="Cambria Math" w:hAnsi="Cambria Math"/>
                            <w:i/>
                            <w:iCs/>
                          </w:rPr>
                        </m:ctrlPr>
                      </m:dPr>
                      <m:e>
                        <m:r>
                          <w:rPr>
                            <w:rFonts w:ascii="Cambria Math" w:hAnsi="Cambria Math"/>
                          </w:rPr>
                          <m:t>0,σ+</m:t>
                        </m:r>
                        <m:sSup>
                          <m:sSupPr>
                            <m:ctrlPr>
                              <w:rPr>
                                <w:rFonts w:ascii="Cambria Math" w:hAnsi="Cambria Math"/>
                                <w:i/>
                                <w:iCs/>
                              </w:rPr>
                            </m:ctrlPr>
                          </m:sSupPr>
                          <m:e>
                            <m:r>
                              <w:rPr>
                                <w:rFonts w:ascii="Cambria Math" w:hAnsi="Cambria Math"/>
                              </w:rPr>
                              <m:t>γ</m:t>
                            </m:r>
                          </m:e>
                          <m:sup>
                            <m:r>
                              <w:rPr>
                                <w:rFonts w:ascii="Cambria Math" w:hAnsi="Cambria Math"/>
                              </w:rPr>
                              <m:t>2</m:t>
                            </m:r>
                          </m:sup>
                        </m:sSup>
                        <m:r>
                          <w:rPr>
                            <w:rFonts w:ascii="Cambria Math" w:hAnsi="Cambria Math"/>
                          </w:rPr>
                          <m:t>α</m:t>
                        </m:r>
                      </m:e>
                    </m:d>
                  </m:e>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=1 ∀t →μ=</m:t>
                    </m:r>
                    <m:sSub>
                      <m:sSubPr>
                        <m:ctrlPr>
                          <w:rPr>
                            <w:rFonts w:ascii="Cambria Math" w:hAnsi="Cambria Math"/>
                            <w:i/>
                            <w:iCs/>
                          </w:rPr>
                        </m:ctrlPr>
                      </m:sSubPr>
                      <m:e>
                        <m:r>
                          <w:rPr>
                            <w:rFonts w:ascii="Cambria Math" w:hAnsi="Cambria Math"/>
                          </w:rPr>
                          <m:t>γλ</m:t>
                        </m:r>
                      </m:e>
                      <m:sub>
                        <m:r>
                          <w:rPr>
                            <w:rFonts w:ascii="Cambria Math" w:hAnsi="Cambria Math"/>
                          </w:rPr>
                          <m:t>A</m:t>
                        </m:r>
                      </m:sub>
                    </m:sSub>
                    <m:r>
                      <w:rPr>
                        <w:rFonts w:ascii="Cambria Math" w:hAnsi="Cambria Math"/>
                      </w:rPr>
                      <m:t>+γα</m:t>
                    </m:r>
                  </m:e>
                </m:mr>
              </m:m>
            </m:e>
          </m:d>
        </m:oMath>
      </m:oMathPara>
    </w:p>
    <w:p w14:paraId="740F7BD8" w14:textId="2B83DE7E" w:rsidR="00A318C8" w:rsidRPr="009475F9" w:rsidRDefault="00E7276D" w:rsidP="00934CD5">
      <w:r>
        <w:t xml:space="preserve">When </w:t>
      </w:r>
      <m:oMath>
        <m:r>
          <w:rPr>
            <w:rFonts w:ascii="Cambria Math" w:hAnsi="Cambria Math"/>
          </w:rPr>
          <m:t>σ≜</m:t>
        </m:r>
        <m:sSup>
          <m:sSupPr>
            <m:ctrlPr>
              <w:rPr>
                <w:rFonts w:ascii="Cambria Math" w:hAnsi="Cambria Math"/>
                <w:i/>
                <w:iCs/>
              </w:rPr>
            </m:ctrlPr>
          </m:sSupPr>
          <m:e>
            <m:r>
              <w:rPr>
                <w:rFonts w:ascii="Cambria Math" w:hAnsi="Cambria Math"/>
              </w:rPr>
              <m:t>γ</m:t>
            </m:r>
          </m:e>
          <m:sup>
            <m:r>
              <w:rPr>
                <w:rFonts w:ascii="Cambria Math" w:hAnsi="Cambria Math"/>
              </w:rPr>
              <m:t>2</m:t>
            </m:r>
          </m:sup>
        </m:sSup>
        <m:sSubSup>
          <m:sSubSupPr>
            <m:ctrlPr>
              <w:rPr>
                <w:rFonts w:ascii="Cambria Math" w:hAnsi="Cambria Math"/>
                <w:i/>
                <w:iCs/>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σ</m:t>
            </m:r>
          </m:e>
          <m:sub>
            <m:r>
              <w:rPr>
                <w:rFonts w:ascii="Cambria Math" w:hAnsi="Cambria Math"/>
              </w:rPr>
              <m:t>E</m:t>
            </m:r>
          </m:sub>
          <m:sup>
            <m:r>
              <w:rPr>
                <w:rFonts w:ascii="Cambria Math" w:hAnsi="Cambria Math"/>
              </w:rPr>
              <m:t>2</m:t>
            </m:r>
          </m:sup>
        </m:sSubSup>
      </m:oMath>
    </w:p>
    <w:p w14:paraId="4E75831A" w14:textId="77777777" w:rsidR="00934CD5" w:rsidRPr="00641D86" w:rsidRDefault="00934CD5" w:rsidP="00170447">
      <w:pPr>
        <w:rPr>
          <w:iCs/>
        </w:rPr>
      </w:pPr>
    </w:p>
    <w:p w14:paraId="722D69BF" w14:textId="7665867A" w:rsidR="00170447" w:rsidRDefault="00170447" w:rsidP="002025D7">
      <w:r>
        <w:t xml:space="preserve">Using the above model, a </w:t>
      </w:r>
      <w:r w:rsidRPr="00876736">
        <w:t>non-transmitting region</w:t>
      </w:r>
      <w:r>
        <w:t xml:space="preserve"> measurement yields</w:t>
      </w:r>
      <w:r w:rsidR="00E7276D">
        <w:t xml:space="preserve"> (</w:t>
      </w:r>
      <m:oMath>
        <m:r>
          <w:rPr>
            <w:rFonts w:ascii="Cambria Math" w:hAnsi="Cambria Math"/>
          </w:rPr>
          <m:t xml:space="preserve"> s</m:t>
        </m:r>
        <m:d>
          <m:dPr>
            <m:ctrlPr>
              <w:rPr>
                <w:rFonts w:ascii="Cambria Math" w:hAnsi="Cambria Math"/>
                <w:i/>
                <w:iCs/>
              </w:rPr>
            </m:ctrlPr>
          </m:dPr>
          <m:e>
            <m:r>
              <w:rPr>
                <w:rFonts w:ascii="Cambria Math" w:hAnsi="Cambria Math"/>
              </w:rPr>
              <m:t>t</m:t>
            </m:r>
          </m:e>
        </m:d>
        <m:r>
          <w:rPr>
            <w:rFonts w:ascii="Cambria Math" w:hAnsi="Cambria Math"/>
          </w:rPr>
          <m:t>=0 ∀t,μ=γ</m:t>
        </m:r>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 xml:space="preserve">) </m:t>
        </m:r>
      </m:oMath>
      <w:r>
        <w:t>:</w:t>
      </w:r>
    </w:p>
    <w:p w14:paraId="44CA97F1" w14:textId="373700D6" w:rsidR="00A318C8" w:rsidRPr="00A318C8" w:rsidRDefault="007D2154" w:rsidP="002025D7">
      <m:oMathPara>
        <m:oMathParaPr>
          <m:jc m:val="centerGroup"/>
        </m:oMathParaPr>
        <m:oMath>
          <m:sSub>
            <m:sSubPr>
              <m:ctrlPr>
                <w:rPr>
                  <w:rFonts w:ascii="Cambria Math" w:hAnsi="Cambria Math"/>
                  <w:i/>
                  <w:iCs/>
                </w:rPr>
              </m:ctrlPr>
            </m:sSubPr>
            <m:e>
              <m:r>
                <w:rPr>
                  <w:rFonts w:ascii="Cambria Math" w:hAnsi="Cambria Math"/>
                </w:rPr>
                <m:t>M</m:t>
              </m:r>
            </m:e>
            <m:sub>
              <m:r>
                <w:rPr>
                  <w:rFonts w:ascii="Cambria Math" w:hAnsi="Cambria Math"/>
                </w:rPr>
                <m:t>n</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d>
                <m:dPr>
                  <m:begChr m:val="|"/>
                  <m:endChr m:val="|"/>
                  <m:ctrlPr>
                    <w:rPr>
                      <w:rFonts w:ascii="Cambria Math" w:hAnsi="Cambria Math"/>
                      <w:i/>
                      <w:iCs/>
                    </w:rPr>
                  </m:ctrlPr>
                </m:dPr>
                <m:e>
                  <m:r>
                    <w:rPr>
                      <w:rFonts w:ascii="Cambria Math" w:hAnsi="Cambria Math"/>
                    </w:rPr>
                    <m:t>γ</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A</m:t>
                          </m:r>
                        </m:sub>
                      </m:sSub>
                      <m:r>
                        <w:rPr>
                          <w:rFonts w:ascii="Cambria Math" w:hAnsi="Cambria Math"/>
                        </w:rPr>
                        <m:t>+αs</m:t>
                      </m:r>
                      <m:d>
                        <m:dPr>
                          <m:ctrlPr>
                            <w:rPr>
                              <w:rFonts w:ascii="Cambria Math" w:hAnsi="Cambria Math"/>
                              <w:i/>
                              <w:iCs/>
                            </w:rPr>
                          </m:ctrlPr>
                        </m:dPr>
                        <m:e>
                          <m:r>
                            <w:rPr>
                              <w:rFonts w:ascii="Cambria Math" w:hAnsi="Cambria Math"/>
                            </w:rPr>
                            <m:t>t</m:t>
                          </m:r>
                        </m:e>
                      </m:d>
                    </m:e>
                  </m:d>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iCs/>
                        </w:rPr>
                      </m:ctrlPr>
                    </m:dPr>
                    <m:e>
                      <m:r>
                        <w:rPr>
                          <w:rFonts w:ascii="Cambria Math" w:hAnsi="Cambria Math"/>
                        </w:rPr>
                        <m:t>τ</m:t>
                      </m:r>
                    </m:e>
                  </m:d>
                </m:e>
              </m:d>
              <m:r>
                <w:rPr>
                  <w:rFonts w:ascii="Cambria Math" w:hAnsi="Cambria Math"/>
                </w:rPr>
                <m:t>dτ</m:t>
              </m:r>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iCs/>
                        </w:rPr>
                      </m:ctrlPr>
                    </m:dPr>
                    <m:e>
                      <m:r>
                        <w:rPr>
                          <w:rFonts w:ascii="Cambria Math" w:hAnsi="Cambria Math"/>
                        </w:rPr>
                        <m:t>τ</m:t>
                      </m:r>
                    </m:e>
                  </m:d>
                </m:e>
              </m:d>
              <m:r>
                <w:rPr>
                  <w:rFonts w:ascii="Cambria Math" w:hAnsi="Cambria Math"/>
                </w:rPr>
                <m:t>dτ</m:t>
              </m:r>
            </m:e>
          </m:nary>
        </m:oMath>
      </m:oMathPara>
    </w:p>
    <w:p w14:paraId="15714A5B" w14:textId="358EC5AA" w:rsidR="00A318C8" w:rsidRPr="00A318C8" w:rsidRDefault="00A318C8" w:rsidP="00A318C8">
      <w:r>
        <w:lastRenderedPageBreak/>
        <w:t xml:space="preserve">Assuming the noise variance is at least an order of magnitude smaller than </w:t>
      </w:r>
      <m:oMath>
        <m:r>
          <w:rPr>
            <w:rFonts w:ascii="Cambria Math" w:hAnsi="Cambria Math"/>
          </w:rPr>
          <m:t>T</m:t>
        </m:r>
      </m:oMath>
      <w:r>
        <w:t>, we can safly write:</w:t>
      </w:r>
    </w:p>
    <w:p w14:paraId="20F4C8E8" w14:textId="7218C9BA" w:rsidR="00D074D8" w:rsidRPr="00D074D8" w:rsidRDefault="007D2154" w:rsidP="00A318C8">
      <m:oMathPara>
        <m:oMathParaPr>
          <m:jc m:val="centerGroup"/>
        </m:oMathParaPr>
        <m:oMath>
          <m:sSub>
            <m:sSubPr>
              <m:ctrlPr>
                <w:rPr>
                  <w:rFonts w:ascii="Cambria Math" w:hAnsi="Cambria Math"/>
                  <w:i/>
                  <w:iCs/>
                </w:rPr>
              </m:ctrlPr>
            </m:sSubPr>
            <m:e>
              <m:r>
                <w:rPr>
                  <w:rFonts w:ascii="Cambria Math" w:hAnsi="Cambria Math"/>
                </w:rPr>
                <m:t>M</m:t>
              </m:r>
            </m:e>
            <m:sub>
              <m:r>
                <w:rPr>
                  <w:rFonts w:ascii="Cambria Math" w:hAnsi="Cambria Math"/>
                </w:rPr>
                <m:t>n</m:t>
              </m:r>
            </m:sub>
          </m:sSub>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0</m:t>
                  </m:r>
                </m:sub>
              </m:sSub>
              <m:d>
                <m:dPr>
                  <m:ctrlPr>
                    <w:rPr>
                      <w:rFonts w:ascii="Cambria Math" w:hAnsi="Cambria Math"/>
                      <w:i/>
                      <w:iCs/>
                    </w:rPr>
                  </m:ctrlPr>
                </m:dPr>
                <m:e>
                  <m:r>
                    <w:rPr>
                      <w:rFonts w:ascii="Cambria Math" w:hAnsi="Cambria Math"/>
                    </w:rPr>
                    <m:t>t</m:t>
                  </m:r>
                </m:e>
              </m:d>
            </m:e>
          </m:d>
        </m:oMath>
      </m:oMathPara>
    </w:p>
    <w:p w14:paraId="446B98BD" w14:textId="40BB8994" w:rsidR="00D074D8" w:rsidRDefault="00D074D8" w:rsidP="00D074D8">
      <w:r>
        <w:t>Sine we know the expectancy of a folded Gaussian distribution</w:t>
      </w:r>
      <w:r w:rsidR="00E7276D">
        <w:t xml:space="preserve"> (because of the absolut value the Gaussian is folded)</w:t>
      </w:r>
      <w:r>
        <w:t>:</w:t>
      </w:r>
    </w:p>
    <w:p w14:paraId="6ECF5DAE" w14:textId="77777777" w:rsidR="00D074D8" w:rsidRPr="008A4D81" w:rsidRDefault="00D074D8" w:rsidP="00D074D8">
      <w:pPr>
        <w:rPr>
          <w:iCs/>
        </w:rPr>
      </w:pPr>
      <m:oMathPara>
        <m:oMath>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μ,σ</m:t>
                      </m:r>
                    </m:e>
                  </m:d>
                </m:e>
              </m:d>
            </m:e>
          </m:d>
          <m:r>
            <w:rPr>
              <w:rFonts w:ascii="Cambria Math" w:hAnsi="Cambria Math"/>
            </w:rPr>
            <m:t>=σ</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num>
                <m:den>
                  <m:r>
                    <w:rPr>
                      <w:rFonts w:ascii="Cambria Math" w:hAnsi="Cambria Math"/>
                    </w:rPr>
                    <m:t>π</m:t>
                  </m:r>
                </m:den>
              </m:f>
            </m:e>
          </m:rad>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+μ</m:t>
          </m:r>
          <m:d>
            <m:dPr>
              <m:ctrlPr>
                <w:rPr>
                  <w:rFonts w:ascii="Cambria Math" w:hAnsi="Cambria Math"/>
                  <w:i/>
                  <w:iCs/>
                </w:rPr>
              </m:ctrlPr>
            </m:dPr>
            <m:e>
              <m:r>
                <w:rPr>
                  <w:rFonts w:ascii="Cambria Math" w:hAnsi="Cambria Math"/>
                </w:rPr>
                <m:t>1-2</m:t>
              </m:r>
              <m:r>
                <m:rPr>
                  <m:sty m:val="p"/>
                </m:rPr>
                <w:rPr>
                  <w:rFonts w:ascii="Cambria Math" w:hAnsi="Cambria Math"/>
                </w:rPr>
                <m:t>Φ</m:t>
              </m:r>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μ</m:t>
                      </m:r>
                    </m:num>
                    <m:den>
                      <m:r>
                        <w:rPr>
                          <w:rFonts w:ascii="Cambria Math" w:hAnsi="Cambria Math"/>
                        </w:rPr>
                        <m:t>σ</m:t>
                      </m:r>
                    </m:den>
                  </m:f>
                </m:e>
              </m:d>
            </m:e>
          </m:d>
        </m:oMath>
      </m:oMathPara>
    </w:p>
    <w:p w14:paraId="0675B837" w14:textId="77777777" w:rsidR="008A4D81" w:rsidRDefault="008A4D81" w:rsidP="008A4D81">
      <w:r w:rsidRPr="00EC3004">
        <w:t xml:space="preserve">Where </w:t>
      </w:r>
      <m:oMath>
        <m:r>
          <m:rPr>
            <m:sty m:val="p"/>
          </m:rPr>
          <w:rPr>
            <w:rFonts w:ascii="Cambria Math" w:hAnsi="Cambria Math"/>
          </w:rPr>
          <m:t>Φ</m:t>
        </m:r>
      </m:oMath>
      <w:r w:rsidRPr="00EC3004">
        <w:t xml:space="preserve"> is the normal cumulative distribution function:</w:t>
      </w:r>
    </w:p>
    <w:p w14:paraId="6D28B7FF" w14:textId="77777777" w:rsidR="008A4D81" w:rsidRPr="00D70607" w:rsidRDefault="008A4D81" w:rsidP="008A4D81">
      <m:oMathPara>
        <m:oMath>
          <m:r>
            <m:rPr>
              <m:sty m:val="p"/>
            </m:rPr>
            <w:rPr>
              <w:rFonts w:ascii="Cambria Math" w:hAnsi="Cambria Math"/>
            </w:rPr>
            <m:t>Φ</m:t>
          </m:r>
          <m:d>
            <m:dPr>
              <m:ctrlPr>
                <w:rPr>
                  <w:rFonts w:ascii="Cambria Math" w:hAnsi="Cambria Math"/>
                </w:rPr>
              </m:ctrlPr>
            </m:dPr>
            <m:e>
              <m:r>
                <m:rPr>
                  <m:sty m:val="p"/>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 xml:space="preserve"> </m:t>
          </m:r>
        </m:oMath>
      </m:oMathPara>
    </w:p>
    <w:p w14:paraId="0841D0F0" w14:textId="77777777" w:rsidR="00D074D8" w:rsidRPr="00D074D8" w:rsidRDefault="00D074D8" w:rsidP="00170447"/>
    <w:p w14:paraId="261A93DE" w14:textId="21ED3B1B" w:rsidR="00170447" w:rsidRPr="00876736" w:rsidRDefault="00170447" w:rsidP="00170447">
      <w:r>
        <w:rPr>
          <w:iCs/>
        </w:rPr>
        <w:t>Thus,</w:t>
      </w:r>
    </w:p>
    <w:bookmarkStart w:id="59" w:name="_GoBack"/>
    <w:p w14:paraId="333485BE" w14:textId="54F4C64F" w:rsidR="00A318C8" w:rsidRDefault="007D2154" w:rsidP="000B2793">
      <w:pPr>
        <w:shd w:val="clear" w:color="auto" w:fill="FFFFFF" w:themeFill="background1"/>
      </w:pPr>
      <m:oMathPara>
        <m:oMath>
          <m:sSub>
            <m:sSubPr>
              <m:ctrlPr>
                <w:rPr>
                  <w:rFonts w:ascii="Cambria Math" w:hAnsi="Cambria Math"/>
                  <w:i/>
                  <w:iCs/>
                </w:rPr>
              </m:ctrlPr>
            </m:sSubPr>
            <m:e>
              <m:r>
                <m:rPr>
                  <m:sty m:val="p"/>
                </m:rPr>
                <w:rPr>
                  <w:rFonts w:ascii="Cambria Math" w:hAnsi="Cambria Math"/>
                </w:rPr>
                <m:t>M</m:t>
              </m:r>
            </m:e>
            <m:sub>
              <m:r>
                <m:rPr>
                  <m:sty m:val="p"/>
                </m:rPr>
                <w:rPr>
                  <w:rFonts w:ascii="Cambria Math" w:hAnsi="Cambria Math"/>
                </w:rPr>
                <m:t>n</m:t>
              </m:r>
            </m:sub>
          </m:sSub>
          <m:r>
            <w:rPr>
              <w:rFonts w:ascii="Cambria Math" w:hAnsi="Cambria Math"/>
            </w:rPr>
            <m:t>=σ</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num>
                <m:den>
                  <m:r>
                    <w:rPr>
                      <w:rFonts w:ascii="Cambria Math" w:hAnsi="Cambria Math"/>
                    </w:rPr>
                    <m:t>π</m:t>
                  </m:r>
                </m:den>
              </m:f>
            </m:e>
          </m:rad>
        </m:oMath>
      </m:oMathPara>
    </w:p>
    <w:bookmarkEnd w:id="59"/>
    <w:p w14:paraId="64A77C92" w14:textId="47ABAC75" w:rsidR="00170447" w:rsidRPr="00697377" w:rsidRDefault="007D2154" w:rsidP="000B2793">
      <w:pPr>
        <w:shd w:val="clear" w:color="auto" w:fill="FFFFFF" w:themeFill="background1"/>
        <w:rPr>
          <w:iCs/>
        </w:rPr>
      </w:pPr>
      <m:oMathPara>
        <m:oMath>
          <m:borderBox>
            <m:borderBoxPr>
              <m:ctrlPr>
                <w:rPr>
                  <w:rFonts w:ascii="Cambria Math" w:hAnsi="Cambria Math"/>
                  <w:i/>
                </w:rPr>
              </m:ctrlPr>
            </m:borderBoxPr>
            <m:e>
              <m:r>
                <w:rPr>
                  <w:rFonts w:ascii="Cambria Math" w:hAnsi="Cambria Math"/>
                </w:rPr>
                <m:t>σ=</m:t>
              </m:r>
              <m:sSub>
                <m:sSubPr>
                  <m:ctrlPr>
                    <w:rPr>
                      <w:rFonts w:ascii="Cambria Math" w:hAnsi="Cambria Math"/>
                      <w:i/>
                      <w:iCs/>
                    </w:rPr>
                  </m:ctrlPr>
                </m:sSubPr>
                <m:e>
                  <m:r>
                    <m:rPr>
                      <m:sty m:val="p"/>
                    </m:rPr>
                    <w:rPr>
                      <w:rFonts w:ascii="Cambria Math" w:hAnsi="Cambria Math"/>
                    </w:rPr>
                    <m:t>M</m:t>
                  </m:r>
                </m:e>
                <m:sub>
                  <m:r>
                    <m:rPr>
                      <m:sty m:val="p"/>
                    </m:rPr>
                    <w:rPr>
                      <w:rFonts w:ascii="Cambria Math" w:hAnsi="Cambria Math"/>
                    </w:rPr>
                    <m:t>n</m:t>
                  </m:r>
                </m:sub>
              </m:sSub>
              <m:r>
                <w:rPr>
                  <w:rFonts w:ascii="Cambria Math" w:hAnsi="Cambria Math"/>
                </w:rPr>
                <m:t> ⋅</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π</m:t>
                      </m:r>
                    </m:num>
                    <m:den>
                      <m:r>
                        <w:rPr>
                          <w:rFonts w:ascii="Cambria Math" w:hAnsi="Cambria Math"/>
                        </w:rPr>
                        <m:t>2</m:t>
                      </m:r>
                    </m:den>
                  </m:f>
                </m:e>
              </m:rad>
            </m:e>
          </m:borderBox>
        </m:oMath>
      </m:oMathPara>
    </w:p>
    <w:p w14:paraId="0C3F01B4" w14:textId="77777777" w:rsidR="000B2793" w:rsidRDefault="000B2793" w:rsidP="00170447"/>
    <w:p w14:paraId="6EAAD183" w14:textId="4F3140E7" w:rsidR="000B2793" w:rsidRDefault="00E7276D" w:rsidP="002025D7">
      <w:r>
        <w:t>R</w:t>
      </w:r>
      <w:r w:rsidR="009C3252">
        <w:t xml:space="preserve">eceiving a signal when transmission </w:t>
      </w:r>
      <w:r>
        <w:t>is</w:t>
      </w:r>
      <w:r w:rsidR="005C4B80">
        <w:t xml:space="preserve"> </w:t>
      </w:r>
      <w:r w:rsidR="009C3252">
        <w:t>always on (cw</w:t>
      </w:r>
      <w:r w:rsidR="005B3CFB">
        <w:t xml:space="preserve"> = continues wave</w:t>
      </w:r>
      <w:r w:rsidR="009C3252">
        <w:t>)</w:t>
      </w:r>
      <w:r w:rsidR="005C4B80">
        <w:t xml:space="preserve"> signal over maximal reflectivity target</w:t>
      </w:r>
      <w:r w:rsidR="009C3252">
        <w:t>, yield</w:t>
      </w:r>
      <w:r w:rsidR="005C4B80">
        <w:t>s</w:t>
      </w:r>
      <w:r w:rsidR="009C3252">
        <w:t xml:space="preserve"> the following</w:t>
      </w:r>
      <w:r>
        <w:t xml:space="preserve"> (</w:t>
      </w:r>
      <m:oMath>
        <m:r>
          <w:rPr>
            <w:rFonts w:ascii="Cambria Math" w:hAnsi="Cambria Math"/>
          </w:rPr>
          <m:t xml:space="preserve"> s</m:t>
        </m:r>
        <m:d>
          <m:dPr>
            <m:ctrlPr>
              <w:rPr>
                <w:rFonts w:ascii="Cambria Math" w:hAnsi="Cambria Math"/>
                <w:i/>
                <w:iCs/>
              </w:rPr>
            </m:ctrlPr>
          </m:dPr>
          <m:e>
            <m:r>
              <w:rPr>
                <w:rFonts w:ascii="Cambria Math" w:hAnsi="Cambria Math"/>
              </w:rPr>
              <m:t>t</m:t>
            </m:r>
          </m:e>
        </m:d>
        <m:r>
          <w:rPr>
            <w:rFonts w:ascii="Cambria Math" w:hAnsi="Cambria Math"/>
          </w:rPr>
          <m:t>=1 ∀t, μ=γ(</m:t>
        </m:r>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+α))</m:t>
        </m:r>
      </m:oMath>
      <w:r w:rsidR="009C3252">
        <w:t>:</w:t>
      </w:r>
    </w:p>
    <w:p w14:paraId="3C85A3AB" w14:textId="20577D59" w:rsidR="00E7276D" w:rsidRDefault="007D2154" w:rsidP="002025D7">
      <m:oMathPara>
        <m:oMath>
          <m:sSub>
            <m:sSubPr>
              <m:ctrlPr>
                <w:rPr>
                  <w:rFonts w:ascii="Cambria Math" w:hAnsi="Cambria Math"/>
                  <w:i/>
                  <w:iCs/>
                </w:rPr>
              </m:ctrlPr>
            </m:sSubPr>
            <m:e>
              <m:r>
                <w:rPr>
                  <w:rFonts w:ascii="Cambria Math" w:hAnsi="Cambria Math"/>
                </w:rPr>
                <m:t>M</m:t>
              </m:r>
            </m:e>
            <m:sub>
              <m:r>
                <w:rPr>
                  <w:rFonts w:ascii="Cambria Math" w:hAnsi="Cambria Math"/>
                </w:rPr>
                <m:t>cw</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d>
                <m:dPr>
                  <m:begChr m:val="|"/>
                  <m:endChr m:val="|"/>
                  <m:ctrlPr>
                    <w:rPr>
                      <w:rFonts w:ascii="Cambria Math" w:hAnsi="Cambria Math"/>
                      <w:i/>
                      <w:iCs/>
                    </w:rPr>
                  </m:ctrlPr>
                </m:dPr>
                <m:e>
                  <m:r>
                    <w:rPr>
                      <w:rFonts w:ascii="Cambria Math" w:hAnsi="Cambria Math"/>
                    </w:rPr>
                    <m:t>γ</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A</m:t>
                          </m:r>
                        </m:sub>
                      </m:sSub>
                      <m:r>
                        <w:rPr>
                          <w:rFonts w:ascii="Cambria Math" w:hAnsi="Cambria Math"/>
                        </w:rPr>
                        <m:t>+αs</m:t>
                      </m:r>
                      <m:d>
                        <m:dPr>
                          <m:ctrlPr>
                            <w:rPr>
                              <w:rFonts w:ascii="Cambria Math" w:hAnsi="Cambria Math"/>
                              <w:i/>
                              <w:iCs/>
                            </w:rPr>
                          </m:ctrlPr>
                        </m:dPr>
                        <m:e>
                          <m:r>
                            <w:rPr>
                              <w:rFonts w:ascii="Cambria Math" w:hAnsi="Cambria Math"/>
                            </w:rPr>
                            <m:t>t</m:t>
                          </m:r>
                        </m:e>
                      </m:d>
                    </m:e>
                  </m:d>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iCs/>
                        </w:rPr>
                      </m:ctrlPr>
                    </m:dPr>
                    <m:e>
                      <m:r>
                        <w:rPr>
                          <w:rFonts w:ascii="Cambria Math" w:hAnsi="Cambria Math"/>
                        </w:rPr>
                        <m:t>τ</m:t>
                      </m:r>
                    </m:e>
                  </m:d>
                </m:e>
              </m:d>
              <m:r>
                <w:rPr>
                  <w:rFonts w:ascii="Cambria Math" w:hAnsi="Cambria Math"/>
                </w:rPr>
                <m:t>dτ</m:t>
              </m:r>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iCs/>
                        </w:rPr>
                      </m:ctrlPr>
                    </m:dPr>
                    <m:e>
                      <m:r>
                        <w:rPr>
                          <w:rFonts w:ascii="Cambria Math" w:hAnsi="Cambria Math"/>
                        </w:rPr>
                        <m:t>τ</m:t>
                      </m:r>
                    </m:e>
                  </m:d>
                </m:e>
              </m:d>
              <m:r>
                <w:rPr>
                  <w:rFonts w:ascii="Cambria Math" w:hAnsi="Cambria Math"/>
                </w:rPr>
                <m:t>dτ</m:t>
              </m:r>
            </m:e>
          </m:nary>
        </m:oMath>
      </m:oMathPara>
    </w:p>
    <w:p w14:paraId="55EDA803" w14:textId="0602E96B" w:rsidR="0091356C" w:rsidRPr="009C3252" w:rsidRDefault="007D2154" w:rsidP="00A318C8">
      <w:pPr>
        <w:rPr>
          <w:iCs/>
        </w:rPr>
      </w:pPr>
      <m:oMathPara>
        <m:oMathParaPr>
          <m:jc m:val="centerGroup"/>
        </m:oMathParaPr>
        <m:oMath>
          <m:sSub>
            <m:sSubPr>
              <m:ctrlPr>
                <w:rPr>
                  <w:rFonts w:ascii="Cambria Math" w:hAnsi="Cambria Math"/>
                  <w:i/>
                  <w:iCs/>
                </w:rPr>
              </m:ctrlPr>
            </m:sSubPr>
            <m:e>
              <m:r>
                <w:rPr>
                  <w:rFonts w:ascii="Cambria Math" w:hAnsi="Cambria Math"/>
                </w:rPr>
                <m:t>M</m:t>
              </m:r>
            </m:e>
            <m:sub>
              <m:r>
                <w:rPr>
                  <w:rFonts w:ascii="Cambria Math" w:hAnsi="Cambria Math"/>
                </w:rPr>
                <m:t>cw</m:t>
              </m:r>
            </m:sub>
          </m:sSub>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1</m:t>
                  </m:r>
                </m:sub>
              </m:sSub>
              <m:d>
                <m:dPr>
                  <m:ctrlPr>
                    <w:rPr>
                      <w:rFonts w:ascii="Cambria Math" w:hAnsi="Cambria Math"/>
                      <w:i/>
                      <w:iCs/>
                    </w:rPr>
                  </m:ctrlPr>
                </m:dPr>
                <m:e>
                  <m:r>
                    <w:rPr>
                      <w:rFonts w:ascii="Cambria Math" w:hAnsi="Cambria Math"/>
                    </w:rPr>
                    <m:t>t</m:t>
                  </m:r>
                </m:e>
              </m:d>
            </m:e>
          </m:d>
          <m:r>
            <w:rPr>
              <w:rFonts w:ascii="Cambria Math" w:hAnsi="Cambria Math"/>
            </w:rPr>
            <m:t>=</m:t>
          </m:r>
          <m:d>
            <m:dPr>
              <m:ctrlPr>
                <w:rPr>
                  <w:rFonts w:ascii="Cambria Math" w:hAnsi="Cambria Math"/>
                  <w:i/>
                  <w:iCs/>
                </w:rPr>
              </m:ctrlPr>
            </m:dPr>
            <m:e>
              <m:r>
                <w:rPr>
                  <w:rFonts w:ascii="Cambria Math" w:hAnsi="Cambria Math"/>
                </w:rPr>
                <m:t>σ+</m:t>
              </m:r>
              <m:sSup>
                <m:sSupPr>
                  <m:ctrlPr>
                    <w:rPr>
                      <w:rFonts w:ascii="Cambria Math" w:hAnsi="Cambria Math"/>
                      <w:i/>
                      <w:iCs/>
                    </w:rPr>
                  </m:ctrlPr>
                </m:sSupPr>
                <m:e>
                  <m:r>
                    <w:rPr>
                      <w:rFonts w:ascii="Cambria Math" w:hAnsi="Cambria Math"/>
                    </w:rPr>
                    <m:t>γ</m:t>
                  </m:r>
                </m:e>
                <m:sup>
                  <m:r>
                    <w:rPr>
                      <w:rFonts w:ascii="Cambria Math" w:hAnsi="Cambria Math"/>
                    </w:rPr>
                    <m:t>2</m:t>
                  </m:r>
                </m:sup>
              </m:sSup>
              <m:r>
                <w:rPr>
                  <w:rFonts w:ascii="Cambria Math" w:hAnsi="Cambria Math"/>
                </w:rPr>
                <m:t>α</m:t>
              </m:r>
              <m:ctrlPr>
                <w:rPr>
                  <w:rFonts w:ascii="Cambria Math" w:hAnsi="Cambria Math"/>
                  <w:i/>
                </w:rPr>
              </m:ctrlPr>
            </m:e>
          </m:d>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num>
                <m:den>
                  <m:r>
                    <w:rPr>
                      <w:rFonts w:ascii="Cambria Math" w:hAnsi="Cambria Math"/>
                    </w:rPr>
                    <m:t>π</m:t>
                  </m:r>
                </m:den>
              </m:f>
            </m:e>
          </m:rad>
        </m:oMath>
      </m:oMathPara>
    </w:p>
    <w:p w14:paraId="6047185C" w14:textId="168E6A5E" w:rsidR="009C3252" w:rsidRDefault="009C3252" w:rsidP="00A318C8">
      <w:r>
        <w:t xml:space="preserve">And estimation </w:t>
      </w:r>
      <m:oMath>
        <m:r>
          <w:rPr>
            <w:rFonts w:ascii="Cambria Math" w:hAnsi="Cambria Math"/>
          </w:rPr>
          <m:t>γ</m:t>
        </m:r>
      </m:oMath>
      <w:r>
        <w:t>:</w:t>
      </w:r>
    </w:p>
    <w:p w14:paraId="6E06D10A" w14:textId="7485CDE9" w:rsidR="009C3252" w:rsidRPr="00D074D8" w:rsidRDefault="007D2154" w:rsidP="00572FED">
      <m:oMathPara>
        <m:oMathParaPr>
          <m:jc m:val="centerGroup"/>
        </m:oMathParaPr>
        <m:oMath>
          <m:borderBox>
            <m:borderBoxPr>
              <m:ctrlPr>
                <w:rPr>
                  <w:rFonts w:ascii="Cambria Math" w:hAnsi="Cambria Math"/>
                  <w:i/>
                </w:rPr>
              </m:ctrlPr>
            </m:borderBoxPr>
            <m:e>
              <m:r>
                <w:rPr>
                  <w:rFonts w:ascii="Cambria Math" w:hAnsi="Cambria Math"/>
                </w:rPr>
                <m:t>γ=</m:t>
              </m:r>
              <m:rad>
                <m:radPr>
                  <m:ctrlPr>
                    <w:rPr>
                      <w:rFonts w:ascii="Cambria Math" w:hAnsi="Cambria Math"/>
                      <w:i/>
                    </w:rPr>
                  </m:ctrlPr>
                </m:radPr>
                <m:deg>
                  <m:r>
                    <w:rPr>
                      <w:rFonts w:ascii="Cambria Math" w:hAnsi="Cambria Math"/>
                    </w:rPr>
                    <m:t>4</m:t>
                  </m:r>
                </m:deg>
                <m:e>
                  <m:f>
                    <m:fPr>
                      <m:ctrlPr>
                        <w:rPr>
                          <w:rFonts w:ascii="Cambria Math" w:hAnsi="Cambria Math"/>
                          <w:i/>
                        </w:rPr>
                      </m:ctrlPr>
                    </m:fPr>
                    <m:num>
                      <m:r>
                        <w:rPr>
                          <w:rFonts w:ascii="Cambria Math" w:hAnsi="Cambria Math"/>
                        </w:rPr>
                        <m:t>π</m:t>
                      </m:r>
                    </m:num>
                    <m:den>
                      <m:r>
                        <w:rPr>
                          <w:rFonts w:ascii="Cambria Math" w:hAnsi="Cambria Math"/>
                        </w:rPr>
                        <m:t>2</m:t>
                      </m:r>
                    </m:den>
                  </m:f>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m:t>
                      </m:r>
                    </m:e>
                    <m:sub>
                      <m:r>
                        <w:rPr>
                          <w:rFonts w:ascii="Cambria Math" w:hAnsi="Cambria Math"/>
                        </w:rPr>
                        <m:t>cw</m:t>
                      </m:r>
                    </m:sub>
                  </m:sSub>
                  <m:r>
                    <w:rPr>
                      <w:rFonts w:ascii="Cambria Math" w:hAnsi="Cambria Math"/>
                    </w:rPr>
                    <m:t>-</m:t>
                  </m:r>
                  <m:sSub>
                    <m:sSubPr>
                      <m:ctrlPr>
                        <w:rPr>
                          <w:rFonts w:ascii="Cambria Math" w:hAnsi="Cambria Math"/>
                          <w:i/>
                          <w:iCs/>
                        </w:rPr>
                      </m:ctrlPr>
                    </m:sSubPr>
                    <m:e>
                      <m:r>
                        <m:rPr>
                          <m:sty m:val="p"/>
                        </m:rPr>
                        <w:rPr>
                          <w:rFonts w:ascii="Cambria Math" w:hAnsi="Cambria Math"/>
                        </w:rPr>
                        <m:t>M</m:t>
                      </m:r>
                    </m:e>
                    <m:sub>
                      <m:r>
                        <m:rPr>
                          <m:sty m:val="p"/>
                        </m:rPr>
                        <w:rPr>
                          <w:rFonts w:ascii="Cambria Math" w:hAnsi="Cambria Math"/>
                        </w:rPr>
                        <m:t>n</m:t>
                      </m:r>
                    </m:sub>
                  </m:sSub>
                </m:e>
              </m:rad>
            </m:e>
          </m:borderBox>
        </m:oMath>
      </m:oMathPara>
    </w:p>
    <w:p w14:paraId="02BEFC9E" w14:textId="77777777" w:rsidR="000B2793" w:rsidRDefault="000B2793" w:rsidP="00170447"/>
    <w:p w14:paraId="305827F1" w14:textId="77777777" w:rsidR="000B2793" w:rsidRDefault="000B2793" w:rsidP="00170447"/>
    <w:p w14:paraId="0862CD7A" w14:textId="05FE658E" w:rsidR="00170447" w:rsidRDefault="00170447" w:rsidP="002025D7">
      <w:r>
        <w:t xml:space="preserve">Since the </w:t>
      </w:r>
      <w:r w:rsidRPr="00876736">
        <w:t>transmitting region</w:t>
      </w:r>
      <w:r>
        <w:t xml:space="preserve"> measurement holds f</w:t>
      </w:r>
      <w:r w:rsidRPr="00697377">
        <w:t>olded normal distribution</w:t>
      </w:r>
      <w:r>
        <w:t xml:space="preserve"> statistics, the above equation boils to</w:t>
      </w:r>
      <w:r w:rsidR="00E7276D">
        <w:t xml:space="preserve"> </w:t>
      </w:r>
      <m:oMath>
        <m:r>
          <w:rPr>
            <w:rFonts w:ascii="Cambria Math" w:hAnsi="Cambria Math"/>
          </w:rPr>
          <m:t>μ=γ(</m:t>
        </m:r>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+α/2)</m:t>
        </m:r>
      </m:oMath>
      <w:r>
        <w:t>:</w:t>
      </w:r>
    </w:p>
    <w:p w14:paraId="3FD3A224" w14:textId="57C465B3" w:rsidR="009475F9" w:rsidRPr="009475F9" w:rsidRDefault="007D2154" w:rsidP="002025D7">
      <m:oMathPara>
        <m:oMathParaPr>
          <m:jc m:val="centerGroup"/>
        </m:oMathParaPr>
        <m:oMath>
          <m:sSub>
            <m:sSubPr>
              <m:ctrlPr>
                <w:rPr>
                  <w:rFonts w:ascii="Cambria Math" w:hAnsi="Cambria Math"/>
                  <w:i/>
                  <w:iCs/>
                </w:rPr>
              </m:ctrlPr>
            </m:sSubPr>
            <m:e>
              <m:r>
                <w:rPr>
                  <w:rFonts w:ascii="Cambria Math" w:hAnsi="Cambria Math"/>
                </w:rPr>
                <m:t>M</m:t>
              </m:r>
            </m:e>
            <m:sub>
              <m:r>
                <w:rPr>
                  <w:rFonts w:ascii="Cambria Math" w:hAnsi="Cambria Math"/>
                </w:rPr>
                <m:t>s</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d>
                <m:dPr>
                  <m:begChr m:val="|"/>
                  <m:endChr m:val="|"/>
                  <m:ctrlPr>
                    <w:rPr>
                      <w:rFonts w:ascii="Cambria Math" w:hAnsi="Cambria Math"/>
                      <w:i/>
                      <w:iCs/>
                    </w:rPr>
                  </m:ctrlPr>
                </m:dPr>
                <m:e>
                  <m:r>
                    <w:rPr>
                      <w:rFonts w:ascii="Cambria Math" w:hAnsi="Cambria Math"/>
                    </w:rPr>
                    <m:t>γα</m:t>
                  </m:r>
                  <m:d>
                    <m:dPr>
                      <m:ctrlPr>
                        <w:rPr>
                          <w:rFonts w:ascii="Cambria Math" w:hAnsi="Cambria Math"/>
                          <w:i/>
                          <w:iCs/>
                        </w:rPr>
                      </m:ctrlPr>
                    </m:dPr>
                    <m:e>
                      <m:r>
                        <w:rPr>
                          <w:rFonts w:ascii="Cambria Math" w:hAnsi="Cambria Math"/>
                        </w:rPr>
                        <m:t>s</m:t>
                      </m:r>
                      <m:d>
                        <m:dPr>
                          <m:ctrlPr>
                            <w:rPr>
                              <w:rFonts w:ascii="Cambria Math" w:hAnsi="Cambria Math"/>
                              <w:i/>
                              <w:iCs/>
                            </w:rPr>
                          </m:ctrlPr>
                        </m:dPr>
                        <m:e>
                          <m:r>
                            <w:rPr>
                              <w:rFonts w:ascii="Cambria Math" w:hAnsi="Cambria Math"/>
                            </w:rPr>
                            <m:t>t+τ</m:t>
                          </m:r>
                        </m:e>
                      </m:d>
                      <m:r>
                        <w:rPr>
                          <w:rFonts w:ascii="Cambria Math" w:hAnsi="Cambria Math"/>
                        </w:rPr>
                        <m:t>-μ</m:t>
                      </m:r>
                    </m:e>
                  </m:d>
                  <m:r>
                    <w:rPr>
                      <w:rFonts w:ascii="Cambria Math" w:hAnsi="Cambria Math"/>
                    </w:rPr>
                    <m:t>+N</m:t>
                  </m:r>
                  <m:d>
                    <m:dPr>
                      <m:ctrlPr>
                        <w:rPr>
                          <w:rFonts w:ascii="Cambria Math" w:hAnsi="Cambria Math"/>
                          <w:i/>
                          <w:iCs/>
                        </w:rPr>
                      </m:ctrlPr>
                    </m:dPr>
                    <m:e>
                      <m:r>
                        <w:rPr>
                          <w:rFonts w:ascii="Cambria Math" w:hAnsi="Cambria Math"/>
                        </w:rPr>
                        <m:t>τ</m:t>
                      </m:r>
                    </m:e>
                  </m:d>
                </m:e>
              </m:d>
              <m:r>
                <w:rPr>
                  <w:rFonts w:ascii="Cambria Math" w:hAnsi="Cambria Math"/>
                </w:rPr>
                <m:t>dτ</m:t>
              </m:r>
            </m:e>
          </m:nary>
          <m:r>
            <w:rPr>
              <w:rFonts w:ascii="Cambria Math" w:hAnsi="Cambria Math"/>
            </w:rPr>
            <m:t>=</m:t>
          </m:r>
        </m:oMath>
      </m:oMathPara>
    </w:p>
    <w:p w14:paraId="79BE0517" w14:textId="77777777" w:rsidR="009475F9" w:rsidRPr="009475F9" w:rsidRDefault="007D2154" w:rsidP="00170447">
      <m:oMathPara>
        <m:oMathParaPr>
          <m:jc m:val="centerGroup"/>
        </m:oMathParaPr>
        <m:oMath>
          <m:f>
            <m:fPr>
              <m:ctrlPr>
                <w:rPr>
                  <w:rFonts w:ascii="Cambria Math" w:hAnsi="Cambria Math"/>
                  <w:i/>
                  <w:iCs/>
                </w:rPr>
              </m:ctrlPr>
            </m:fPr>
            <m:num>
              <m:r>
                <w:rPr>
                  <w:rFonts w:ascii="Cambria Math" w:hAnsi="Cambria Math"/>
                </w:rPr>
                <m:t>1</m:t>
              </m:r>
            </m:num>
            <m:den>
              <m:r>
                <w:rPr>
                  <w:rFonts w:ascii="Cambria Math" w:hAnsi="Cambria Math"/>
                </w:rPr>
                <m:t>2T</m:t>
              </m:r>
            </m:den>
          </m:f>
          <m:nary>
            <m:naryPr>
              <m:limLoc m:val="undOvr"/>
              <m:ctrlPr>
                <w:rPr>
                  <w:rFonts w:ascii="Cambria Math" w:hAnsi="Cambria Math"/>
                  <w:i/>
                  <w:iCs/>
                </w:rPr>
              </m:ctrlPr>
            </m:naryPr>
            <m:sub>
              <m:r>
                <w:rPr>
                  <w:rFonts w:ascii="Cambria Math" w:hAnsi="Cambria Math"/>
                </w:rPr>
                <m:t>0</m:t>
              </m:r>
            </m:sub>
            <m:sup>
              <m:f>
                <m:fPr>
                  <m:ctrlPr>
                    <w:rPr>
                      <w:rFonts w:ascii="Cambria Math" w:hAnsi="Cambria Math"/>
                      <w:i/>
                    </w:rPr>
                  </m:ctrlPr>
                </m:fPr>
                <m:num>
                  <m:r>
                    <w:rPr>
                      <w:rFonts w:ascii="Cambria Math" w:hAnsi="Cambria Math"/>
                    </w:rPr>
                    <m:t>T</m:t>
                  </m:r>
                </m:num>
                <m:den>
                  <m:r>
                    <w:rPr>
                      <w:rFonts w:ascii="Cambria Math" w:hAnsi="Cambria Math"/>
                    </w:rPr>
                    <m:t>2</m:t>
                  </m:r>
                </m:den>
              </m:f>
            </m:sup>
            <m:e>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γα</m:t>
                      </m:r>
                    </m:num>
                    <m:den>
                      <m:r>
                        <w:rPr>
                          <w:rFonts w:ascii="Cambria Math" w:hAnsi="Cambria Math"/>
                        </w:rPr>
                        <m:t>2</m:t>
                      </m:r>
                    </m:den>
                  </m:f>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0</m:t>
                      </m:r>
                    </m:sub>
                  </m:sSub>
                  <m:d>
                    <m:dPr>
                      <m:ctrlPr>
                        <w:rPr>
                          <w:rFonts w:ascii="Cambria Math" w:hAnsi="Cambria Math"/>
                          <w:i/>
                          <w:iCs/>
                        </w:rPr>
                      </m:ctrlPr>
                    </m:dPr>
                    <m:e>
                      <m:r>
                        <w:rPr>
                          <w:rFonts w:ascii="Cambria Math" w:hAnsi="Cambria Math"/>
                        </w:rPr>
                        <m:t>τ</m:t>
                      </m:r>
                    </m:e>
                  </m:d>
                </m:e>
              </m:d>
              <m:r>
                <w:rPr>
                  <w:rFonts w:ascii="Cambria Math" w:hAnsi="Cambria Math"/>
                </w:rPr>
                <m:t>dτ</m:t>
              </m:r>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2T</m:t>
              </m:r>
            </m:den>
          </m:f>
          <m:nary>
            <m:naryPr>
              <m:limLoc m:val="undOvr"/>
              <m:ctrlPr>
                <w:rPr>
                  <w:rFonts w:ascii="Cambria Math" w:hAnsi="Cambria Math"/>
                  <w:i/>
                  <w:iCs/>
                </w:rPr>
              </m:ctrlPr>
            </m:naryPr>
            <m:sub>
              <m:r>
                <w:rPr>
                  <w:rFonts w:ascii="Cambria Math" w:hAnsi="Cambria Math"/>
                </w:rPr>
                <m:t>0</m:t>
              </m:r>
            </m:sub>
            <m:sup>
              <m:f>
                <m:fPr>
                  <m:ctrlPr>
                    <w:rPr>
                      <w:rFonts w:ascii="Cambria Math" w:hAnsi="Cambria Math"/>
                      <w:i/>
                    </w:rPr>
                  </m:ctrlPr>
                </m:fPr>
                <m:num>
                  <m:r>
                    <w:rPr>
                      <w:rFonts w:ascii="Cambria Math" w:hAnsi="Cambria Math"/>
                    </w:rPr>
                    <m:t>T</m:t>
                  </m:r>
                </m:num>
                <m:den>
                  <m:r>
                    <w:rPr>
                      <w:rFonts w:ascii="Cambria Math" w:hAnsi="Cambria Math"/>
                    </w:rPr>
                    <m:t>2</m:t>
                  </m:r>
                </m:den>
              </m:f>
            </m:sup>
            <m:e>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γα</m:t>
                      </m:r>
                    </m:num>
                    <m:den>
                      <m:r>
                        <w:rPr>
                          <w:rFonts w:ascii="Cambria Math" w:hAnsi="Cambria Math"/>
                        </w:rPr>
                        <m:t>2</m:t>
                      </m:r>
                    </m:den>
                  </m:f>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
                    <m:dPr>
                      <m:ctrlPr>
                        <w:rPr>
                          <w:rFonts w:ascii="Cambria Math" w:hAnsi="Cambria Math"/>
                          <w:i/>
                          <w:iCs/>
                        </w:rPr>
                      </m:ctrlPr>
                    </m:dPr>
                    <m:e>
                      <m:r>
                        <w:rPr>
                          <w:rFonts w:ascii="Cambria Math" w:hAnsi="Cambria Math"/>
                        </w:rPr>
                        <m:t>τ</m:t>
                      </m:r>
                    </m:e>
                  </m:d>
                </m:e>
              </m:d>
              <m:r>
                <w:rPr>
                  <w:rFonts w:ascii="Cambria Math" w:hAnsi="Cambria Math"/>
                </w:rPr>
                <m:t>dτ</m:t>
              </m:r>
            </m:e>
          </m:nary>
          <m:r>
            <w:rPr>
              <w:rFonts w:ascii="Cambria Math" w:hAnsi="Cambria Math"/>
            </w:rPr>
            <m:t>=</m:t>
          </m:r>
        </m:oMath>
      </m:oMathPara>
    </w:p>
    <w:p w14:paraId="6C9816D3" w14:textId="77777777" w:rsidR="00C2767E" w:rsidRDefault="009475F9" w:rsidP="00C2767E">
      <w:r>
        <w:t xml:space="preserve">Assuming the noise variance is at least an order of magnitude smaller than </w:t>
      </w:r>
      <m:oMath>
        <m:r>
          <w:rPr>
            <w:rFonts w:ascii="Cambria Math" w:hAnsi="Cambria Math"/>
          </w:rPr>
          <m:t>T</m:t>
        </m:r>
      </m:oMath>
      <w:r>
        <w:t>, we can safly write:</w:t>
      </w:r>
    </w:p>
    <w:p w14:paraId="2375043A" w14:textId="67AF9D45" w:rsidR="00C2767E" w:rsidRPr="00C2767E" w:rsidRDefault="007D2154" w:rsidP="00C2767E">
      <m:oMathPara>
        <m:oMath>
          <m:sSub>
            <m:sSubPr>
              <m:ctrlPr>
                <w:rPr>
                  <w:rFonts w:ascii="Cambria Math" w:hAnsi="Cambria Math"/>
                  <w:i/>
                  <w:iCs/>
                </w:rPr>
              </m:ctrlPr>
            </m:sSubPr>
            <m:e>
              <m:r>
                <w:rPr>
                  <w:rFonts w:ascii="Cambria Math" w:hAnsi="Cambria Math"/>
                </w:rPr>
                <m:t>M</m:t>
              </m:r>
            </m:e>
            <m:sub>
              <m:r>
                <w:rPr>
                  <w:rFonts w:ascii="Cambria Math" w:hAnsi="Cambria Math"/>
                </w:rPr>
                <m:t>s</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rPr>
                            <m:t>γα</m:t>
                          </m:r>
                        </m:num>
                        <m:den>
                          <m:r>
                            <w:rPr>
                              <w:rFonts w:ascii="Cambria Math" w:hAnsi="Cambria Math"/>
                            </w:rPr>
                            <m:t>2</m:t>
                          </m:r>
                        </m:den>
                      </m:f>
                    </m:e>
                  </m:d>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1</m:t>
                          </m:r>
                        </m:sub>
                      </m:sSub>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rPr>
                            <m:t>γα</m:t>
                          </m:r>
                        </m:num>
                        <m:den>
                          <m:r>
                            <w:rPr>
                              <w:rFonts w:ascii="Cambria Math" w:hAnsi="Cambria Math"/>
                            </w:rPr>
                            <m:t>2</m:t>
                          </m:r>
                        </m:den>
                      </m:f>
                    </m:e>
                  </m:d>
                </m:e>
              </m:d>
            </m:e>
          </m:d>
          <m:r>
            <w:rPr>
              <w:rFonts w:ascii="Cambria Math" w:hAnsi="Cambria Math"/>
            </w:rPr>
            <m:t>=</m:t>
          </m:r>
        </m:oMath>
      </m:oMathPara>
    </w:p>
    <w:p w14:paraId="51716C07" w14:textId="16456F1D" w:rsidR="00170447" w:rsidRPr="00697377" w:rsidRDefault="00B821DF" w:rsidP="006362DA">
      <m:oMathPara>
        <m:oMathParaPr>
          <m:jc m:val="centerGroup"/>
        </m:oMathParaPr>
        <m:oMath>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σ</m:t>
                      </m:r>
                    </m:e>
                    <m:sub>
                      <m:r>
                        <w:rPr>
                          <w:rFonts w:ascii="Cambria Math" w:hAnsi="Cambria Math"/>
                        </w:rPr>
                        <m:t>1</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num>
                        <m:den>
                          <m:r>
                            <w:rPr>
                              <w:rFonts w:ascii="Cambria Math" w:hAnsi="Cambria Math"/>
                            </w:rPr>
                            <m:t>π</m:t>
                          </m:r>
                        </m:den>
                      </m:f>
                    </m:e>
                  </m:rad>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μ</m:t>
                              </m:r>
                            </m:e>
                            <m:sub>
                              <m:r>
                                <w:rPr>
                                  <w:rFonts w:ascii="Cambria Math" w:hAnsi="Cambria Math"/>
                                </w:rPr>
                                <m:t>1</m:t>
                              </m:r>
                            </m:sub>
                            <m:sup>
                              <m:r>
                                <w:rPr>
                                  <w:rFonts w:ascii="Cambria Math" w:hAnsi="Cambria Math"/>
                                </w:rPr>
                                <m:t>2</m:t>
                              </m:r>
                            </m:sup>
                          </m:sSubSup>
                        </m:num>
                        <m:den>
                          <m:r>
                            <w:rPr>
                              <w:rFonts w:ascii="Cambria Math" w:hAnsi="Cambria Math"/>
                            </w:rPr>
                            <m:t>2</m:t>
                          </m:r>
                          <m:sSubSup>
                            <m:sSubSupPr>
                              <m:ctrlPr>
                                <w:rPr>
                                  <w:rFonts w:ascii="Cambria Math" w:hAnsi="Cambria Math"/>
                                  <w:i/>
                                  <w:iCs/>
                                </w:rPr>
                              </m:ctrlPr>
                            </m:sSubSupPr>
                            <m:e>
                              <m:r>
                                <w:rPr>
                                  <w:rFonts w:ascii="Cambria Math" w:hAnsi="Cambria Math"/>
                                </w:rPr>
                                <m:t>σ</m:t>
                              </m:r>
                            </m:e>
                            <m:sub>
                              <m:r>
                                <w:rPr>
                                  <w:rFonts w:ascii="Cambria Math" w:hAnsi="Cambria Math"/>
                                </w:rPr>
                                <m:t>1</m:t>
                              </m:r>
                            </m:sub>
                            <m:sup>
                              <m:r>
                                <w:rPr>
                                  <w:rFonts w:ascii="Cambria Math" w:hAnsi="Cambria Math"/>
                                </w:rPr>
                                <m:t>2</m:t>
                              </m:r>
                            </m:sup>
                          </m:sSubSup>
                        </m:den>
                      </m:f>
                    </m:sup>
                  </m:sSup>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d>
                    <m:dPr>
                      <m:ctrlPr>
                        <w:rPr>
                          <w:rFonts w:ascii="Cambria Math" w:hAnsi="Cambria Math"/>
                          <w:i/>
                          <w:iCs/>
                        </w:rPr>
                      </m:ctrlPr>
                    </m:dPr>
                    <m:e>
                      <m:r>
                        <w:rPr>
                          <w:rFonts w:ascii="Cambria Math" w:hAnsi="Cambria Math"/>
                        </w:rPr>
                        <m:t>1-2</m:t>
                      </m:r>
                      <m:r>
                        <m:rPr>
                          <m:sty m:val="p"/>
                        </m:rPr>
                        <w:rPr>
                          <w:rFonts w:ascii="Cambria Math" w:hAnsi="Cambria Math"/>
                        </w:rPr>
                        <m:t>Φ</m:t>
                      </m:r>
                      <m:d>
                        <m:dPr>
                          <m:ctrlPr>
                            <w:rPr>
                              <w:rFonts w:ascii="Cambria Math" w:hAnsi="Cambria Math"/>
                              <w:i/>
                              <w:iCs/>
                            </w:rPr>
                          </m:ctrlPr>
                        </m:dPr>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1</m:t>
                                  </m:r>
                                </m:sub>
                              </m:sSub>
                            </m:num>
                            <m:den>
                              <m:sSub>
                                <m:sSubPr>
                                  <m:ctrlPr>
                                    <w:rPr>
                                      <w:rFonts w:ascii="Cambria Math" w:hAnsi="Cambria Math"/>
                                      <w:i/>
                                      <w:iCs/>
                                    </w:rPr>
                                  </m:ctrlPr>
                                </m:sSubPr>
                                <m:e>
                                  <m:r>
                                    <w:rPr>
                                      <w:rFonts w:ascii="Cambria Math" w:hAnsi="Cambria Math"/>
                                    </w:rPr>
                                    <m:t>σ</m:t>
                                  </m:r>
                                </m:e>
                                <m:sub>
                                  <m:r>
                                    <w:rPr>
                                      <w:rFonts w:ascii="Cambria Math" w:hAnsi="Cambria Math"/>
                                    </w:rPr>
                                    <m:t>1</m:t>
                                  </m:r>
                                </m:sub>
                              </m:sSub>
                            </m:den>
                          </m:f>
                        </m:e>
                      </m:d>
                    </m:e>
                  </m:d>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σ</m:t>
                      </m:r>
                    </m:e>
                    <m:sub>
                      <m:r>
                        <w:rPr>
                          <w:rFonts w:ascii="Cambria Math" w:hAnsi="Cambria Math"/>
                        </w:rPr>
                        <m:t>2</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num>
                        <m:den>
                          <m:r>
                            <w:rPr>
                              <w:rFonts w:ascii="Cambria Math" w:hAnsi="Cambria Math"/>
                            </w:rPr>
                            <m:t>π</m:t>
                          </m:r>
                        </m:den>
                      </m:f>
                    </m:e>
                  </m:rad>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μ</m:t>
                              </m:r>
                            </m:e>
                            <m:sub>
                              <m:r>
                                <w:rPr>
                                  <w:rFonts w:ascii="Cambria Math" w:hAnsi="Cambria Math"/>
                                </w:rPr>
                                <m:t>2</m:t>
                              </m:r>
                            </m:sub>
                            <m:sup>
                              <m:r>
                                <w:rPr>
                                  <w:rFonts w:ascii="Cambria Math" w:hAnsi="Cambria Math"/>
                                </w:rPr>
                                <m:t>2</m:t>
                              </m:r>
                            </m:sup>
                          </m:sSubSup>
                        </m:num>
                        <m:den>
                          <m:r>
                            <w:rPr>
                              <w:rFonts w:ascii="Cambria Math" w:hAnsi="Cambria Math"/>
                            </w:rPr>
                            <m:t>2</m:t>
                          </m:r>
                          <m:sSubSup>
                            <m:sSubSupPr>
                              <m:ctrlPr>
                                <w:rPr>
                                  <w:rFonts w:ascii="Cambria Math" w:hAnsi="Cambria Math"/>
                                  <w:i/>
                                  <w:iCs/>
                                </w:rPr>
                              </m:ctrlPr>
                            </m:sSubSupPr>
                            <m:e>
                              <m:r>
                                <w:rPr>
                                  <w:rFonts w:ascii="Cambria Math" w:hAnsi="Cambria Math"/>
                                </w:rPr>
                                <m:t>σ</m:t>
                              </m:r>
                            </m:e>
                            <m:sub>
                              <m:r>
                                <w:rPr>
                                  <w:rFonts w:ascii="Cambria Math" w:hAnsi="Cambria Math"/>
                                </w:rPr>
                                <m:t>2</m:t>
                              </m:r>
                            </m:sub>
                            <m:sup>
                              <m:r>
                                <w:rPr>
                                  <w:rFonts w:ascii="Cambria Math" w:hAnsi="Cambria Math"/>
                                </w:rPr>
                                <m:t>2</m:t>
                              </m:r>
                            </m:sup>
                          </m:sSubSup>
                        </m:den>
                      </m:f>
                    </m:sup>
                  </m:sSup>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2</m:t>
                      </m:r>
                    </m:sub>
                  </m:sSub>
                  <m:d>
                    <m:dPr>
                      <m:ctrlPr>
                        <w:rPr>
                          <w:rFonts w:ascii="Cambria Math" w:hAnsi="Cambria Math"/>
                          <w:i/>
                          <w:iCs/>
                        </w:rPr>
                      </m:ctrlPr>
                    </m:dPr>
                    <m:e>
                      <m:r>
                        <w:rPr>
                          <w:rFonts w:ascii="Cambria Math" w:hAnsi="Cambria Math"/>
                        </w:rPr>
                        <m:t>1-2</m:t>
                      </m:r>
                      <m:r>
                        <m:rPr>
                          <m:sty m:val="p"/>
                        </m:rPr>
                        <w:rPr>
                          <w:rFonts w:ascii="Cambria Math" w:hAnsi="Cambria Math"/>
                        </w:rPr>
                        <m:t>Φ</m:t>
                      </m:r>
                      <m:d>
                        <m:dPr>
                          <m:ctrlPr>
                            <w:rPr>
                              <w:rFonts w:ascii="Cambria Math" w:hAnsi="Cambria Math"/>
                              <w:i/>
                              <w:iCs/>
                            </w:rPr>
                          </m:ctrlPr>
                        </m:dPr>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2</m:t>
                                  </m:r>
                                </m:sub>
                              </m:sSub>
                            </m:num>
                            <m:den>
                              <m:sSub>
                                <m:sSubPr>
                                  <m:ctrlPr>
                                    <w:rPr>
                                      <w:rFonts w:ascii="Cambria Math" w:hAnsi="Cambria Math"/>
                                      <w:i/>
                                      <w:iCs/>
                                    </w:rPr>
                                  </m:ctrlPr>
                                </m:sSubPr>
                                <m:e>
                                  <m:r>
                                    <w:rPr>
                                      <w:rFonts w:ascii="Cambria Math" w:hAnsi="Cambria Math"/>
                                    </w:rPr>
                                    <m:t>σ</m:t>
                                  </m:r>
                                </m:e>
                                <m:sub>
                                  <m:r>
                                    <w:rPr>
                                      <w:rFonts w:ascii="Cambria Math" w:hAnsi="Cambria Math"/>
                                    </w:rPr>
                                    <m:t>2</m:t>
                                  </m:r>
                                </m:sub>
                              </m:sSub>
                            </m:den>
                          </m:f>
                        </m:e>
                      </m:d>
                    </m:e>
                  </m:d>
                </m:e>
              </m:d>
            </m:e>
          </m:d>
          <m:r>
            <w:rPr>
              <w:rFonts w:ascii="Cambria Math" w:hAnsi="Cambria Math"/>
            </w:rPr>
            <m:t>=</m:t>
          </m:r>
        </m:oMath>
      </m:oMathPara>
    </w:p>
    <w:p w14:paraId="074A36EB" w14:textId="21E9CBEF" w:rsidR="00170447" w:rsidRDefault="007D2154" w:rsidP="009B1DBE">
      <m:oMathPara>
        <m:oMath>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den>
          </m:f>
          <m:d>
            <m:dPr>
              <m:ctrlPr>
                <w:rPr>
                  <w:rFonts w:ascii="Cambria Math" w:hAnsi="Cambria Math"/>
                  <w:i/>
                  <w:iCs/>
                </w:rPr>
              </m:ctrlPr>
            </m:dPr>
            <m:e>
              <m:r>
                <w:rPr>
                  <w:rFonts w:ascii="Cambria Math" w:hAnsi="Cambria Math"/>
                </w:rPr>
                <m:t>σ</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r>
                                <w:rPr>
                                  <w:rFonts w:ascii="Cambria Math" w:hAnsi="Cambria Math"/>
                                </w:rPr>
                                <m:t>γα</m:t>
                              </m:r>
                            </m:num>
                            <m:den>
                              <m:r>
                                <w:rPr>
                                  <w:rFonts w:ascii="Cambria Math" w:hAnsi="Cambria Math"/>
                                </w:rPr>
                                <m:t>2σ</m:t>
                              </m:r>
                            </m:den>
                          </m:f>
                        </m:e>
                      </m:d>
                    </m:e>
                    <m:sup>
                      <m:r>
                        <w:rPr>
                          <w:rFonts w:ascii="Cambria Math" w:hAnsi="Cambria Math"/>
                        </w:rPr>
                        <m:t>2</m:t>
                      </m:r>
                    </m:sup>
                  </m:sSup>
                </m:sup>
              </m:sSup>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γ</m:t>
                      </m:r>
                    </m:e>
                    <m:sup>
                      <m:r>
                        <w:rPr>
                          <w:rFonts w:ascii="Cambria Math" w:hAnsi="Cambria Math"/>
                        </w:rPr>
                        <m:t>2</m:t>
                      </m:r>
                    </m:sup>
                  </m:sSup>
                  <m:r>
                    <w:rPr>
                      <w:rFonts w:ascii="Cambria Math" w:hAnsi="Cambria Math"/>
                    </w:rPr>
                    <m:t>α</m:t>
                  </m:r>
                </m:e>
              </m:rad>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w:rPr>
                          <w:rFonts w:ascii="Cambria Math" w:hAnsi="Cambria Math"/>
                        </w:rPr>
                        <m:t>γ</m:t>
                      </m:r>
                      <m:sSup>
                        <m:sSupPr>
                          <m:ctrlPr>
                            <w:rPr>
                              <w:rFonts w:ascii="Cambria Math" w:hAnsi="Cambria Math"/>
                              <w:i/>
                              <w:iCs/>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sSup>
                            <m:sSupPr>
                              <m:ctrlPr>
                                <w:rPr>
                                  <w:rFonts w:ascii="Cambria Math" w:hAnsi="Cambria Math"/>
                                  <w:i/>
                                  <w:iCs/>
                                </w:rPr>
                              </m:ctrlPr>
                            </m:sSupPr>
                            <m:e>
                              <m:r>
                                <w:rPr>
                                  <w:rFonts w:ascii="Cambria Math" w:hAnsi="Cambria Math"/>
                                </w:rPr>
                                <m:t>γ</m:t>
                              </m:r>
                            </m:e>
                            <m:sup>
                              <m:r>
                                <w:rPr>
                                  <w:rFonts w:ascii="Cambria Math" w:hAnsi="Cambria Math"/>
                                </w:rPr>
                                <m:t>2</m:t>
                              </m:r>
                            </m:sup>
                          </m:sSup>
                          <m:r>
                            <w:rPr>
                              <w:rFonts w:ascii="Cambria Math" w:hAnsi="Cambria Math"/>
                            </w:rPr>
                            <m:t>α+</m:t>
                          </m:r>
                          <m:sSup>
                            <m:sSupPr>
                              <m:ctrlPr>
                                <w:rPr>
                                  <w:rFonts w:ascii="Cambria Math" w:hAnsi="Cambria Math"/>
                                  <w:i/>
                                  <w:iCs/>
                                </w:rPr>
                              </m:ctrlPr>
                            </m:sSupPr>
                            <m:e>
                              <m:r>
                                <w:rPr>
                                  <w:rFonts w:ascii="Cambria Math" w:hAnsi="Cambria Math"/>
                                </w:rPr>
                                <m:t>σ</m:t>
                              </m:r>
                            </m:e>
                            <m:sup>
                              <m:r>
                                <w:rPr>
                                  <w:rFonts w:ascii="Cambria Math" w:hAnsi="Cambria Math"/>
                                </w:rPr>
                                <m:t>2</m:t>
                              </m:r>
                            </m:sup>
                          </m:sSup>
                        </m:e>
                      </m:d>
                    </m:den>
                  </m:f>
                  <m:r>
                    <w:rPr>
                      <w:rFonts w:ascii="Cambria Math" w:hAnsi="Cambria Math"/>
                    </w:rPr>
                    <m:t>)</m:t>
                  </m:r>
                </m:sup>
              </m:sSup>
            </m:e>
          </m:d>
          <m:r>
            <w:rPr>
              <w:rFonts w:ascii="Cambria Math" w:hAnsi="Cambria Math"/>
            </w:rPr>
            <m:t>+</m:t>
          </m:r>
          <m:f>
            <m:fPr>
              <m:ctrlPr>
                <w:rPr>
                  <w:rFonts w:ascii="Cambria Math" w:hAnsi="Cambria Math"/>
                  <w:i/>
                  <w:iCs/>
                </w:rPr>
              </m:ctrlPr>
            </m:fPr>
            <m:num>
              <m:r>
                <w:rPr>
                  <w:rFonts w:ascii="Cambria Math" w:hAnsi="Cambria Math"/>
                </w:rPr>
                <m:t>γα</m:t>
              </m:r>
            </m:num>
            <m:den>
              <m:r>
                <w:rPr>
                  <w:rFonts w:ascii="Cambria Math" w:hAnsi="Cambria Math"/>
                </w:rPr>
                <m:t>2</m:t>
              </m:r>
            </m:den>
          </m:f>
          <m:d>
            <m:dPr>
              <m:ctrlPr>
                <w:rPr>
                  <w:rFonts w:ascii="Cambria Math" w:hAnsi="Cambria Math"/>
                  <w:i/>
                  <w:iCs/>
                </w:rPr>
              </m:ctrlPr>
            </m:dPr>
            <m:e>
              <m:r>
                <m:rPr>
                  <m:sty m:val="p"/>
                </m:rPr>
                <w:rPr>
                  <w:rFonts w:ascii="Cambria Math" w:hAnsi="Cambria Math"/>
                </w:rPr>
                <m:t>Φ</m:t>
              </m:r>
              <m:d>
                <m:dPr>
                  <m:ctrlPr>
                    <w:rPr>
                      <w:rFonts w:ascii="Cambria Math" w:hAnsi="Cambria Math"/>
                      <w:i/>
                      <w:iCs/>
                    </w:rPr>
                  </m:ctrlPr>
                </m:dPr>
                <m:e>
                  <m:f>
                    <m:fPr>
                      <m:ctrlPr>
                        <w:rPr>
                          <w:rFonts w:ascii="Cambria Math" w:hAnsi="Cambria Math"/>
                          <w:i/>
                          <w:iCs/>
                        </w:rPr>
                      </m:ctrlPr>
                    </m:fPr>
                    <m:num>
                      <m:r>
                        <w:rPr>
                          <w:rFonts w:ascii="Cambria Math" w:hAnsi="Cambria Math"/>
                        </w:rPr>
                        <m:t>γα</m:t>
                      </m:r>
                    </m:num>
                    <m:den>
                      <m:r>
                        <w:rPr>
                          <w:rFonts w:ascii="Cambria Math" w:hAnsi="Cambria Math"/>
                        </w:rPr>
                        <m:t>2σ</m:t>
                      </m:r>
                    </m:den>
                  </m:f>
                </m:e>
              </m:d>
              <m:r>
                <w:rPr>
                  <w:rFonts w:ascii="Cambria Math" w:hAnsi="Cambria Math"/>
                </w:rPr>
                <m:t>-</m:t>
              </m:r>
              <m:r>
                <m:rPr>
                  <m:sty m:val="p"/>
                </m:rPr>
                <w:rPr>
                  <w:rFonts w:ascii="Cambria Math" w:hAnsi="Cambria Math"/>
                </w:rPr>
                <m:t>Φ</m:t>
              </m:r>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γα</m:t>
                      </m:r>
                    </m:num>
                    <m:den>
                      <m:r>
                        <w:rPr>
                          <w:rFonts w:ascii="Cambria Math" w:hAnsi="Cambria Math"/>
                        </w:rPr>
                        <m:t>2</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γ</m:t>
                              </m:r>
                            </m:e>
                            <m:sup>
                              <m:r>
                                <w:rPr>
                                  <w:rFonts w:ascii="Cambria Math" w:hAnsi="Cambria Math"/>
                                </w:rPr>
                                <m:t>2</m:t>
                              </m:r>
                            </m:sup>
                          </m:sSup>
                          <m:r>
                            <w:rPr>
                              <w:rFonts w:ascii="Cambria Math" w:hAnsi="Cambria Math"/>
                            </w:rPr>
                            <m:t>α</m:t>
                          </m:r>
                        </m:e>
                      </m:rad>
                    </m:den>
                  </m:f>
                </m:e>
              </m:d>
            </m:e>
          </m:d>
        </m:oMath>
      </m:oMathPara>
    </w:p>
    <w:p w14:paraId="452977D7" w14:textId="77777777" w:rsidR="00170447" w:rsidRDefault="00170447" w:rsidP="00170447">
      <w:r>
        <w:t>Thus:</w:t>
      </w:r>
    </w:p>
    <w:p w14:paraId="62E73BDC" w14:textId="14DC0D28" w:rsidR="00170447" w:rsidRPr="00474A5D" w:rsidRDefault="007D2154" w:rsidP="00A1098E">
      <w:pPr>
        <w:rPr>
          <w:iCs/>
        </w:rPr>
      </w:pP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M</m:t>
                  </m:r>
                </m:e>
                <m:sub>
                  <m:r>
                    <w:rPr>
                      <w:rFonts w:ascii="Cambria Math" w:hAnsi="Cambria Math"/>
                    </w:rPr>
                    <m:t>s</m:t>
                  </m:r>
                </m:sub>
              </m:sSub>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den>
              </m:f>
              <m:d>
                <m:dPr>
                  <m:ctrlPr>
                    <w:rPr>
                      <w:rFonts w:ascii="Cambria Math" w:hAnsi="Cambria Math"/>
                      <w:i/>
                      <w:iCs/>
                    </w:rPr>
                  </m:ctrlPr>
                </m:dPr>
                <m:e>
                  <m:r>
                    <w:rPr>
                      <w:rFonts w:ascii="Cambria Math" w:hAnsi="Cambria Math"/>
                    </w:rPr>
                    <m:t>σ</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r>
                                    <w:rPr>
                                      <w:rFonts w:ascii="Cambria Math" w:hAnsi="Cambria Math"/>
                                    </w:rPr>
                                    <m:t>γα</m:t>
                                  </m:r>
                                </m:num>
                                <m:den>
                                  <m:r>
                                    <w:rPr>
                                      <w:rFonts w:ascii="Cambria Math" w:hAnsi="Cambria Math"/>
                                    </w:rPr>
                                    <m:t>2σ</m:t>
                                  </m:r>
                                </m:den>
                              </m:f>
                            </m:e>
                          </m:d>
                        </m:e>
                        <m:sup>
                          <m:r>
                            <w:rPr>
                              <w:rFonts w:ascii="Cambria Math" w:hAnsi="Cambria Math"/>
                            </w:rPr>
                            <m:t>2</m:t>
                          </m:r>
                        </m:sup>
                      </m:sSup>
                    </m:sup>
                  </m:sSup>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γ</m:t>
                          </m:r>
                        </m:e>
                        <m:sup>
                          <m:r>
                            <w:rPr>
                              <w:rFonts w:ascii="Cambria Math" w:hAnsi="Cambria Math"/>
                            </w:rPr>
                            <m:t>2</m:t>
                          </m:r>
                        </m:sup>
                      </m:sSup>
                      <m:r>
                        <w:rPr>
                          <w:rFonts w:ascii="Cambria Math" w:hAnsi="Cambria Math"/>
                        </w:rPr>
                        <m:t>α</m:t>
                      </m:r>
                    </m:e>
                  </m:rad>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w:rPr>
                              <w:rFonts w:ascii="Cambria Math" w:hAnsi="Cambria Math"/>
                            </w:rPr>
                            <m:t>γ</m:t>
                          </m:r>
                          <m:sSup>
                            <m:sSupPr>
                              <m:ctrlPr>
                                <w:rPr>
                                  <w:rFonts w:ascii="Cambria Math" w:hAnsi="Cambria Math"/>
                                  <w:i/>
                                  <w:iCs/>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sSup>
                                <m:sSupPr>
                                  <m:ctrlPr>
                                    <w:rPr>
                                      <w:rFonts w:ascii="Cambria Math" w:hAnsi="Cambria Math"/>
                                      <w:i/>
                                      <w:iCs/>
                                    </w:rPr>
                                  </m:ctrlPr>
                                </m:sSupPr>
                                <m:e>
                                  <m:r>
                                    <w:rPr>
                                      <w:rFonts w:ascii="Cambria Math" w:hAnsi="Cambria Math"/>
                                    </w:rPr>
                                    <m:t>γ</m:t>
                                  </m:r>
                                </m:e>
                                <m:sup>
                                  <m:r>
                                    <w:rPr>
                                      <w:rFonts w:ascii="Cambria Math" w:hAnsi="Cambria Math"/>
                                    </w:rPr>
                                    <m:t>2</m:t>
                                  </m:r>
                                </m:sup>
                              </m:sSup>
                              <m:r>
                                <w:rPr>
                                  <w:rFonts w:ascii="Cambria Math" w:hAnsi="Cambria Math"/>
                                </w:rPr>
                                <m:t>α+</m:t>
                              </m:r>
                              <m:sSup>
                                <m:sSupPr>
                                  <m:ctrlPr>
                                    <w:rPr>
                                      <w:rFonts w:ascii="Cambria Math" w:hAnsi="Cambria Math"/>
                                      <w:i/>
                                      <w:iCs/>
                                    </w:rPr>
                                  </m:ctrlPr>
                                </m:sSupPr>
                                <m:e>
                                  <m:r>
                                    <w:rPr>
                                      <w:rFonts w:ascii="Cambria Math" w:hAnsi="Cambria Math"/>
                                    </w:rPr>
                                    <m:t>σ</m:t>
                                  </m:r>
                                </m:e>
                                <m:sup>
                                  <m:r>
                                    <w:rPr>
                                      <w:rFonts w:ascii="Cambria Math" w:hAnsi="Cambria Math"/>
                                    </w:rPr>
                                    <m:t>2</m:t>
                                  </m:r>
                                </m:sup>
                              </m:sSup>
                            </m:e>
                          </m:d>
                        </m:den>
                      </m:f>
                      <m:r>
                        <w:rPr>
                          <w:rFonts w:ascii="Cambria Math" w:hAnsi="Cambria Math"/>
                        </w:rPr>
                        <m:t>)</m:t>
                      </m:r>
                    </m:sup>
                  </m:sSup>
                </m:e>
              </m:d>
              <m:r>
                <w:rPr>
                  <w:rFonts w:ascii="Cambria Math" w:hAnsi="Cambria Math"/>
                </w:rPr>
                <m:t>+</m:t>
              </m:r>
              <m:f>
                <m:fPr>
                  <m:ctrlPr>
                    <w:rPr>
                      <w:rFonts w:ascii="Cambria Math" w:hAnsi="Cambria Math"/>
                      <w:i/>
                      <w:iCs/>
                    </w:rPr>
                  </m:ctrlPr>
                </m:fPr>
                <m:num>
                  <m:r>
                    <w:rPr>
                      <w:rFonts w:ascii="Cambria Math" w:hAnsi="Cambria Math"/>
                    </w:rPr>
                    <m:t>γα</m:t>
                  </m:r>
                </m:num>
                <m:den>
                  <m:r>
                    <w:rPr>
                      <w:rFonts w:ascii="Cambria Math" w:hAnsi="Cambria Math"/>
                    </w:rPr>
                    <m:t>2</m:t>
                  </m:r>
                </m:den>
              </m:f>
              <m:d>
                <m:dPr>
                  <m:ctrlPr>
                    <w:rPr>
                      <w:rFonts w:ascii="Cambria Math" w:hAnsi="Cambria Math"/>
                      <w:i/>
                      <w:iCs/>
                    </w:rPr>
                  </m:ctrlPr>
                </m:dPr>
                <m:e>
                  <m:r>
                    <m:rPr>
                      <m:sty m:val="p"/>
                    </m:rPr>
                    <w:rPr>
                      <w:rFonts w:ascii="Cambria Math" w:hAnsi="Cambria Math"/>
                    </w:rPr>
                    <m:t>Φ</m:t>
                  </m:r>
                  <m:d>
                    <m:dPr>
                      <m:ctrlPr>
                        <w:rPr>
                          <w:rFonts w:ascii="Cambria Math" w:hAnsi="Cambria Math"/>
                          <w:i/>
                          <w:iCs/>
                        </w:rPr>
                      </m:ctrlPr>
                    </m:dPr>
                    <m:e>
                      <m:f>
                        <m:fPr>
                          <m:ctrlPr>
                            <w:rPr>
                              <w:rFonts w:ascii="Cambria Math" w:hAnsi="Cambria Math"/>
                              <w:i/>
                              <w:iCs/>
                            </w:rPr>
                          </m:ctrlPr>
                        </m:fPr>
                        <m:num>
                          <m:r>
                            <w:rPr>
                              <w:rFonts w:ascii="Cambria Math" w:hAnsi="Cambria Math"/>
                            </w:rPr>
                            <m:t>γα</m:t>
                          </m:r>
                        </m:num>
                        <m:den>
                          <m:r>
                            <w:rPr>
                              <w:rFonts w:ascii="Cambria Math" w:hAnsi="Cambria Math"/>
                            </w:rPr>
                            <m:t>2σ</m:t>
                          </m:r>
                        </m:den>
                      </m:f>
                    </m:e>
                  </m:d>
                  <m:r>
                    <w:rPr>
                      <w:rFonts w:ascii="Cambria Math" w:hAnsi="Cambria Math"/>
                    </w:rPr>
                    <m:t>-</m:t>
                  </m:r>
                  <m:r>
                    <m:rPr>
                      <m:sty m:val="p"/>
                    </m:rPr>
                    <w:rPr>
                      <w:rFonts w:ascii="Cambria Math" w:hAnsi="Cambria Math"/>
                    </w:rPr>
                    <m:t>Φ</m:t>
                  </m:r>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γα</m:t>
                          </m:r>
                        </m:num>
                        <m:den>
                          <m:r>
                            <w:rPr>
                              <w:rFonts w:ascii="Cambria Math" w:hAnsi="Cambria Math"/>
                            </w:rPr>
                            <m:t>2</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γ</m:t>
                                  </m:r>
                                </m:e>
                                <m:sup>
                                  <m:r>
                                    <w:rPr>
                                      <w:rFonts w:ascii="Cambria Math" w:hAnsi="Cambria Math"/>
                                    </w:rPr>
                                    <m:t>2</m:t>
                                  </m:r>
                                </m:sup>
                              </m:sSup>
                              <m:r>
                                <w:rPr>
                                  <w:rFonts w:ascii="Cambria Math" w:hAnsi="Cambria Math"/>
                                </w:rPr>
                                <m:t>α</m:t>
                              </m:r>
                            </m:e>
                          </m:rad>
                        </m:den>
                      </m:f>
                    </m:e>
                  </m:d>
                </m:e>
              </m:d>
            </m:e>
          </m:borderBox>
        </m:oMath>
      </m:oMathPara>
    </w:p>
    <w:p w14:paraId="5BF04F12" w14:textId="39F822BE" w:rsidR="00170447" w:rsidRDefault="00170447" w:rsidP="00A1098E">
      <w:r>
        <w:t xml:space="preserve">In practice, since extracting </w:t>
      </w:r>
      <m:oMath>
        <m:r>
          <w:rPr>
            <w:rFonts w:ascii="Cambria Math" w:hAnsi="Cambria Math"/>
          </w:rPr>
          <m:t>α</m:t>
        </m:r>
      </m:oMath>
      <w:r>
        <w:rPr>
          <w:iCs/>
        </w:rPr>
        <w:t xml:space="preserve"> from the above equation is tricky, a look-up-table is built in order to create</w:t>
      </w:r>
      <m:oMath>
        <m:r>
          <w:rPr>
            <w:rFonts w:ascii="Cambria Math" w:hAnsi="Cambria Math"/>
          </w:rPr>
          <m:t xml:space="preserve"> α(</m:t>
        </m:r>
        <m:sSub>
          <m:sSubPr>
            <m:ctrlPr>
              <w:rPr>
                <w:rFonts w:ascii="Cambria Math" w:hAnsi="Cambria Math"/>
                <w:i/>
                <w:iCs/>
              </w:rPr>
            </m:ctrlPr>
          </m:sSubPr>
          <m:e>
            <m:r>
              <w:rPr>
                <w:rFonts w:ascii="Cambria Math" w:hAnsi="Cambria Math"/>
              </w:rPr>
              <m:t>M</m:t>
            </m:r>
          </m:e>
          <m:sub>
            <m:r>
              <w:rPr>
                <w:rFonts w:ascii="Cambria Math" w:hAnsi="Cambria Math"/>
              </w:rPr>
              <m:t>s</m:t>
            </m:r>
          </m:sub>
        </m:sSub>
        <m:r>
          <w:rPr>
            <w:rFonts w:ascii="Cambria Math" w:hAnsi="Cambria Math"/>
          </w:rPr>
          <m:t>)</m:t>
        </m:r>
      </m:oMath>
      <w:r>
        <w:rPr>
          <w:iCs/>
        </w:rPr>
        <w:t>.</w:t>
      </w:r>
      <w:r>
        <w:br/>
        <w:t xml:space="preserve">Once </w:t>
      </w:r>
      <m:oMath>
        <m:r>
          <w:rPr>
            <w:rFonts w:ascii="Cambria Math" w:hAnsi="Cambria Math"/>
          </w:rPr>
          <m:t>α</m:t>
        </m:r>
      </m:oMath>
      <w:r>
        <w:rPr>
          <w:iCs/>
        </w:rPr>
        <w:t xml:space="preserve"> is obtained from </w:t>
      </w:r>
      <m:oMath>
        <m:sSub>
          <m:sSubPr>
            <m:ctrlPr>
              <w:rPr>
                <w:rFonts w:ascii="Cambria Math" w:hAnsi="Cambria Math"/>
                <w:i/>
                <w:iCs/>
              </w:rPr>
            </m:ctrlPr>
          </m:sSubPr>
          <m:e>
            <m:r>
              <w:rPr>
                <w:rFonts w:ascii="Cambria Math" w:hAnsi="Cambria Math"/>
              </w:rPr>
              <m:t>M</m:t>
            </m:r>
          </m:e>
          <m:sub>
            <m:r>
              <w:rPr>
                <w:rFonts w:ascii="Cambria Math" w:hAnsi="Cambria Math"/>
              </w:rPr>
              <m:t>s</m:t>
            </m:r>
          </m:sub>
        </m:sSub>
      </m:oMath>
      <w:r>
        <w:t xml:space="preserve"> and </w:t>
      </w:r>
      <m:oMath>
        <m:r>
          <w:rPr>
            <w:rFonts w:ascii="Cambria Math" w:hAnsi="Cambria Math"/>
          </w:rPr>
          <m:t>σ</m:t>
        </m:r>
      </m:oMath>
      <w:r>
        <w:rPr>
          <w:iCs/>
        </w:rPr>
        <w:t xml:space="preserve"> is obtained from </w:t>
      </w:r>
      <m:oMath>
        <m:sSub>
          <m:sSubPr>
            <m:ctrlPr>
              <w:rPr>
                <w:rFonts w:ascii="Cambria Math" w:hAnsi="Cambria Math"/>
                <w:i/>
                <w:iCs/>
              </w:rPr>
            </m:ctrlPr>
          </m:sSubPr>
          <m:e>
            <m:r>
              <w:rPr>
                <w:rFonts w:ascii="Cambria Math" w:hAnsi="Cambria Math"/>
              </w:rPr>
              <m:t xml:space="preserve"> M</m:t>
            </m:r>
          </m:e>
          <m:sub>
            <m:r>
              <w:rPr>
                <w:rFonts w:ascii="Cambria Math" w:hAnsi="Cambria Math"/>
              </w:rPr>
              <m:t>n</m:t>
            </m:r>
          </m:sub>
        </m:sSub>
      </m:oMath>
      <w:r>
        <w:t>, the PSNR is equal to:</w:t>
      </w:r>
    </w:p>
    <w:p w14:paraId="2D1651D0" w14:textId="5A1B5FC6" w:rsidR="00170447" w:rsidRPr="0026252E" w:rsidRDefault="00170447" w:rsidP="00170447">
      <w:pPr>
        <w:rPr>
          <w:iCs/>
        </w:rPr>
      </w:pPr>
      <m:oMathPara>
        <m:oMath>
          <m:r>
            <w:rPr>
              <w:rFonts w:ascii="Cambria Math" w:hAnsi="Cambria Math"/>
            </w:rPr>
            <m:t>PSNR[db]=10</m:t>
          </m:r>
          <m:r>
            <m:rPr>
              <m:sty m:val="p"/>
            </m:rPr>
            <w:rPr>
              <w:rFonts w:ascii="Cambria Math" w:hAnsi="Cambria Math"/>
            </w:rPr>
            <m:t>log⁡</m:t>
          </m:r>
          <m:d>
            <m:dPr>
              <m:ctrlPr>
                <w:rPr>
                  <w:rFonts w:ascii="Cambria Math" w:hAnsi="Cambria Math"/>
                  <w:iCs/>
                </w:rPr>
              </m:ctrlPr>
            </m:dPr>
            <m:e>
              <m:f>
                <m:fPr>
                  <m:ctrlPr>
                    <w:rPr>
                      <w:rFonts w:ascii="Cambria Math" w:hAnsi="Cambria Math"/>
                      <w:i/>
                      <w:iCs/>
                    </w:rPr>
                  </m:ctrlPr>
                </m:fPr>
                <m:num>
                  <m:r>
                    <w:rPr>
                      <w:rFonts w:ascii="Cambria Math" w:hAnsi="Cambria Math"/>
                    </w:rPr>
                    <m:t>α</m:t>
                  </m:r>
                </m:num>
                <m:den>
                  <m:r>
                    <w:rPr>
                      <w:rFonts w:ascii="Cambria Math" w:hAnsi="Cambria Math"/>
                    </w:rPr>
                    <m:t>σ</m:t>
                  </m:r>
                </m:den>
              </m:f>
            </m:e>
          </m:d>
        </m:oMath>
      </m:oMathPara>
    </w:p>
    <w:p w14:paraId="37FD6885" w14:textId="1DCCFE14" w:rsidR="0026252E" w:rsidRDefault="0026252E" w:rsidP="0026252E">
      <w:pPr>
        <w:pStyle w:val="Sub-section"/>
      </w:pPr>
      <w:r>
        <w:t>Dynamic ranges</w:t>
      </w:r>
    </w:p>
    <w:p w14:paraId="7368FD5E" w14:textId="781569E0" w:rsidR="0026252E" w:rsidRDefault="0026252E" w:rsidP="0026252E">
      <w:r>
        <w:t>Recall that:</w:t>
      </w:r>
    </w:p>
    <w:p w14:paraId="0668A883" w14:textId="06450C37" w:rsidR="0026252E" w:rsidRPr="0005403B" w:rsidRDefault="0005403B" w:rsidP="0026252E">
      <w:pPr>
        <w:rPr>
          <w:iCs/>
        </w:rPr>
      </w:pPr>
      <m:oMathPara>
        <m:oMath>
          <m:r>
            <w:rPr>
              <w:rFonts w:ascii="Cambria Math" w:hAnsi="Cambria Math"/>
            </w:rPr>
            <m:t>Z</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d>
                <m:dPr>
                  <m:begChr m:val="|"/>
                  <m:endChr m:val="|"/>
                  <m:ctrlPr>
                    <w:rPr>
                      <w:rFonts w:ascii="Cambria Math" w:hAnsi="Cambria Math"/>
                      <w:i/>
                      <w:iCs/>
                    </w:rPr>
                  </m:ctrlPr>
                </m:dPr>
                <m:e>
                  <m:r>
                    <w:rPr>
                      <w:rFonts w:ascii="Cambria Math" w:hAnsi="Cambria Math"/>
                    </w:rPr>
                    <m:t>γα</m:t>
                  </m:r>
                  <m:d>
                    <m:dPr>
                      <m:ctrlPr>
                        <w:rPr>
                          <w:rFonts w:ascii="Cambria Math" w:hAnsi="Cambria Math"/>
                          <w:i/>
                          <w:iCs/>
                        </w:rPr>
                      </m:ctrlPr>
                    </m:dPr>
                    <m:e>
                      <m:r>
                        <w:rPr>
                          <w:rFonts w:ascii="Cambria Math" w:hAnsi="Cambria Math"/>
                        </w:rPr>
                        <m:t>s</m:t>
                      </m:r>
                      <m:d>
                        <m:dPr>
                          <m:ctrlPr>
                            <w:rPr>
                              <w:rFonts w:ascii="Cambria Math" w:hAnsi="Cambria Math"/>
                              <w:i/>
                              <w:iCs/>
                            </w:rPr>
                          </m:ctrlPr>
                        </m:dPr>
                        <m:e>
                          <m:r>
                            <w:rPr>
                              <w:rFonts w:ascii="Cambria Math" w:hAnsi="Cambria Math"/>
                            </w:rPr>
                            <m:t>t+τ</m:t>
                          </m:r>
                        </m:e>
                      </m:d>
                      <m:r>
                        <w:rPr>
                          <w:rFonts w:ascii="Cambria Math" w:hAnsi="Cambria Math"/>
                        </w:rPr>
                        <m:t>-</m:t>
                      </m:r>
                      <m:acc>
                        <m:accPr>
                          <m:chr m:val="̅"/>
                          <m:ctrlPr>
                            <w:rPr>
                              <w:rFonts w:ascii="Cambria Math" w:hAnsi="Cambria Math"/>
                              <w:i/>
                              <w:iCs/>
                            </w:rPr>
                          </m:ctrlPr>
                        </m:accPr>
                        <m:e>
                          <m:r>
                            <w:rPr>
                              <w:rFonts w:ascii="Cambria Math" w:hAnsi="Cambria Math"/>
                            </w:rPr>
                            <m:t>s</m:t>
                          </m:r>
                        </m:e>
                      </m:acc>
                    </m:e>
                  </m:d>
                  <m:r>
                    <w:rPr>
                      <w:rFonts w:ascii="Cambria Math" w:hAnsi="Cambria Math"/>
                    </w:rPr>
                    <m:t>+N</m:t>
                  </m:r>
                  <m:d>
                    <m:dPr>
                      <m:ctrlPr>
                        <w:rPr>
                          <w:rFonts w:ascii="Cambria Math" w:hAnsi="Cambria Math"/>
                          <w:i/>
                          <w:iCs/>
                        </w:rPr>
                      </m:ctrlPr>
                    </m:dPr>
                    <m:e>
                      <m:r>
                        <w:rPr>
                          <w:rFonts w:ascii="Cambria Math" w:hAnsi="Cambria Math"/>
                        </w:rPr>
                        <m:t>τ</m:t>
                      </m:r>
                    </m:e>
                  </m:d>
                </m:e>
              </m:d>
              <m:r>
                <w:rPr>
                  <w:rFonts w:ascii="Cambria Math" w:hAnsi="Cambria Math"/>
                </w:rPr>
                <m:t>dτ</m:t>
              </m:r>
            </m:e>
          </m:nary>
        </m:oMath>
      </m:oMathPara>
    </w:p>
    <w:p w14:paraId="41F244C5" w14:textId="62B6E0BC" w:rsidR="0005403B" w:rsidRDefault="0005403B" w:rsidP="0026252E">
      <w:r>
        <w:t>Moving to the quntized domain:</w:t>
      </w:r>
    </w:p>
    <w:p w14:paraId="382446A4" w14:textId="4E099113" w:rsidR="0005403B" w:rsidRDefault="00D63E86" w:rsidP="0005403B">
      <w:pPr>
        <w:rPr>
          <w:iCs/>
        </w:rPr>
      </w:pPr>
      <m:oMathPara>
        <m:oMath>
          <m:r>
            <w:rPr>
              <w:rFonts w:ascii="Cambria Math" w:hAnsi="Cambria Math"/>
            </w:rPr>
            <m:t>z</m:t>
          </m:r>
          <m:d>
            <m:dPr>
              <m:begChr m:val="["/>
              <m:endChr m:val="]"/>
              <m:ctrlPr>
                <w:rPr>
                  <w:rFonts w:ascii="Cambria Math" w:hAnsi="Cambria Math"/>
                  <w:i/>
                  <w:iCs/>
                </w:rPr>
              </m:ctrlPr>
            </m:dPr>
            <m:e>
              <m:r>
                <w:rPr>
                  <w:rFonts w:ascii="Cambria Math" w:hAnsi="Cambria Math"/>
                </w:rPr>
                <m:t>n</m:t>
              </m:r>
            </m:e>
          </m:d>
          <m:r>
            <w:rPr>
              <w:rFonts w:ascii="Cambria Math" w:hAnsi="Cambria Math"/>
            </w:rPr>
            <m:t>=Z</m:t>
          </m:r>
          <m:d>
            <m:dPr>
              <m:ctrlPr>
                <w:rPr>
                  <w:rFonts w:ascii="Cambria Math" w:hAnsi="Cambria Math"/>
                  <w:i/>
                  <w:iCs/>
                </w:rPr>
              </m:ctrlPr>
            </m:dPr>
            <m:e>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nary>
            <m:naryPr>
              <m:limLoc m:val="undOvr"/>
              <m:ctrlPr>
                <w:rPr>
                  <w:rFonts w:ascii="Cambria Math" w:hAnsi="Cambria Math"/>
                  <w:i/>
                  <w:iCs/>
                </w:rPr>
              </m:ctrlPr>
            </m:naryPr>
            <m:sub>
              <m:r>
                <w:rPr>
                  <w:rFonts w:ascii="Cambria Math" w:hAnsi="Cambria Math"/>
                </w:rPr>
                <m:t>0</m:t>
              </m:r>
            </m:sub>
            <m:sup>
              <m:r>
                <w:rPr>
                  <w:rFonts w:ascii="Cambria Math" w:hAnsi="Cambria Math"/>
                </w:rPr>
                <m:t>T</m:t>
              </m:r>
            </m:sup>
            <m:e>
              <m:d>
                <m:dPr>
                  <m:begChr m:val="|"/>
                  <m:endChr m:val="|"/>
                  <m:ctrlPr>
                    <w:rPr>
                      <w:rFonts w:ascii="Cambria Math" w:hAnsi="Cambria Math"/>
                      <w:i/>
                      <w:iCs/>
                    </w:rPr>
                  </m:ctrlPr>
                </m:dPr>
                <m:e>
                  <m:r>
                    <w:rPr>
                      <w:rFonts w:ascii="Cambria Math" w:hAnsi="Cambria Math"/>
                    </w:rPr>
                    <m:t>γα</m:t>
                  </m:r>
                  <m:d>
                    <m:dPr>
                      <m:ctrlPr>
                        <w:rPr>
                          <w:rFonts w:ascii="Cambria Math" w:hAnsi="Cambria Math"/>
                          <w:i/>
                          <w:iCs/>
                        </w:rPr>
                      </m:ctrlPr>
                    </m:dPr>
                    <m:e>
                      <m:r>
                        <w:rPr>
                          <w:rFonts w:ascii="Cambria Math" w:hAnsi="Cambria Math"/>
                        </w:rPr>
                        <m:t>s</m:t>
                      </m:r>
                      <m:d>
                        <m:dPr>
                          <m:ctrlPr>
                            <w:rPr>
                              <w:rFonts w:ascii="Cambria Math" w:hAnsi="Cambria Math"/>
                              <w:i/>
                              <w:iCs/>
                            </w:rPr>
                          </m:ctrlPr>
                        </m:dPr>
                        <m:e>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+τ</m:t>
                          </m:r>
                        </m:e>
                      </m:d>
                      <m:r>
                        <w:rPr>
                          <w:rFonts w:ascii="Cambria Math" w:hAnsi="Cambria Math"/>
                        </w:rPr>
                        <m:t>-</m:t>
                      </m:r>
                      <m:acc>
                        <m:accPr>
                          <m:chr m:val="̅"/>
                          <m:ctrlPr>
                            <w:rPr>
                              <w:rFonts w:ascii="Cambria Math" w:hAnsi="Cambria Math"/>
                              <w:i/>
                              <w:iCs/>
                            </w:rPr>
                          </m:ctrlPr>
                        </m:accPr>
                        <m:e>
                          <m:r>
                            <w:rPr>
                              <w:rFonts w:ascii="Cambria Math" w:hAnsi="Cambria Math"/>
                            </w:rPr>
                            <m:t>s</m:t>
                          </m:r>
                        </m:e>
                      </m:acc>
                    </m:e>
                  </m:d>
                  <m:r>
                    <w:rPr>
                      <w:rFonts w:ascii="Cambria Math" w:hAnsi="Cambria Math"/>
                    </w:rPr>
                    <m:t>+N</m:t>
                  </m:r>
                  <m:d>
                    <m:dPr>
                      <m:ctrlPr>
                        <w:rPr>
                          <w:rFonts w:ascii="Cambria Math" w:hAnsi="Cambria Math"/>
                          <w:i/>
                          <w:iCs/>
                        </w:rPr>
                      </m:ctrlPr>
                    </m:dPr>
                    <m:e>
                      <m:r>
                        <w:rPr>
                          <w:rFonts w:ascii="Cambria Math" w:hAnsi="Cambria Math"/>
                        </w:rPr>
                        <m:t>τ</m:t>
                      </m:r>
                    </m:e>
                  </m:d>
                </m:e>
              </m:d>
              <m:r>
                <w:rPr>
                  <w:rFonts w:ascii="Cambria Math" w:hAnsi="Cambria Math"/>
                </w:rPr>
                <m:t>dτ</m:t>
              </m:r>
            </m:e>
          </m:nary>
        </m:oMath>
      </m:oMathPara>
    </w:p>
    <w:p w14:paraId="4327197C" w14:textId="77777777" w:rsidR="00D63E86" w:rsidRDefault="00D63E86" w:rsidP="0005403B">
      <w:pPr>
        <w:rPr>
          <w:iCs/>
        </w:rPr>
      </w:pPr>
    </w:p>
    <w:p w14:paraId="3FF3575A" w14:textId="2809DDC2" w:rsidR="009929D8" w:rsidRDefault="009929D8" w:rsidP="009929D8">
      <w:r>
        <w:t>Data is then quntized to 12b using adc:</w:t>
      </w:r>
    </w:p>
    <w:p w14:paraId="1AB8365A" w14:textId="3E8A5E2C" w:rsidR="009929D8" w:rsidRPr="00CC5AF9" w:rsidRDefault="007D2154" w:rsidP="009929D8">
      <m:oMathPara>
        <m:oMath>
          <m:sSub>
            <m:sSubPr>
              <m:ctrlPr>
                <w:rPr>
                  <w:rFonts w:ascii="Cambria Math" w:hAnsi="Cambria Math"/>
                  <w:i/>
                  <w:iCs/>
                </w:rPr>
              </m:ctrlPr>
            </m:sSubPr>
            <m:e>
              <m:r>
                <w:rPr>
                  <w:rFonts w:ascii="Cambria Math" w:hAnsi="Cambria Math"/>
                </w:rPr>
                <m:t>z</m:t>
              </m:r>
            </m:e>
            <m:sub>
              <m:r>
                <w:rPr>
                  <w:rFonts w:ascii="Cambria Math" w:hAnsi="Cambria Math"/>
                </w:rPr>
                <m:t>q</m:t>
              </m:r>
            </m:sub>
          </m:sSub>
          <m:d>
            <m:dPr>
              <m:begChr m:val="["/>
              <m:endChr m:val="]"/>
              <m:ctrlPr>
                <w:rPr>
                  <w:rFonts w:ascii="Cambria Math" w:hAnsi="Cambria Math"/>
                  <w:i/>
                  <w:iCs/>
                </w:rPr>
              </m:ctrlPr>
            </m:dPr>
            <m:e>
              <m:r>
                <w:rPr>
                  <w:rFonts w:ascii="Cambria Math" w:hAnsi="Cambria Math"/>
                </w:rPr>
                <m:t>n</m:t>
              </m:r>
            </m:e>
          </m:d>
          <m:r>
            <w:rPr>
              <w:rFonts w:ascii="Cambria Math" w:hAnsi="Cambria Math"/>
            </w:rPr>
            <m:t>=round</m:t>
          </m:r>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r>
                        <w:rPr>
                          <w:rFonts w:ascii="Cambria Math" w:hAnsi="Cambria Math"/>
                        </w:rPr>
                        <m:t>0,</m:t>
                      </m:r>
                      <m:func>
                        <m:funcPr>
                          <m:ctrlPr>
                            <w:rPr>
                              <w:rFonts w:ascii="Cambria Math" w:hAnsi="Cambria Math"/>
                              <w:i/>
                              <w:iCs/>
                            </w:rPr>
                          </m:ctrlPr>
                        </m:funcPr>
                        <m:fName>
                          <m:r>
                            <w:rPr>
                              <w:rFonts w:ascii="Cambria Math" w:hAnsi="Cambria Math"/>
                            </w:rPr>
                            <m:t>min</m:t>
                          </m:r>
                        </m:fName>
                        <m:e>
                          <m:d>
                            <m:dPr>
                              <m:ctrlPr>
                                <w:rPr>
                                  <w:rFonts w:ascii="Cambria Math" w:hAnsi="Cambria Math"/>
                                  <w:i/>
                                  <w:iCs/>
                                </w:rPr>
                              </m:ctrlPr>
                            </m:dPr>
                            <m:e>
                              <m:r>
                                <w:rPr>
                                  <w:rFonts w:ascii="Cambria Math" w:hAnsi="Cambria Math"/>
                                </w:rPr>
                                <m:t xml:space="preserve">1, </m:t>
                              </m:r>
                              <m:f>
                                <m:fPr>
                                  <m:ctrlPr>
                                    <w:rPr>
                                      <w:rFonts w:ascii="Cambria Math" w:hAnsi="Cambria Math"/>
                                      <w:i/>
                                    </w:rPr>
                                  </m:ctrlPr>
                                </m:fPr>
                                <m:num>
                                  <m:d>
                                    <m:dPr>
                                      <m:ctrlPr>
                                        <w:rPr>
                                          <w:rFonts w:ascii="Cambria Math" w:hAnsi="Cambria Math"/>
                                          <w:i/>
                                          <w:iCs/>
                                        </w:rPr>
                                      </m:ctrlPr>
                                    </m:dPr>
                                    <m:e>
                                      <m:r>
                                        <w:rPr>
                                          <w:rFonts w:ascii="Cambria Math" w:hAnsi="Cambria Math"/>
                                        </w:rPr>
                                        <m:t>z</m:t>
                                      </m:r>
                                      <m:d>
                                        <m:dPr>
                                          <m:begChr m:val="["/>
                                          <m:endChr m:val="]"/>
                                          <m:ctrlPr>
                                            <w:rPr>
                                              <w:rFonts w:ascii="Cambria Math" w:hAnsi="Cambria Math"/>
                                              <w:i/>
                                              <w:iCs/>
                                            </w:rPr>
                                          </m:ctrlPr>
                                        </m:dPr>
                                        <m:e>
                                          <m:r>
                                            <w:rPr>
                                              <w:rFonts w:ascii="Cambria Math" w:hAnsi="Cambria Math"/>
                                            </w:rPr>
                                            <m:t>n</m:t>
                                          </m:r>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0</m:t>
                                          </m:r>
                                        </m:sub>
                                      </m:sSub>
                                      <m:ctrlPr>
                                        <w:rPr>
                                          <w:rFonts w:ascii="Cambria Math" w:hAnsi="Cambria Math"/>
                                          <w:i/>
                                        </w:rPr>
                                      </m:ctrlPr>
                                    </m:e>
                                  </m:d>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en>
                              </m:f>
                            </m:e>
                          </m:d>
                        </m:e>
                      </m:func>
                      <m:ctrlPr>
                        <w:rPr>
                          <w:rFonts w:ascii="Cambria Math" w:hAnsi="Cambria Math"/>
                          <w:i/>
                        </w:rPr>
                      </m:ctrlPr>
                    </m:e>
                  </m:d>
                </m:e>
              </m:func>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-1</m:t>
                  </m:r>
                </m:e>
              </m:d>
              <m:ctrlPr>
                <w:rPr>
                  <w:rFonts w:ascii="Cambria Math" w:hAnsi="Cambria Math"/>
                  <w:i/>
                </w:rPr>
              </m:ctrlPr>
            </m:e>
          </m:d>
        </m:oMath>
      </m:oMathPara>
    </w:p>
    <w:p w14:paraId="41671FB4" w14:textId="2DE018ED" w:rsidR="00CC5AF9" w:rsidRDefault="00CC5AF9" w:rsidP="00CC5AF9">
      <w:r>
        <w:lastRenderedPageBreak/>
        <w:t xml:space="preserve">Assuming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&lt;z</m:t>
        </m:r>
        <m:d>
          <m:dPr>
            <m:begChr m:val="["/>
            <m:endChr m:val="]"/>
            <m:ctrlPr>
              <w:rPr>
                <w:rFonts w:ascii="Cambria Math" w:hAnsi="Cambria Math"/>
                <w:i/>
                <w:iCs/>
              </w:rPr>
            </m:ctrlPr>
          </m:dPr>
          <m:e>
            <m:r>
              <w:rPr>
                <w:rFonts w:ascii="Cambria Math" w:hAnsi="Cambria Math"/>
              </w:rPr>
              <m:t>n</m:t>
            </m:r>
          </m:e>
        </m:d>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79ED4D35" w14:textId="7D3A57AF" w:rsidR="00CC5AF9" w:rsidRPr="00CC5AF9" w:rsidRDefault="007D2154" w:rsidP="00CC5AF9">
      <m:oMathPara>
        <m:oMath>
          <m:sSub>
            <m:sSubPr>
              <m:ctrlPr>
                <w:rPr>
                  <w:rFonts w:ascii="Cambria Math" w:hAnsi="Cambria Math"/>
                  <w:i/>
                  <w:iCs/>
                </w:rPr>
              </m:ctrlPr>
            </m:sSubPr>
            <m:e>
              <m:r>
                <w:rPr>
                  <w:rFonts w:ascii="Cambria Math" w:hAnsi="Cambria Math"/>
                </w:rPr>
                <m:t>z</m:t>
              </m:r>
            </m:e>
            <m:sub>
              <m:r>
                <w:rPr>
                  <w:rFonts w:ascii="Cambria Math" w:hAnsi="Cambria Math"/>
                </w:rPr>
                <m:t>q</m:t>
              </m:r>
            </m:sub>
          </m:sSub>
          <m:d>
            <m:dPr>
              <m:begChr m:val="["/>
              <m:endChr m:val="]"/>
              <m:ctrlPr>
                <w:rPr>
                  <w:rFonts w:ascii="Cambria Math" w:hAnsi="Cambria Math"/>
                  <w:i/>
                  <w:iCs/>
                </w:rPr>
              </m:ctrlPr>
            </m:dPr>
            <m:e>
              <m:r>
                <w:rPr>
                  <w:rFonts w:ascii="Cambria Math" w:hAnsi="Cambria Math"/>
                </w:rPr>
                <m:t>n</m:t>
              </m:r>
            </m:e>
          </m:d>
          <m:r>
            <w:rPr>
              <w:rFonts w:ascii="Cambria Math" w:hAnsi="Cambria Math"/>
            </w:rPr>
            <m:t>=round</m:t>
          </m:r>
          <m:d>
            <m:dPr>
              <m:ctrlPr>
                <w:rPr>
                  <w:rFonts w:ascii="Cambria Math" w:hAnsi="Cambria Math"/>
                  <w:i/>
                  <w:iCs/>
                </w:rPr>
              </m:ctrlPr>
            </m:dPr>
            <m:e>
              <m:f>
                <m:fPr>
                  <m:ctrlPr>
                    <w:rPr>
                      <w:rFonts w:ascii="Cambria Math" w:hAnsi="Cambria Math"/>
                      <w:i/>
                    </w:rPr>
                  </m:ctrlPr>
                </m:fPr>
                <m:num>
                  <m:d>
                    <m:dPr>
                      <m:ctrlPr>
                        <w:rPr>
                          <w:rFonts w:ascii="Cambria Math" w:hAnsi="Cambria Math"/>
                          <w:i/>
                          <w:iCs/>
                        </w:rPr>
                      </m:ctrlPr>
                    </m:dPr>
                    <m:e>
                      <m:r>
                        <w:rPr>
                          <w:rFonts w:ascii="Cambria Math" w:hAnsi="Cambria Math"/>
                        </w:rPr>
                        <m:t>z</m:t>
                      </m:r>
                      <m:d>
                        <m:dPr>
                          <m:begChr m:val="["/>
                          <m:endChr m:val="]"/>
                          <m:ctrlPr>
                            <w:rPr>
                              <w:rFonts w:ascii="Cambria Math" w:hAnsi="Cambria Math"/>
                              <w:i/>
                              <w:iCs/>
                            </w:rPr>
                          </m:ctrlPr>
                        </m:dPr>
                        <m:e>
                          <m:r>
                            <w:rPr>
                              <w:rFonts w:ascii="Cambria Math" w:hAnsi="Cambria Math"/>
                            </w:rPr>
                            <m:t>n</m:t>
                          </m:r>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0</m:t>
                          </m:r>
                        </m:sub>
                      </m:sSub>
                      <m:ctrlPr>
                        <w:rPr>
                          <w:rFonts w:ascii="Cambria Math" w:hAnsi="Cambria Math"/>
                          <w:i/>
                        </w:rPr>
                      </m:ctrlPr>
                    </m:e>
                  </m:d>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-1</m:t>
                  </m:r>
                </m:e>
              </m:d>
              <m:ctrlPr>
                <w:rPr>
                  <w:rFonts w:ascii="Cambria Math" w:hAnsi="Cambria Math"/>
                  <w:i/>
                </w:rPr>
              </m:ctrlPr>
            </m:e>
          </m:d>
        </m:oMath>
      </m:oMathPara>
    </w:p>
    <w:p w14:paraId="2FA37C30" w14:textId="77777777" w:rsidR="00CC5AF9" w:rsidRPr="0005403B" w:rsidRDefault="00CC5AF9" w:rsidP="00CC5AF9"/>
    <w:p w14:paraId="4C4D5E18" w14:textId="5595050E" w:rsidR="00170447" w:rsidRPr="00544314" w:rsidRDefault="00595F05" w:rsidP="00CB085F">
      <w:pPr>
        <w:pStyle w:val="Section"/>
      </w:pPr>
      <w:bookmarkStart w:id="60" w:name="_Toc470615705"/>
      <w:bookmarkStart w:id="61" w:name="_Toc470704539"/>
      <w:r>
        <w:lastRenderedPageBreak/>
        <w:t>Implmentation Notes</w:t>
      </w:r>
      <w:bookmarkEnd w:id="60"/>
      <w:bookmarkEnd w:id="61"/>
    </w:p>
    <w:p w14:paraId="7AB26D2C" w14:textId="248411BA" w:rsidR="00595F05" w:rsidRDefault="00595F05" w:rsidP="00595F05">
      <w:bookmarkStart w:id="62" w:name="_Toc444086050"/>
      <w:bookmarkStart w:id="63" w:name="_Toc450467513"/>
      <w:r>
        <w:t xml:space="preserve">27-Dec-2016: Correlation block inside the DCOR was implemented as </w:t>
      </w:r>
    </w:p>
    <w:p w14:paraId="32536553" w14:textId="77777777" w:rsidR="009E613A" w:rsidRPr="00B36BF2" w:rsidRDefault="007D2154" w:rsidP="009E613A">
      <m:oMathPara>
        <m:oMath>
          <m:sSub>
            <m:sSubPr>
              <m:ctrlPr>
                <w:rPr>
                  <w:rFonts w:ascii="Cambria Math" w:hAnsi="Cambria Math"/>
                  <w:i/>
                </w:rPr>
              </m:ctrlPr>
            </m:sSubPr>
            <m:e>
              <m:r>
                <w:rPr>
                  <w:rFonts w:ascii="Cambria Math" w:hAnsi="Cambria Math"/>
                </w:rPr>
                <m:t>Corr</m:t>
              </m:r>
            </m:e>
            <m:sub>
              <m:r>
                <w:rPr>
                  <w:rFonts w:ascii="Cambria Math" w:hAnsi="Cambria Math"/>
                </w:rPr>
                <m:t>Dec</m:t>
              </m:r>
            </m:sub>
          </m:sSub>
          <m:d>
            <m:dPr>
              <m:begChr m:val="["/>
              <m:endChr m:val="]"/>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sSub>
                <m:sSubPr>
                  <m:ctrlPr>
                    <w:rPr>
                      <w:rFonts w:ascii="Cambria Math" w:hAnsi="Cambria Math"/>
                      <w:i/>
                      <w:iCs/>
                    </w:rPr>
                  </m:ctrlPr>
                </m:sSubPr>
                <m:e>
                  <m:r>
                    <w:rPr>
                      <w:rFonts w:ascii="Cambria Math" w:hAnsi="Cambria Math"/>
                    </w:rPr>
                    <m:t>K</m:t>
                  </m:r>
                </m:e>
                <m:sub>
                  <m:r>
                    <w:rPr>
                      <w:rFonts w:ascii="Cambria Math" w:hAnsi="Cambria Math"/>
                    </w:rPr>
                    <m:t>Dec-1</m:t>
                  </m:r>
                </m:sub>
              </m:sSub>
              <m:r>
                <m:rPr>
                  <m:sty m:val="p"/>
                </m:rPr>
                <w:rPr>
                  <w:rFonts w:ascii="Cambria Math" w:hAnsi="Cambria Math"/>
                </w:rPr>
                <m:t xml:space="preserve"> </m:t>
              </m:r>
            </m:sup>
            <m:e>
              <m:sSub>
                <m:sSubPr>
                  <m:ctrlPr>
                    <w:rPr>
                      <w:rFonts w:ascii="Cambria Math" w:hAnsi="Cambria Math"/>
                      <w:i/>
                      <w:iCs/>
                      <w:vertAlign w:val="subscript"/>
                    </w:rPr>
                  </m:ctrlPr>
                </m:sSubPr>
                <m:e>
                  <m:r>
                    <w:rPr>
                      <w:rFonts w:ascii="Cambria Math" w:hAnsi="Cambria Math"/>
                      <w:vertAlign w:val="subscript"/>
                    </w:rPr>
                    <m:t>CMA</m:t>
                  </m:r>
                </m:e>
                <m:sub>
                  <m:r>
                    <w:rPr>
                      <w:rFonts w:ascii="Cambria Math" w:hAnsi="Cambria Math"/>
                      <w:vertAlign w:val="subscript"/>
                    </w:rPr>
                    <m:t>Dec</m:t>
                  </m:r>
                </m:sub>
              </m:sSub>
              <m:r>
                <w:rPr>
                  <w:rFonts w:ascii="Cambria Math"/>
                  <w:vertAlign w:val="subscript"/>
                </w:rPr>
                <m:t>[k]</m:t>
              </m:r>
              <m:r>
                <w:rPr>
                  <w:rFonts w:ascii="Cambria Math" w:hAnsi="Cambria Math"/>
                </w:rPr>
                <m:t> ⋅</m:t>
              </m:r>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Dec</m:t>
                  </m:r>
                </m:sub>
              </m:sSub>
              <m:r>
                <w:rPr>
                  <w:rFonts w:ascii="Cambria Math"/>
                  <w:vertAlign w:val="subscript"/>
                </w:rPr>
                <m:t>[</m:t>
              </m:r>
              <m:d>
                <m:dPr>
                  <m:ctrlPr>
                    <w:rPr>
                      <w:rFonts w:ascii="Cambria Math" w:hAnsi="Cambria Math"/>
                      <w:i/>
                      <w:iCs/>
                      <w:vertAlign w:val="subscript"/>
                    </w:rPr>
                  </m:ctrlPr>
                </m:dPr>
                <m:e>
                  <m:r>
                    <w:rPr>
                      <w:rFonts w:ascii="Cambria Math"/>
                      <w:vertAlign w:val="subscript"/>
                    </w:rPr>
                    <m:t>k+i</m:t>
                  </m:r>
                </m:e>
              </m:d>
              <m:r>
                <w:rPr>
                  <w:rFonts w:ascii="Cambria Math"/>
                  <w:vertAlign w:val="subscript"/>
                </w:rPr>
                <m:t>%</m:t>
              </m:r>
              <m:sSub>
                <m:sSubPr>
                  <m:ctrlPr>
                    <w:rPr>
                      <w:rFonts w:ascii="Cambria Math" w:hAnsi="Cambria Math"/>
                      <w:i/>
                      <w:iCs/>
                    </w:rPr>
                  </m:ctrlPr>
                </m:sSubPr>
                <m:e>
                  <m:r>
                    <w:rPr>
                      <w:rFonts w:ascii="Cambria Math" w:hAnsi="Cambria Math"/>
                    </w:rPr>
                    <m:t>K</m:t>
                  </m:r>
                </m:e>
                <m:sub>
                  <m:r>
                    <w:rPr>
                      <w:rFonts w:ascii="Cambria Math" w:hAnsi="Cambria Math"/>
                    </w:rPr>
                    <m:t>Dec</m:t>
                  </m:r>
                </m:sub>
              </m:sSub>
              <m:r>
                <w:rPr>
                  <w:rFonts w:ascii="Cambria Math"/>
                  <w:vertAlign w:val="subscript"/>
                </w:rPr>
                <m:t>]</m:t>
              </m:r>
              <m:r>
                <w:rPr>
                  <w:rFonts w:ascii="Cambria Math" w:hAnsi="Cambria Math"/>
                </w:rPr>
                <m:t xml:space="preserve">  </m:t>
              </m:r>
            </m:e>
          </m:nary>
        </m:oMath>
      </m:oMathPara>
    </w:p>
    <w:p w14:paraId="6E9E9A5E" w14:textId="251F828C" w:rsidR="00595F05" w:rsidRDefault="009E613A" w:rsidP="00595F05">
      <w:r>
        <w:t xml:space="preserve">Instead of </w:t>
      </w:r>
    </w:p>
    <w:p w14:paraId="1208CB18" w14:textId="77368D06" w:rsidR="009E613A" w:rsidRPr="009E613A" w:rsidRDefault="007D2154" w:rsidP="009E613A">
      <m:oMathPara>
        <m:oMath>
          <m:sSub>
            <m:sSubPr>
              <m:ctrlPr>
                <w:rPr>
                  <w:rFonts w:ascii="Cambria Math" w:hAnsi="Cambria Math"/>
                  <w:i/>
                </w:rPr>
              </m:ctrlPr>
            </m:sSubPr>
            <m:e>
              <m:r>
                <w:rPr>
                  <w:rFonts w:ascii="Cambria Math" w:hAnsi="Cambria Math"/>
                </w:rPr>
                <m:t>Corr</m:t>
              </m:r>
            </m:e>
            <m:sub>
              <m:r>
                <w:rPr>
                  <w:rFonts w:ascii="Cambria Math" w:hAnsi="Cambria Math"/>
                </w:rPr>
                <m:t>Dec</m:t>
              </m:r>
            </m:sub>
          </m:sSub>
          <m:d>
            <m:dPr>
              <m:begChr m:val="["/>
              <m:endChr m:val="]"/>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sSub>
                <m:sSubPr>
                  <m:ctrlPr>
                    <w:rPr>
                      <w:rFonts w:ascii="Cambria Math" w:hAnsi="Cambria Math"/>
                      <w:i/>
                      <w:iCs/>
                    </w:rPr>
                  </m:ctrlPr>
                </m:sSubPr>
                <m:e>
                  <m:r>
                    <w:rPr>
                      <w:rFonts w:ascii="Cambria Math" w:hAnsi="Cambria Math"/>
                    </w:rPr>
                    <m:t>K</m:t>
                  </m:r>
                </m:e>
                <m:sub>
                  <m:r>
                    <w:rPr>
                      <w:rFonts w:ascii="Cambria Math" w:hAnsi="Cambria Math"/>
                    </w:rPr>
                    <m:t>Dec-1</m:t>
                  </m:r>
                </m:sub>
              </m:sSub>
              <m:r>
                <m:rPr>
                  <m:sty m:val="p"/>
                </m:rPr>
                <w:rPr>
                  <w:rFonts w:ascii="Cambria Math" w:hAnsi="Cambria Math"/>
                </w:rPr>
                <m:t xml:space="preserve"> </m:t>
              </m:r>
            </m:sup>
            <m:e>
              <m:sSub>
                <m:sSubPr>
                  <m:ctrlPr>
                    <w:rPr>
                      <w:rFonts w:ascii="Cambria Math" w:hAnsi="Cambria Math"/>
                      <w:i/>
                      <w:iCs/>
                      <w:vertAlign w:val="subscript"/>
                    </w:rPr>
                  </m:ctrlPr>
                </m:sSubPr>
                <m:e>
                  <m:r>
                    <w:rPr>
                      <w:rFonts w:ascii="Cambria Math" w:hAnsi="Cambria Math"/>
                      <w:vertAlign w:val="subscript"/>
                    </w:rPr>
                    <m:t>CMA</m:t>
                  </m:r>
                </m:e>
                <m:sub>
                  <m:r>
                    <w:rPr>
                      <w:rFonts w:ascii="Cambria Math" w:hAnsi="Cambria Math"/>
                      <w:vertAlign w:val="subscript"/>
                    </w:rPr>
                    <m:t>Dec</m:t>
                  </m:r>
                </m:sub>
              </m:sSub>
              <m:r>
                <w:rPr>
                  <w:rFonts w:ascii="Cambria Math"/>
                  <w:vertAlign w:val="subscript"/>
                </w:rPr>
                <m:t>[k]</m:t>
              </m:r>
              <m:r>
                <w:rPr>
                  <w:rFonts w:ascii="Cambria Math" w:hAnsi="Cambria Math"/>
                </w:rPr>
                <m:t> ⋅</m:t>
              </m:r>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Dec</m:t>
                  </m:r>
                </m:sub>
              </m:sSub>
              <m:r>
                <w:rPr>
                  <w:rFonts w:ascii="Cambria Math"/>
                  <w:vertAlign w:val="subscript"/>
                </w:rPr>
                <m:t>[</m:t>
              </m:r>
              <m:d>
                <m:dPr>
                  <m:ctrlPr>
                    <w:rPr>
                      <w:rFonts w:ascii="Cambria Math" w:hAnsi="Cambria Math"/>
                      <w:i/>
                      <w:iCs/>
                      <w:vertAlign w:val="subscript"/>
                    </w:rPr>
                  </m:ctrlPr>
                </m:dPr>
                <m:e>
                  <m:r>
                    <w:rPr>
                      <w:rFonts w:ascii="Cambria Math"/>
                      <w:vertAlign w:val="subscript"/>
                    </w:rPr>
                    <m:t>k</m:t>
                  </m:r>
                  <m:r>
                    <w:rPr>
                      <w:rFonts w:ascii="Cambria Math"/>
                      <w:vertAlign w:val="subscript"/>
                    </w:rPr>
                    <m:t>-</m:t>
                  </m:r>
                  <m:r>
                    <w:rPr>
                      <w:rFonts w:ascii="Cambria Math"/>
                      <w:vertAlign w:val="subscript"/>
                    </w:rPr>
                    <m:t>i</m:t>
                  </m:r>
                </m:e>
              </m:d>
              <m:r>
                <w:rPr>
                  <w:rFonts w:ascii="Cambria Math"/>
                  <w:vertAlign w:val="subscript"/>
                </w:rPr>
                <m:t>%</m:t>
              </m:r>
              <m:sSub>
                <m:sSubPr>
                  <m:ctrlPr>
                    <w:rPr>
                      <w:rFonts w:ascii="Cambria Math" w:hAnsi="Cambria Math"/>
                      <w:i/>
                      <w:iCs/>
                    </w:rPr>
                  </m:ctrlPr>
                </m:sSubPr>
                <m:e>
                  <m:r>
                    <w:rPr>
                      <w:rFonts w:ascii="Cambria Math" w:hAnsi="Cambria Math"/>
                    </w:rPr>
                    <m:t>K</m:t>
                  </m:r>
                </m:e>
                <m:sub>
                  <m:r>
                    <w:rPr>
                      <w:rFonts w:ascii="Cambria Math" w:hAnsi="Cambria Math"/>
                    </w:rPr>
                    <m:t>Dec</m:t>
                  </m:r>
                </m:sub>
              </m:sSub>
              <m:r>
                <w:rPr>
                  <w:rFonts w:ascii="Cambria Math"/>
                  <w:vertAlign w:val="subscript"/>
                </w:rPr>
                <m:t>]</m:t>
              </m:r>
              <m:r>
                <w:rPr>
                  <w:rFonts w:ascii="Cambria Math" w:hAnsi="Cambria Math"/>
                </w:rPr>
                <m:t xml:space="preserve">  </m:t>
              </m:r>
            </m:e>
          </m:nary>
        </m:oMath>
      </m:oMathPara>
    </w:p>
    <w:p w14:paraId="02CD0B9B" w14:textId="6509F369" w:rsidR="009E613A" w:rsidRDefault="009E613A" w:rsidP="009E613A">
      <w:r>
        <w:t>In both coarse and fine.</w:t>
      </w:r>
    </w:p>
    <w:p w14:paraId="49CBEFA4" w14:textId="2C386619" w:rsidR="009E613A" w:rsidRPr="00B36BF2" w:rsidRDefault="009E613A" w:rsidP="009E613A">
      <w:r>
        <w:t>A fixe was applied by outputting the reverese correlation and reverse the max_index</w:t>
      </w:r>
    </w:p>
    <w:p w14:paraId="264E4E53" w14:textId="77777777" w:rsidR="009E613A" w:rsidRPr="00544314" w:rsidRDefault="009E613A" w:rsidP="00595F05"/>
    <w:p w14:paraId="3E68D4EB" w14:textId="77777777" w:rsidR="006E0EB2" w:rsidRDefault="006E0EB2" w:rsidP="00CB085F">
      <w:pPr>
        <w:pStyle w:val="Section"/>
      </w:pPr>
      <w:bookmarkStart w:id="64" w:name="_Toc470615706"/>
      <w:bookmarkStart w:id="65" w:name="_Toc470704540"/>
      <w:r>
        <w:lastRenderedPageBreak/>
        <w:t>Registers</w:t>
      </w:r>
      <w:bookmarkEnd w:id="62"/>
      <w:bookmarkEnd w:id="63"/>
      <w:bookmarkEnd w:id="64"/>
      <w:bookmarkEnd w:id="65"/>
    </w:p>
    <w:p w14:paraId="56BD106A" w14:textId="77777777" w:rsidR="006E0EB2" w:rsidRDefault="006E0EB2" w:rsidP="006E0EB2"/>
    <w:p w14:paraId="2E2B9291" w14:textId="77777777" w:rsidR="006E0EB2" w:rsidRDefault="006E0EB2" w:rsidP="00C75D51">
      <w:pPr>
        <w:pStyle w:val="Caption"/>
      </w:pPr>
      <w:bookmarkStart w:id="66" w:name="_Toc444086044"/>
      <w:bookmarkStart w:id="67" w:name="_Toc450467545"/>
      <w:r>
        <w:t xml:space="preserve">Table </w:t>
      </w:r>
      <w:fldSimple w:instr=" SEQ Table \* ARABIC ">
        <w:r>
          <w:rPr>
            <w:noProof/>
          </w:rPr>
          <w:t>2</w:t>
        </w:r>
      </w:fldSimple>
      <w:r>
        <w:t>: Registers</w:t>
      </w:r>
      <w:bookmarkEnd w:id="66"/>
      <w:bookmarkEnd w:id="67"/>
    </w:p>
    <w:tbl>
      <w:tblPr>
        <w:tblStyle w:val="TableGrid"/>
        <w:tblW w:w="9209" w:type="dxa"/>
        <w:tblLayout w:type="fixed"/>
        <w:tblLook w:val="04A0" w:firstRow="1" w:lastRow="0" w:firstColumn="1" w:lastColumn="0" w:noHBand="0" w:noVBand="1"/>
      </w:tblPr>
      <w:tblGrid>
        <w:gridCol w:w="3415"/>
        <w:gridCol w:w="540"/>
        <w:gridCol w:w="865"/>
        <w:gridCol w:w="1170"/>
        <w:gridCol w:w="3219"/>
      </w:tblGrid>
      <w:tr w:rsidR="006E0EB2" w:rsidRPr="00BF6FC8" w14:paraId="3C59C3A6" w14:textId="77777777" w:rsidTr="00B821DF">
        <w:trPr>
          <w:trHeight w:val="270"/>
        </w:trPr>
        <w:tc>
          <w:tcPr>
            <w:tcW w:w="3415" w:type="dxa"/>
            <w:shd w:val="clear" w:color="auto" w:fill="E6E6E6"/>
            <w:vAlign w:val="center"/>
          </w:tcPr>
          <w:p w14:paraId="58A29945" w14:textId="77777777" w:rsidR="006E0EB2" w:rsidRPr="00BF6FC8" w:rsidRDefault="006E0EB2" w:rsidP="00387794">
            <w:pPr>
              <w:jc w:val="center"/>
              <w:rPr>
                <w:b/>
              </w:rPr>
            </w:pPr>
            <w:r w:rsidRPr="00BF6FC8">
              <w:rPr>
                <w:b/>
              </w:rPr>
              <w:t>Name</w:t>
            </w:r>
          </w:p>
        </w:tc>
        <w:tc>
          <w:tcPr>
            <w:tcW w:w="540" w:type="dxa"/>
            <w:shd w:val="clear" w:color="auto" w:fill="E6E6E6"/>
            <w:vAlign w:val="center"/>
          </w:tcPr>
          <w:p w14:paraId="70DEC8AD" w14:textId="77777777" w:rsidR="006E0EB2" w:rsidRDefault="006E0EB2" w:rsidP="00387794">
            <w:pPr>
              <w:ind w:left="-162" w:right="-108"/>
              <w:jc w:val="center"/>
              <w:rPr>
                <w:b/>
              </w:rPr>
            </w:pPr>
            <w:r>
              <w:rPr>
                <w:b/>
              </w:rPr>
              <w:t>Size</w:t>
            </w:r>
          </w:p>
        </w:tc>
        <w:tc>
          <w:tcPr>
            <w:tcW w:w="865" w:type="dxa"/>
            <w:shd w:val="clear" w:color="auto" w:fill="E6E6E6"/>
            <w:tcMar>
              <w:left w:w="14" w:type="dxa"/>
              <w:right w:w="14" w:type="dxa"/>
            </w:tcMar>
            <w:vAlign w:val="center"/>
          </w:tcPr>
          <w:p w14:paraId="2DC5822B" w14:textId="77777777" w:rsidR="006E0EB2" w:rsidRPr="00BF6FC8" w:rsidRDefault="006E0EB2" w:rsidP="00387794">
            <w:pPr>
              <w:ind w:left="-162" w:right="-108"/>
              <w:jc w:val="center"/>
              <w:rPr>
                <w:b/>
              </w:rPr>
            </w:pPr>
            <w:r>
              <w:rPr>
                <w:b/>
              </w:rPr>
              <w:t>Default</w:t>
            </w:r>
          </w:p>
        </w:tc>
        <w:tc>
          <w:tcPr>
            <w:tcW w:w="1170" w:type="dxa"/>
            <w:shd w:val="clear" w:color="auto" w:fill="E6E6E6"/>
            <w:tcMar>
              <w:left w:w="72" w:type="dxa"/>
              <w:right w:w="72" w:type="dxa"/>
            </w:tcMar>
            <w:vAlign w:val="center"/>
          </w:tcPr>
          <w:p w14:paraId="0D1F8610" w14:textId="77777777" w:rsidR="006E0EB2" w:rsidRPr="00BF6FC8" w:rsidRDefault="006E0EB2" w:rsidP="00387794">
            <w:pPr>
              <w:jc w:val="center"/>
              <w:rPr>
                <w:b/>
              </w:rPr>
            </w:pPr>
            <w:r>
              <w:rPr>
                <w:b/>
              </w:rPr>
              <w:t>Range</w:t>
            </w:r>
          </w:p>
        </w:tc>
        <w:tc>
          <w:tcPr>
            <w:tcW w:w="3219" w:type="dxa"/>
            <w:shd w:val="clear" w:color="auto" w:fill="E6E6E6"/>
            <w:vAlign w:val="center"/>
          </w:tcPr>
          <w:p w14:paraId="0D66D082" w14:textId="77777777" w:rsidR="006E0EB2" w:rsidRPr="00BF6FC8" w:rsidRDefault="006E0EB2" w:rsidP="00387794">
            <w:pPr>
              <w:jc w:val="center"/>
              <w:rPr>
                <w:b/>
              </w:rPr>
            </w:pPr>
            <w:r w:rsidRPr="00BF6FC8">
              <w:rPr>
                <w:b/>
              </w:rPr>
              <w:t>Special values</w:t>
            </w:r>
            <w:r>
              <w:rPr>
                <w:b/>
              </w:rPr>
              <w:t>/ description</w:t>
            </w:r>
          </w:p>
        </w:tc>
      </w:tr>
      <w:tr w:rsidR="006E0EB2" w:rsidRPr="00BF6FC8" w14:paraId="3A667205" w14:textId="77777777" w:rsidTr="00B821DF">
        <w:trPr>
          <w:trHeight w:val="503"/>
        </w:trPr>
        <w:tc>
          <w:tcPr>
            <w:tcW w:w="3415" w:type="dxa"/>
            <w:shd w:val="clear" w:color="auto" w:fill="E6E6E6"/>
            <w:vAlign w:val="center"/>
          </w:tcPr>
          <w:p w14:paraId="5AB38887" w14:textId="77777777" w:rsidR="006E0EB2" w:rsidRPr="00BF6FC8" w:rsidRDefault="006E0EB2" w:rsidP="00387794">
            <w:pPr>
              <w:rPr>
                <w:b/>
              </w:rPr>
            </w:pPr>
            <w:r>
              <w:rPr>
                <w:b/>
              </w:rPr>
              <w:t>General</w:t>
            </w:r>
          </w:p>
        </w:tc>
        <w:tc>
          <w:tcPr>
            <w:tcW w:w="540" w:type="dxa"/>
            <w:shd w:val="clear" w:color="auto" w:fill="E6E6E6"/>
            <w:vAlign w:val="center"/>
          </w:tcPr>
          <w:p w14:paraId="348978FD" w14:textId="77777777" w:rsidR="006E0EB2" w:rsidRDefault="006E0EB2" w:rsidP="00387794">
            <w:pPr>
              <w:ind w:left="-162" w:right="-108"/>
              <w:jc w:val="center"/>
              <w:rPr>
                <w:b/>
              </w:rPr>
            </w:pPr>
          </w:p>
        </w:tc>
        <w:tc>
          <w:tcPr>
            <w:tcW w:w="865" w:type="dxa"/>
            <w:shd w:val="clear" w:color="auto" w:fill="E6E6E6"/>
            <w:tcMar>
              <w:left w:w="14" w:type="dxa"/>
              <w:right w:w="14" w:type="dxa"/>
            </w:tcMar>
            <w:vAlign w:val="center"/>
          </w:tcPr>
          <w:p w14:paraId="18F34280" w14:textId="77777777" w:rsidR="006E0EB2" w:rsidRDefault="006E0EB2" w:rsidP="00387794">
            <w:pPr>
              <w:ind w:left="-162" w:right="-108"/>
              <w:jc w:val="center"/>
              <w:rPr>
                <w:b/>
              </w:rPr>
            </w:pPr>
          </w:p>
        </w:tc>
        <w:tc>
          <w:tcPr>
            <w:tcW w:w="1170" w:type="dxa"/>
            <w:shd w:val="clear" w:color="auto" w:fill="E6E6E6"/>
            <w:tcMar>
              <w:left w:w="72" w:type="dxa"/>
              <w:right w:w="72" w:type="dxa"/>
            </w:tcMar>
            <w:vAlign w:val="center"/>
          </w:tcPr>
          <w:p w14:paraId="474AF201" w14:textId="77777777" w:rsidR="006E0EB2" w:rsidRDefault="006E0EB2" w:rsidP="00387794">
            <w:pPr>
              <w:jc w:val="center"/>
              <w:rPr>
                <w:b/>
              </w:rPr>
            </w:pPr>
          </w:p>
        </w:tc>
        <w:tc>
          <w:tcPr>
            <w:tcW w:w="3219" w:type="dxa"/>
            <w:shd w:val="clear" w:color="auto" w:fill="E6E6E6"/>
            <w:vAlign w:val="center"/>
          </w:tcPr>
          <w:p w14:paraId="2132F179" w14:textId="77777777" w:rsidR="006E0EB2" w:rsidRPr="00BF6FC8" w:rsidRDefault="006E0EB2" w:rsidP="00387794">
            <w:pPr>
              <w:jc w:val="center"/>
              <w:rPr>
                <w:b/>
              </w:rPr>
            </w:pPr>
          </w:p>
        </w:tc>
      </w:tr>
      <w:tr w:rsidR="006E0EB2" w:rsidRPr="00B4044C" w14:paraId="2856D516" w14:textId="77777777" w:rsidTr="00B821DF">
        <w:trPr>
          <w:trHeight w:val="503"/>
        </w:trPr>
        <w:tc>
          <w:tcPr>
            <w:tcW w:w="3415" w:type="dxa"/>
            <w:vAlign w:val="center"/>
          </w:tcPr>
          <w:p w14:paraId="0730F31A" w14:textId="77777777" w:rsidR="006E0EB2" w:rsidRPr="006C0740" w:rsidRDefault="006E0EB2" w:rsidP="00387794">
            <w:pPr>
              <w:rPr>
                <w:rFonts w:ascii="Calibri" w:hAnsi="Calibri"/>
                <w:color w:val="000000"/>
                <w:sz w:val="22"/>
                <w:szCs w:val="22"/>
              </w:rPr>
            </w:pPr>
            <w:r>
              <w:rPr>
                <w:rFonts w:ascii="Calibri" w:hAnsi="Calibri"/>
                <w:color w:val="000000"/>
                <w:sz w:val="22"/>
                <w:szCs w:val="22"/>
              </w:rPr>
              <w:t>RegsGNRLImgHsize</w:t>
            </w:r>
          </w:p>
        </w:tc>
        <w:tc>
          <w:tcPr>
            <w:tcW w:w="540" w:type="dxa"/>
            <w:vAlign w:val="center"/>
          </w:tcPr>
          <w:p w14:paraId="7BEAD248" w14:textId="77777777" w:rsidR="006E0EB2" w:rsidRPr="00B30FC4" w:rsidRDefault="006E0EB2" w:rsidP="00387794">
            <w:pPr>
              <w:jc w:val="center"/>
            </w:pPr>
            <w:r>
              <w:t>12</w:t>
            </w:r>
          </w:p>
        </w:tc>
        <w:tc>
          <w:tcPr>
            <w:tcW w:w="865" w:type="dxa"/>
            <w:tcMar>
              <w:left w:w="14" w:type="dxa"/>
              <w:right w:w="14" w:type="dxa"/>
            </w:tcMar>
            <w:vAlign w:val="center"/>
          </w:tcPr>
          <w:p w14:paraId="7A9209F1" w14:textId="77777777" w:rsidR="006E0EB2" w:rsidRPr="00B30FC4" w:rsidRDefault="006E0EB2" w:rsidP="00387794">
            <w:pPr>
              <w:jc w:val="center"/>
            </w:pPr>
            <w:r>
              <w:t>640</w:t>
            </w:r>
          </w:p>
        </w:tc>
        <w:tc>
          <w:tcPr>
            <w:tcW w:w="1170" w:type="dxa"/>
            <w:tcMar>
              <w:left w:w="72" w:type="dxa"/>
              <w:right w:w="72" w:type="dxa"/>
            </w:tcMar>
            <w:vAlign w:val="center"/>
          </w:tcPr>
          <w:p w14:paraId="4F945112" w14:textId="77777777" w:rsidR="006E0EB2" w:rsidRPr="00B30FC4" w:rsidRDefault="006E0EB2" w:rsidP="00387794">
            <w:pPr>
              <w:jc w:val="center"/>
            </w:pPr>
            <w:r>
              <w:t>1-1280</w:t>
            </w:r>
          </w:p>
        </w:tc>
        <w:tc>
          <w:tcPr>
            <w:tcW w:w="3219" w:type="dxa"/>
            <w:vAlign w:val="center"/>
          </w:tcPr>
          <w:p w14:paraId="07F6F662" w14:textId="77777777" w:rsidR="006E0EB2" w:rsidRPr="00B30FC4" w:rsidRDefault="006E0EB2" w:rsidP="00387794">
            <w:r>
              <w:t>Horizontal resolution</w:t>
            </w:r>
          </w:p>
        </w:tc>
      </w:tr>
      <w:tr w:rsidR="006E0EB2" w:rsidRPr="00B4044C" w14:paraId="373A4C42" w14:textId="77777777" w:rsidTr="00B821DF">
        <w:trPr>
          <w:trHeight w:val="503"/>
        </w:trPr>
        <w:tc>
          <w:tcPr>
            <w:tcW w:w="3415" w:type="dxa"/>
            <w:vAlign w:val="center"/>
          </w:tcPr>
          <w:p w14:paraId="26396B69" w14:textId="3F8288C5" w:rsidR="006E0EB2" w:rsidRDefault="006E0EB2" w:rsidP="00387794">
            <w:pPr>
              <w:rPr>
                <w:rFonts w:ascii="Calibri" w:hAnsi="Calibri"/>
                <w:color w:val="000000"/>
                <w:sz w:val="22"/>
                <w:szCs w:val="22"/>
              </w:rPr>
            </w:pPr>
            <w:r>
              <w:rPr>
                <w:rFonts w:ascii="Calibri" w:hAnsi="Calibri"/>
                <w:color w:val="000000"/>
                <w:sz w:val="22"/>
                <w:szCs w:val="22"/>
              </w:rPr>
              <w:t>RegsGNRL</w:t>
            </w:r>
            <w:r w:rsidR="00947478">
              <w:rPr>
                <w:rFonts w:ascii="Calibri" w:hAnsi="Calibri"/>
                <w:color w:val="000000"/>
                <w:sz w:val="22"/>
                <w:szCs w:val="22"/>
              </w:rPr>
              <w:t>i</w:t>
            </w:r>
            <w:r>
              <w:rPr>
                <w:rFonts w:ascii="Calibri" w:hAnsi="Calibri"/>
                <w:color w:val="000000"/>
                <w:sz w:val="22"/>
                <w:szCs w:val="22"/>
              </w:rPr>
              <w:t>mgVsize</w:t>
            </w:r>
          </w:p>
        </w:tc>
        <w:tc>
          <w:tcPr>
            <w:tcW w:w="540" w:type="dxa"/>
            <w:vAlign w:val="center"/>
          </w:tcPr>
          <w:p w14:paraId="03DA5A63" w14:textId="77777777" w:rsidR="006E0EB2" w:rsidRDefault="006E0EB2" w:rsidP="00387794">
            <w:pPr>
              <w:jc w:val="center"/>
            </w:pPr>
            <w:r>
              <w:t>12</w:t>
            </w:r>
          </w:p>
        </w:tc>
        <w:tc>
          <w:tcPr>
            <w:tcW w:w="865" w:type="dxa"/>
            <w:tcMar>
              <w:left w:w="14" w:type="dxa"/>
              <w:right w:w="14" w:type="dxa"/>
            </w:tcMar>
            <w:vAlign w:val="center"/>
          </w:tcPr>
          <w:p w14:paraId="6ACA4721" w14:textId="77777777" w:rsidR="006E0EB2" w:rsidRDefault="006E0EB2" w:rsidP="00387794">
            <w:pPr>
              <w:jc w:val="center"/>
            </w:pPr>
            <w:r>
              <w:t>480</w:t>
            </w:r>
          </w:p>
        </w:tc>
        <w:tc>
          <w:tcPr>
            <w:tcW w:w="1170" w:type="dxa"/>
            <w:tcMar>
              <w:left w:w="72" w:type="dxa"/>
              <w:right w:w="72" w:type="dxa"/>
            </w:tcMar>
            <w:vAlign w:val="center"/>
          </w:tcPr>
          <w:p w14:paraId="6D179B8C" w14:textId="77777777" w:rsidR="006E0EB2" w:rsidRDefault="006E0EB2" w:rsidP="00387794">
            <w:pPr>
              <w:jc w:val="center"/>
            </w:pPr>
            <w:r>
              <w:t>1-960</w:t>
            </w:r>
          </w:p>
        </w:tc>
        <w:tc>
          <w:tcPr>
            <w:tcW w:w="3219" w:type="dxa"/>
            <w:vAlign w:val="center"/>
          </w:tcPr>
          <w:p w14:paraId="3DB72CB1" w14:textId="77777777" w:rsidR="006E0EB2" w:rsidRDefault="006E0EB2" w:rsidP="00387794">
            <w:r>
              <w:t>Vertical resolution</w:t>
            </w:r>
          </w:p>
        </w:tc>
      </w:tr>
      <w:tr w:rsidR="006E0EB2" w:rsidRPr="00937602" w14:paraId="1CE82705" w14:textId="77777777" w:rsidTr="00B821DF">
        <w:trPr>
          <w:trHeight w:val="512"/>
        </w:trPr>
        <w:tc>
          <w:tcPr>
            <w:tcW w:w="3415" w:type="dxa"/>
            <w:vAlign w:val="center"/>
          </w:tcPr>
          <w:p w14:paraId="528C3E2B" w14:textId="75B78C2E" w:rsidR="006E0EB2" w:rsidRDefault="00BF1E71" w:rsidP="00947478">
            <w:pPr>
              <w:rPr>
                <w:rFonts w:ascii="Calibri" w:hAnsi="Calibri"/>
                <w:color w:val="000000"/>
                <w:sz w:val="22"/>
                <w:szCs w:val="22"/>
              </w:rPr>
            </w:pPr>
            <w:r>
              <w:rPr>
                <w:rFonts w:ascii="Calibri" w:hAnsi="Calibri"/>
                <w:color w:val="000000"/>
                <w:sz w:val="22"/>
                <w:szCs w:val="22"/>
              </w:rPr>
              <w:t>RegsGNRL</w:t>
            </w:r>
            <w:r w:rsidR="00947478">
              <w:rPr>
                <w:rFonts w:ascii="Calibri" w:hAnsi="Calibri"/>
                <w:color w:val="000000"/>
                <w:sz w:val="22"/>
                <w:szCs w:val="22"/>
              </w:rPr>
              <w:t>CodeLength</w:t>
            </w:r>
          </w:p>
        </w:tc>
        <w:tc>
          <w:tcPr>
            <w:tcW w:w="540" w:type="dxa"/>
            <w:vAlign w:val="center"/>
          </w:tcPr>
          <w:p w14:paraId="6939C851" w14:textId="77777777" w:rsidR="006E0EB2" w:rsidRDefault="006E0EB2" w:rsidP="00387794">
            <w:pPr>
              <w:jc w:val="center"/>
            </w:pPr>
            <w:r>
              <w:t>8</w:t>
            </w:r>
          </w:p>
        </w:tc>
        <w:tc>
          <w:tcPr>
            <w:tcW w:w="865" w:type="dxa"/>
            <w:tcMar>
              <w:left w:w="14" w:type="dxa"/>
              <w:right w:w="14" w:type="dxa"/>
            </w:tcMar>
            <w:vAlign w:val="center"/>
          </w:tcPr>
          <w:p w14:paraId="68C6BD51" w14:textId="77777777" w:rsidR="006E0EB2" w:rsidRDefault="006E0EB2" w:rsidP="00387794">
            <w:pPr>
              <w:jc w:val="center"/>
            </w:pPr>
            <w:r>
              <w:t>26</w:t>
            </w:r>
          </w:p>
        </w:tc>
        <w:tc>
          <w:tcPr>
            <w:tcW w:w="1170" w:type="dxa"/>
            <w:tcMar>
              <w:left w:w="72" w:type="dxa"/>
              <w:right w:w="72" w:type="dxa"/>
            </w:tcMar>
            <w:vAlign w:val="center"/>
          </w:tcPr>
          <w:p w14:paraId="2B59A9DD" w14:textId="1602D93E" w:rsidR="006E0EB2" w:rsidRDefault="006E0EB2" w:rsidP="0006196D">
            <w:pPr>
              <w:jc w:val="center"/>
            </w:pPr>
            <w:r>
              <w:t xml:space="preserve">8 </w:t>
            </w:r>
            <w:r w:rsidR="0006196D">
              <w:t>..</w:t>
            </w:r>
            <w:r>
              <w:t xml:space="preserve"> 128</w:t>
            </w:r>
          </w:p>
        </w:tc>
        <w:tc>
          <w:tcPr>
            <w:tcW w:w="3219" w:type="dxa"/>
            <w:vAlign w:val="center"/>
          </w:tcPr>
          <w:p w14:paraId="29D64A2B" w14:textId="334BC255" w:rsidR="006E0EB2" w:rsidRDefault="006E0EB2" w:rsidP="00387794">
            <w:r>
              <w:t>The code length</w:t>
            </w:r>
            <w:r w:rsidR="0006196D">
              <w:t xml:space="preserve"> (even numbers only)</w:t>
            </w:r>
          </w:p>
        </w:tc>
      </w:tr>
      <w:tr w:rsidR="006E0EB2" w:rsidRPr="00937602" w14:paraId="3576378D" w14:textId="77777777" w:rsidTr="00B821DF">
        <w:trPr>
          <w:trHeight w:val="512"/>
        </w:trPr>
        <w:tc>
          <w:tcPr>
            <w:tcW w:w="3415" w:type="dxa"/>
            <w:vAlign w:val="center"/>
          </w:tcPr>
          <w:p w14:paraId="48BF3AB3" w14:textId="10CA2F2E" w:rsidR="006E0EB2" w:rsidRDefault="00BF1E71" w:rsidP="00947478">
            <w:pPr>
              <w:rPr>
                <w:rFonts w:ascii="Calibri" w:hAnsi="Calibri"/>
                <w:color w:val="000000"/>
                <w:sz w:val="22"/>
                <w:szCs w:val="22"/>
              </w:rPr>
            </w:pPr>
            <w:r>
              <w:rPr>
                <w:rFonts w:ascii="Calibri" w:hAnsi="Calibri"/>
                <w:color w:val="000000"/>
                <w:sz w:val="22"/>
                <w:szCs w:val="22"/>
              </w:rPr>
              <w:t>RegsGNRL</w:t>
            </w:r>
            <w:r w:rsidR="00947478">
              <w:rPr>
                <w:rFonts w:ascii="Calibri" w:hAnsi="Calibri"/>
                <w:color w:val="000000"/>
                <w:sz w:val="22"/>
                <w:szCs w:val="22"/>
              </w:rPr>
              <w:t>SampleRate</w:t>
            </w:r>
          </w:p>
        </w:tc>
        <w:tc>
          <w:tcPr>
            <w:tcW w:w="540" w:type="dxa"/>
            <w:vAlign w:val="center"/>
          </w:tcPr>
          <w:p w14:paraId="6B3BB92B" w14:textId="77777777" w:rsidR="006E0EB2" w:rsidRDefault="006E0EB2" w:rsidP="00387794">
            <w:pPr>
              <w:jc w:val="center"/>
            </w:pPr>
            <w:r>
              <w:t>5</w:t>
            </w:r>
          </w:p>
        </w:tc>
        <w:tc>
          <w:tcPr>
            <w:tcW w:w="865" w:type="dxa"/>
            <w:tcMar>
              <w:left w:w="14" w:type="dxa"/>
              <w:right w:w="14" w:type="dxa"/>
            </w:tcMar>
            <w:vAlign w:val="center"/>
          </w:tcPr>
          <w:p w14:paraId="6D3BA626" w14:textId="77777777" w:rsidR="006E0EB2" w:rsidRDefault="006E0EB2" w:rsidP="00387794">
            <w:pPr>
              <w:jc w:val="center"/>
            </w:pPr>
            <w:r>
              <w:t>16</w:t>
            </w:r>
          </w:p>
        </w:tc>
        <w:tc>
          <w:tcPr>
            <w:tcW w:w="1170" w:type="dxa"/>
            <w:tcMar>
              <w:left w:w="72" w:type="dxa"/>
              <w:right w:w="72" w:type="dxa"/>
            </w:tcMar>
            <w:vAlign w:val="center"/>
          </w:tcPr>
          <w:p w14:paraId="2461DFA4" w14:textId="77777777" w:rsidR="006E0EB2" w:rsidRDefault="006E0EB2" w:rsidP="00387794">
            <w:pPr>
              <w:jc w:val="center"/>
            </w:pPr>
            <w:r>
              <w:t>4, 8, 16</w:t>
            </w:r>
          </w:p>
        </w:tc>
        <w:tc>
          <w:tcPr>
            <w:tcW w:w="3219" w:type="dxa"/>
            <w:vAlign w:val="center"/>
          </w:tcPr>
          <w:p w14:paraId="59CD5657" w14:textId="77777777" w:rsidR="006E0EB2" w:rsidRDefault="006E0EB2" w:rsidP="00387794">
            <w:r>
              <w:t>Sampling rate</w:t>
            </w:r>
          </w:p>
        </w:tc>
      </w:tr>
      <w:tr w:rsidR="00203464" w:rsidRPr="00937602" w14:paraId="44494FD6" w14:textId="77777777" w:rsidTr="00B821DF">
        <w:trPr>
          <w:trHeight w:val="512"/>
        </w:trPr>
        <w:tc>
          <w:tcPr>
            <w:tcW w:w="3415" w:type="dxa"/>
            <w:vAlign w:val="center"/>
          </w:tcPr>
          <w:p w14:paraId="51B54E63" w14:textId="41A29B13" w:rsidR="00203464" w:rsidRDefault="00203464" w:rsidP="00947478">
            <w:pPr>
              <w:rPr>
                <w:rFonts w:ascii="Calibri" w:hAnsi="Calibri"/>
                <w:color w:val="000000"/>
                <w:sz w:val="22"/>
                <w:szCs w:val="22"/>
              </w:rPr>
            </w:pPr>
            <w:r>
              <w:rPr>
                <w:rFonts w:ascii="Calibri" w:hAnsi="Calibri"/>
                <w:color w:val="000000"/>
                <w:sz w:val="22"/>
                <w:szCs w:val="22"/>
              </w:rPr>
              <w:t>Regs</w:t>
            </w:r>
            <w:r w:rsidRPr="00203464">
              <w:rPr>
                <w:rFonts w:ascii="Calibri" w:hAnsi="Calibri"/>
                <w:color w:val="000000"/>
                <w:sz w:val="22"/>
                <w:szCs w:val="22"/>
              </w:rPr>
              <w:t>GNRLtmplLength</w:t>
            </w:r>
          </w:p>
        </w:tc>
        <w:tc>
          <w:tcPr>
            <w:tcW w:w="540" w:type="dxa"/>
            <w:vAlign w:val="center"/>
          </w:tcPr>
          <w:p w14:paraId="338D0E1F" w14:textId="162408F0" w:rsidR="00203464" w:rsidRDefault="00203464" w:rsidP="00387794">
            <w:pPr>
              <w:jc w:val="center"/>
            </w:pPr>
            <w:r>
              <w:t>16</w:t>
            </w:r>
          </w:p>
        </w:tc>
        <w:tc>
          <w:tcPr>
            <w:tcW w:w="865" w:type="dxa"/>
            <w:tcMar>
              <w:left w:w="14" w:type="dxa"/>
              <w:right w:w="14" w:type="dxa"/>
            </w:tcMar>
            <w:vAlign w:val="center"/>
          </w:tcPr>
          <w:p w14:paraId="45639327" w14:textId="34D4D504" w:rsidR="00203464" w:rsidRDefault="00203464" w:rsidP="00387794">
            <w:pPr>
              <w:jc w:val="center"/>
            </w:pPr>
            <w:r>
              <w:t>416</w:t>
            </w:r>
          </w:p>
        </w:tc>
        <w:tc>
          <w:tcPr>
            <w:tcW w:w="1170" w:type="dxa"/>
            <w:tcMar>
              <w:left w:w="72" w:type="dxa"/>
              <w:right w:w="72" w:type="dxa"/>
            </w:tcMar>
            <w:vAlign w:val="center"/>
          </w:tcPr>
          <w:p w14:paraId="18111B7B" w14:textId="2A8CE68F" w:rsidR="00203464" w:rsidRDefault="00203464" w:rsidP="00387794">
            <w:pPr>
              <w:jc w:val="center"/>
            </w:pPr>
            <w:r>
              <w:t>0-2^16-1</w:t>
            </w:r>
          </w:p>
        </w:tc>
        <w:tc>
          <w:tcPr>
            <w:tcW w:w="3219" w:type="dxa"/>
            <w:vAlign w:val="center"/>
          </w:tcPr>
          <w:p w14:paraId="63580F21" w14:textId="77777777" w:rsidR="00203464" w:rsidRDefault="00203464" w:rsidP="00387794"/>
        </w:tc>
      </w:tr>
      <w:tr w:rsidR="006E0EB2" w:rsidRPr="00BF6FC8" w14:paraId="6CAC59F1" w14:textId="77777777" w:rsidTr="00B821DF">
        <w:trPr>
          <w:trHeight w:val="503"/>
        </w:trPr>
        <w:tc>
          <w:tcPr>
            <w:tcW w:w="3415" w:type="dxa"/>
            <w:shd w:val="clear" w:color="auto" w:fill="E6E6E6"/>
            <w:vAlign w:val="center"/>
          </w:tcPr>
          <w:p w14:paraId="133DDDF0" w14:textId="43EB8A99" w:rsidR="006E0EB2" w:rsidRPr="00BF6FC8" w:rsidRDefault="00E52812" w:rsidP="00E52812">
            <w:pPr>
              <w:rPr>
                <w:b/>
              </w:rPr>
            </w:pPr>
            <w:r>
              <w:rPr>
                <w:b/>
              </w:rPr>
              <w:t>D</w:t>
            </w:r>
            <w:r w:rsidR="006E0EB2">
              <w:rPr>
                <w:b/>
              </w:rPr>
              <w:t>COR</w:t>
            </w:r>
            <w:r w:rsidR="006E0EB2" w:rsidRPr="00BF6FC8">
              <w:rPr>
                <w:b/>
              </w:rPr>
              <w:t xml:space="preserve"> </w:t>
            </w:r>
          </w:p>
        </w:tc>
        <w:tc>
          <w:tcPr>
            <w:tcW w:w="540" w:type="dxa"/>
            <w:shd w:val="clear" w:color="auto" w:fill="E6E6E6"/>
            <w:vAlign w:val="center"/>
          </w:tcPr>
          <w:p w14:paraId="4777FF21" w14:textId="77777777" w:rsidR="006E0EB2" w:rsidRDefault="006E0EB2" w:rsidP="00387794">
            <w:pPr>
              <w:ind w:left="-162" w:right="-108"/>
              <w:jc w:val="center"/>
              <w:rPr>
                <w:b/>
              </w:rPr>
            </w:pPr>
          </w:p>
        </w:tc>
        <w:tc>
          <w:tcPr>
            <w:tcW w:w="865" w:type="dxa"/>
            <w:shd w:val="clear" w:color="auto" w:fill="E6E6E6"/>
            <w:tcMar>
              <w:left w:w="14" w:type="dxa"/>
              <w:right w:w="14" w:type="dxa"/>
            </w:tcMar>
            <w:vAlign w:val="center"/>
          </w:tcPr>
          <w:p w14:paraId="61835EA4" w14:textId="77777777" w:rsidR="006E0EB2" w:rsidRDefault="006E0EB2" w:rsidP="00387794">
            <w:pPr>
              <w:ind w:left="-162" w:right="-108"/>
              <w:jc w:val="center"/>
              <w:rPr>
                <w:b/>
              </w:rPr>
            </w:pPr>
          </w:p>
        </w:tc>
        <w:tc>
          <w:tcPr>
            <w:tcW w:w="1170" w:type="dxa"/>
            <w:shd w:val="clear" w:color="auto" w:fill="E6E6E6"/>
            <w:tcMar>
              <w:left w:w="72" w:type="dxa"/>
              <w:right w:w="72" w:type="dxa"/>
            </w:tcMar>
            <w:vAlign w:val="center"/>
          </w:tcPr>
          <w:p w14:paraId="07D2A8A0" w14:textId="77777777" w:rsidR="006E0EB2" w:rsidRDefault="006E0EB2" w:rsidP="00387794">
            <w:pPr>
              <w:jc w:val="center"/>
              <w:rPr>
                <w:b/>
              </w:rPr>
            </w:pPr>
          </w:p>
        </w:tc>
        <w:tc>
          <w:tcPr>
            <w:tcW w:w="3219" w:type="dxa"/>
            <w:shd w:val="clear" w:color="auto" w:fill="E6E6E6"/>
            <w:vAlign w:val="center"/>
          </w:tcPr>
          <w:p w14:paraId="379BBCF2" w14:textId="77777777" w:rsidR="006E0EB2" w:rsidRPr="00BF6FC8" w:rsidRDefault="006E0EB2" w:rsidP="00387794">
            <w:pPr>
              <w:jc w:val="center"/>
              <w:rPr>
                <w:b/>
              </w:rPr>
            </w:pPr>
          </w:p>
        </w:tc>
      </w:tr>
      <w:tr w:rsidR="006E0EB2" w14:paraId="3061A2DF" w14:textId="77777777" w:rsidTr="00B821DF">
        <w:trPr>
          <w:trHeight w:val="512"/>
        </w:trPr>
        <w:tc>
          <w:tcPr>
            <w:tcW w:w="3415" w:type="dxa"/>
            <w:vAlign w:val="center"/>
          </w:tcPr>
          <w:p w14:paraId="2B035E13" w14:textId="35285876" w:rsidR="006E0EB2" w:rsidRPr="006E4176" w:rsidRDefault="006E0EB2" w:rsidP="00E52812">
            <w:pPr>
              <w:rPr>
                <w:rFonts w:ascii="Calibri" w:hAnsi="Calibri"/>
                <w:color w:val="000000"/>
                <w:sz w:val="22"/>
                <w:szCs w:val="22"/>
              </w:rPr>
            </w:pPr>
            <w:r>
              <w:rPr>
                <w:rFonts w:ascii="Calibri" w:hAnsi="Calibri"/>
                <w:color w:val="000000"/>
                <w:sz w:val="22"/>
                <w:szCs w:val="22"/>
              </w:rPr>
              <w:t>Regs</w:t>
            </w:r>
            <w:r w:rsidR="003D172C">
              <w:rPr>
                <w:rFonts w:ascii="Calibri" w:hAnsi="Calibri"/>
                <w:color w:val="000000"/>
                <w:sz w:val="22"/>
                <w:szCs w:val="22"/>
              </w:rPr>
              <w:t>D</w:t>
            </w:r>
            <w:r>
              <w:rPr>
                <w:rFonts w:ascii="Calibri" w:hAnsi="Calibri"/>
                <w:color w:val="000000"/>
                <w:sz w:val="22"/>
                <w:szCs w:val="22"/>
              </w:rPr>
              <w:t>COR</w:t>
            </w:r>
            <w:r w:rsidR="00E52812">
              <w:rPr>
                <w:rFonts w:ascii="Calibri" w:hAnsi="Calibri"/>
                <w:color w:val="000000"/>
                <w:sz w:val="22"/>
                <w:szCs w:val="22"/>
              </w:rPr>
              <w:t>bypass</w:t>
            </w:r>
          </w:p>
        </w:tc>
        <w:tc>
          <w:tcPr>
            <w:tcW w:w="540" w:type="dxa"/>
            <w:vAlign w:val="center"/>
          </w:tcPr>
          <w:p w14:paraId="3B3CCB8E" w14:textId="28822F0B" w:rsidR="006E0EB2" w:rsidRPr="00B30FC4" w:rsidRDefault="00E52812" w:rsidP="00387794">
            <w:pPr>
              <w:jc w:val="center"/>
            </w:pPr>
            <w:r>
              <w:t>1</w:t>
            </w:r>
          </w:p>
        </w:tc>
        <w:tc>
          <w:tcPr>
            <w:tcW w:w="865" w:type="dxa"/>
            <w:tcMar>
              <w:left w:w="14" w:type="dxa"/>
              <w:right w:w="14" w:type="dxa"/>
            </w:tcMar>
            <w:vAlign w:val="center"/>
          </w:tcPr>
          <w:p w14:paraId="2659D975" w14:textId="32022EFF" w:rsidR="006E0EB2" w:rsidRDefault="00E52812" w:rsidP="00387794">
            <w:pPr>
              <w:jc w:val="center"/>
            </w:pPr>
            <w:r>
              <w:t>0</w:t>
            </w:r>
          </w:p>
        </w:tc>
        <w:tc>
          <w:tcPr>
            <w:tcW w:w="1170" w:type="dxa"/>
            <w:tcMar>
              <w:left w:w="72" w:type="dxa"/>
              <w:right w:w="72" w:type="dxa"/>
            </w:tcMar>
            <w:vAlign w:val="center"/>
          </w:tcPr>
          <w:p w14:paraId="5FF8334C" w14:textId="175DDE8E" w:rsidR="006E0EB2" w:rsidRPr="00B30FC4" w:rsidRDefault="006E0EB2" w:rsidP="00E52812">
            <w:pPr>
              <w:jc w:val="center"/>
            </w:pPr>
            <w:r>
              <w:t>0,1</w:t>
            </w:r>
          </w:p>
        </w:tc>
        <w:tc>
          <w:tcPr>
            <w:tcW w:w="3219" w:type="dxa"/>
            <w:vAlign w:val="center"/>
          </w:tcPr>
          <w:p w14:paraId="4FD4C3A0" w14:textId="0AFE7ABA" w:rsidR="006E0EB2" w:rsidRDefault="00E52812" w:rsidP="00387794">
            <w:r>
              <w:t>Block bypass mode</w:t>
            </w:r>
          </w:p>
        </w:tc>
      </w:tr>
      <w:tr w:rsidR="00E52812" w14:paraId="57E1E254" w14:textId="77777777" w:rsidTr="00B821DF">
        <w:trPr>
          <w:trHeight w:val="512"/>
        </w:trPr>
        <w:tc>
          <w:tcPr>
            <w:tcW w:w="3415" w:type="dxa"/>
            <w:vAlign w:val="center"/>
          </w:tcPr>
          <w:p w14:paraId="7E724353" w14:textId="77777777" w:rsidR="00E52812" w:rsidRPr="006E4176" w:rsidRDefault="00E52812" w:rsidP="00E52812">
            <w:pPr>
              <w:rPr>
                <w:rFonts w:ascii="Calibri" w:hAnsi="Calibri"/>
                <w:color w:val="000000"/>
                <w:sz w:val="22"/>
                <w:szCs w:val="22"/>
              </w:rPr>
            </w:pPr>
            <w:r>
              <w:rPr>
                <w:rFonts w:ascii="Calibri" w:hAnsi="Calibri"/>
                <w:color w:val="000000"/>
                <w:sz w:val="22"/>
                <w:szCs w:val="22"/>
              </w:rPr>
              <w:t>RegsDCORdecRatio</w:t>
            </w:r>
          </w:p>
        </w:tc>
        <w:tc>
          <w:tcPr>
            <w:tcW w:w="540" w:type="dxa"/>
            <w:vAlign w:val="center"/>
          </w:tcPr>
          <w:p w14:paraId="008DD1B3" w14:textId="77777777" w:rsidR="00E52812" w:rsidRPr="00B30FC4" w:rsidRDefault="00E52812" w:rsidP="00E52812">
            <w:pPr>
              <w:jc w:val="center"/>
            </w:pPr>
            <w:r>
              <w:t>2</w:t>
            </w:r>
          </w:p>
        </w:tc>
        <w:tc>
          <w:tcPr>
            <w:tcW w:w="865" w:type="dxa"/>
            <w:tcMar>
              <w:left w:w="14" w:type="dxa"/>
              <w:right w:w="14" w:type="dxa"/>
            </w:tcMar>
            <w:vAlign w:val="center"/>
          </w:tcPr>
          <w:p w14:paraId="5BB26DF5" w14:textId="77777777" w:rsidR="00E52812" w:rsidRDefault="00E52812" w:rsidP="00E52812">
            <w:pPr>
              <w:jc w:val="center"/>
            </w:pPr>
            <w:r>
              <w:t>3</w:t>
            </w:r>
          </w:p>
        </w:tc>
        <w:tc>
          <w:tcPr>
            <w:tcW w:w="1170" w:type="dxa"/>
            <w:tcMar>
              <w:left w:w="72" w:type="dxa"/>
              <w:right w:w="72" w:type="dxa"/>
            </w:tcMar>
            <w:vAlign w:val="center"/>
          </w:tcPr>
          <w:p w14:paraId="6731371B" w14:textId="77777777" w:rsidR="00E52812" w:rsidRPr="00B30FC4" w:rsidRDefault="00E52812" w:rsidP="00E52812">
            <w:pPr>
              <w:jc w:val="center"/>
            </w:pPr>
            <w:r>
              <w:t>0,1,2,3</w:t>
            </w:r>
          </w:p>
        </w:tc>
        <w:tc>
          <w:tcPr>
            <w:tcW w:w="3219" w:type="dxa"/>
            <w:vAlign w:val="center"/>
          </w:tcPr>
          <w:p w14:paraId="661BE9B6" w14:textId="77777777" w:rsidR="00E52812" w:rsidRDefault="00E52812" w:rsidP="00E52812">
            <w:r>
              <w:t>The exponent of the decimation ratio</w:t>
            </w:r>
          </w:p>
        </w:tc>
      </w:tr>
      <w:tr w:rsidR="006E0EB2" w14:paraId="79D759AF" w14:textId="77777777" w:rsidTr="00B821DF">
        <w:trPr>
          <w:trHeight w:val="512"/>
        </w:trPr>
        <w:tc>
          <w:tcPr>
            <w:tcW w:w="3415" w:type="dxa"/>
            <w:vAlign w:val="center"/>
          </w:tcPr>
          <w:p w14:paraId="2CB2255F" w14:textId="02909C8C" w:rsidR="006E0EB2" w:rsidRPr="006E4176" w:rsidRDefault="006D145A" w:rsidP="006D145A">
            <w:pPr>
              <w:rPr>
                <w:rFonts w:ascii="Calibri" w:hAnsi="Calibri"/>
                <w:color w:val="000000"/>
                <w:sz w:val="22"/>
                <w:szCs w:val="22"/>
              </w:rPr>
            </w:pPr>
            <w:r>
              <w:rPr>
                <w:rFonts w:ascii="Calibri" w:hAnsi="Calibri"/>
                <w:color w:val="000000"/>
                <w:sz w:val="22"/>
                <w:szCs w:val="22"/>
              </w:rPr>
              <w:t>R</w:t>
            </w:r>
            <w:r w:rsidRPr="006D145A">
              <w:rPr>
                <w:rFonts w:ascii="Calibri" w:hAnsi="Calibri"/>
                <w:color w:val="000000"/>
                <w:sz w:val="22"/>
                <w:szCs w:val="22"/>
              </w:rPr>
              <w:t>egsDCORfineCorrRange</w:t>
            </w:r>
          </w:p>
        </w:tc>
        <w:tc>
          <w:tcPr>
            <w:tcW w:w="540" w:type="dxa"/>
            <w:vAlign w:val="center"/>
          </w:tcPr>
          <w:p w14:paraId="4950779E" w14:textId="15F23D2A" w:rsidR="006E0EB2" w:rsidRPr="00B30FC4" w:rsidRDefault="002F2F2C" w:rsidP="00387794">
            <w:pPr>
              <w:jc w:val="center"/>
            </w:pPr>
            <w:r>
              <w:t>6</w:t>
            </w:r>
          </w:p>
        </w:tc>
        <w:tc>
          <w:tcPr>
            <w:tcW w:w="865" w:type="dxa"/>
            <w:tcMar>
              <w:left w:w="14" w:type="dxa"/>
              <w:right w:w="14" w:type="dxa"/>
            </w:tcMar>
            <w:vAlign w:val="center"/>
          </w:tcPr>
          <w:p w14:paraId="2F09B487" w14:textId="1FBE429A" w:rsidR="006E0EB2" w:rsidRDefault="00B821DF" w:rsidP="00387794">
            <w:pPr>
              <w:jc w:val="center"/>
            </w:pPr>
            <w:r>
              <w:t>16</w:t>
            </w:r>
          </w:p>
        </w:tc>
        <w:tc>
          <w:tcPr>
            <w:tcW w:w="1170" w:type="dxa"/>
            <w:tcMar>
              <w:left w:w="72" w:type="dxa"/>
              <w:right w:w="72" w:type="dxa"/>
            </w:tcMar>
            <w:vAlign w:val="center"/>
          </w:tcPr>
          <w:p w14:paraId="225F6780" w14:textId="591384C8" w:rsidR="006E0EB2" w:rsidRPr="00B30FC4" w:rsidRDefault="006E0EB2" w:rsidP="00B821DF">
            <w:pPr>
              <w:jc w:val="center"/>
            </w:pPr>
            <w:r>
              <w:t>1-</w:t>
            </w:r>
            <w:r w:rsidR="00B821DF">
              <w:t>16</w:t>
            </w:r>
          </w:p>
        </w:tc>
        <w:tc>
          <w:tcPr>
            <w:tcW w:w="3219" w:type="dxa"/>
            <w:vAlign w:val="center"/>
          </w:tcPr>
          <w:p w14:paraId="75B1ED3D" w14:textId="77777777" w:rsidR="00B821DF" w:rsidRPr="00B821DF" w:rsidRDefault="006D145A" w:rsidP="00387794">
            <w:pPr>
              <w:rPr>
                <w:rFonts w:asciiTheme="majorBidi" w:hAnsiTheme="majorBidi" w:cstheme="majorBidi"/>
              </w:rPr>
            </w:pPr>
            <w:r w:rsidRPr="00B821DF">
              <w:rPr>
                <w:rFonts w:asciiTheme="majorBidi" w:hAnsiTheme="majorBidi" w:cstheme="majorBidi"/>
              </w:rPr>
              <w:t>Fine correlation range</w:t>
            </w:r>
            <w:r w:rsidR="00B821DF" w:rsidRPr="00B821DF">
              <w:rPr>
                <w:rFonts w:asciiTheme="majorBidi" w:hAnsiTheme="majorBidi" w:cstheme="majorBidi"/>
              </w:rPr>
              <w:t xml:space="preserve"> is obtained via</w:t>
            </w:r>
          </w:p>
          <w:p w14:paraId="448CC7C0" w14:textId="77777777" w:rsidR="00B821DF" w:rsidRPr="00B821DF" w:rsidRDefault="00B821DF" w:rsidP="00387794">
            <w:pPr>
              <w:rPr>
                <w:rFonts w:asciiTheme="majorBidi" w:hAnsiTheme="majorBidi" w:cstheme="majorBidi"/>
                <w:color w:val="000000"/>
                <w:sz w:val="22"/>
                <w:szCs w:val="22"/>
              </w:rPr>
            </w:pPr>
            <w:r w:rsidRPr="00B821DF">
              <w:rPr>
                <w:rFonts w:asciiTheme="majorBidi" w:hAnsiTheme="majorBidi" w:cstheme="majorBidi"/>
              </w:rPr>
              <w:t>1+2*</w:t>
            </w:r>
            <w:r w:rsidRPr="00B821DF">
              <w:rPr>
                <w:rFonts w:asciiTheme="majorBidi" w:hAnsiTheme="majorBidi" w:cstheme="majorBidi"/>
                <w:color w:val="000000"/>
                <w:sz w:val="22"/>
                <w:szCs w:val="22"/>
              </w:rPr>
              <w:t xml:space="preserve"> RegsDCORfineCorrRange.</w:t>
            </w:r>
          </w:p>
          <w:p w14:paraId="411265C7" w14:textId="2A5182E0" w:rsidR="006E0EB2" w:rsidRDefault="00B821DF" w:rsidP="00387794">
            <w:r w:rsidRPr="00B821DF">
              <w:rPr>
                <w:rFonts w:asciiTheme="majorBidi" w:hAnsiTheme="majorBidi" w:cstheme="majorBidi"/>
                <w:color w:val="000000"/>
                <w:sz w:val="22"/>
                <w:szCs w:val="22"/>
              </w:rPr>
              <w:t>Currently, value is fixed at 16</w:t>
            </w:r>
          </w:p>
        </w:tc>
      </w:tr>
      <w:tr w:rsidR="002D1E63" w14:paraId="3E0369D8" w14:textId="77777777" w:rsidTr="00B821DF">
        <w:trPr>
          <w:trHeight w:val="512"/>
        </w:trPr>
        <w:tc>
          <w:tcPr>
            <w:tcW w:w="3415" w:type="dxa"/>
            <w:vAlign w:val="center"/>
          </w:tcPr>
          <w:p w14:paraId="13D97D66" w14:textId="67D7F3E1" w:rsidR="002D1E63" w:rsidRDefault="00947478" w:rsidP="00947478">
            <w:pPr>
              <w:rPr>
                <w:rFonts w:ascii="Calibri" w:hAnsi="Calibri"/>
                <w:color w:val="000000"/>
                <w:sz w:val="22"/>
                <w:szCs w:val="22"/>
              </w:rPr>
            </w:pPr>
            <w:r>
              <w:rPr>
                <w:rFonts w:ascii="Calibri" w:hAnsi="Calibri"/>
                <w:color w:val="000000"/>
                <w:sz w:val="22"/>
                <w:szCs w:val="22"/>
              </w:rPr>
              <w:t>RegsDCORirStartLUT</w:t>
            </w:r>
          </w:p>
        </w:tc>
        <w:tc>
          <w:tcPr>
            <w:tcW w:w="540" w:type="dxa"/>
            <w:vAlign w:val="center"/>
          </w:tcPr>
          <w:p w14:paraId="19AC7B7D" w14:textId="794C68FC" w:rsidR="002D1E63" w:rsidRDefault="008C4F88" w:rsidP="00387794">
            <w:pPr>
              <w:jc w:val="center"/>
            </w:pPr>
            <w:r>
              <w:t>12</w:t>
            </w:r>
          </w:p>
        </w:tc>
        <w:tc>
          <w:tcPr>
            <w:tcW w:w="865" w:type="dxa"/>
            <w:tcMar>
              <w:left w:w="14" w:type="dxa"/>
              <w:right w:w="14" w:type="dxa"/>
            </w:tcMar>
            <w:vAlign w:val="center"/>
          </w:tcPr>
          <w:p w14:paraId="090A1E30" w14:textId="03647520" w:rsidR="002D1E63" w:rsidRDefault="008C4F88" w:rsidP="00387794">
            <w:pPr>
              <w:jc w:val="center"/>
            </w:pPr>
            <w:r>
              <w:t>0</w:t>
            </w:r>
          </w:p>
        </w:tc>
        <w:tc>
          <w:tcPr>
            <w:tcW w:w="1170" w:type="dxa"/>
            <w:tcMar>
              <w:left w:w="72" w:type="dxa"/>
              <w:right w:w="72" w:type="dxa"/>
            </w:tcMar>
            <w:vAlign w:val="center"/>
          </w:tcPr>
          <w:p w14:paraId="6434DE9E" w14:textId="460987ED" w:rsidR="002D1E63" w:rsidRDefault="008C4F88" w:rsidP="008A65B4">
            <w:pPr>
              <w:jc w:val="center"/>
            </w:pPr>
            <w:r>
              <w:t>0..</w:t>
            </w:r>
            <w:r w:rsidR="008A65B4">
              <w:t>4031</w:t>
            </w:r>
          </w:p>
        </w:tc>
        <w:tc>
          <w:tcPr>
            <w:tcW w:w="3219" w:type="dxa"/>
            <w:vAlign w:val="center"/>
          </w:tcPr>
          <w:p w14:paraId="5B4D42AA" w14:textId="0AD9C8D9" w:rsidR="002D1E63" w:rsidRDefault="008C4F88" w:rsidP="00387794">
            <w:r>
              <w:t>Starting value of the ML LUT mapping</w:t>
            </w:r>
            <w:r w:rsidR="00965F30">
              <w:t xml:space="preserve"> for IR</w:t>
            </w:r>
          </w:p>
        </w:tc>
      </w:tr>
      <w:tr w:rsidR="008C4F88" w14:paraId="4FCC6365" w14:textId="77777777" w:rsidTr="00B821DF">
        <w:trPr>
          <w:trHeight w:val="512"/>
        </w:trPr>
        <w:tc>
          <w:tcPr>
            <w:tcW w:w="3415" w:type="dxa"/>
            <w:vAlign w:val="center"/>
          </w:tcPr>
          <w:p w14:paraId="5CFBBF38" w14:textId="19E1F471" w:rsidR="008C4F88" w:rsidRDefault="00947478" w:rsidP="00947478">
            <w:pPr>
              <w:rPr>
                <w:rFonts w:ascii="Calibri" w:hAnsi="Calibri"/>
                <w:color w:val="000000"/>
                <w:sz w:val="22"/>
                <w:szCs w:val="22"/>
              </w:rPr>
            </w:pPr>
            <w:r>
              <w:rPr>
                <w:rFonts w:ascii="Calibri" w:hAnsi="Calibri"/>
                <w:color w:val="000000"/>
                <w:sz w:val="22"/>
                <w:szCs w:val="22"/>
              </w:rPr>
              <w:t xml:space="preserve">RegsDCORambStartLUT </w:t>
            </w:r>
          </w:p>
        </w:tc>
        <w:tc>
          <w:tcPr>
            <w:tcW w:w="540" w:type="dxa"/>
            <w:vAlign w:val="center"/>
          </w:tcPr>
          <w:p w14:paraId="40E3C0F4" w14:textId="77777777" w:rsidR="008C4F88" w:rsidRDefault="008C4F88" w:rsidP="004E2BD2">
            <w:pPr>
              <w:jc w:val="center"/>
            </w:pPr>
            <w:r>
              <w:t>12</w:t>
            </w:r>
          </w:p>
        </w:tc>
        <w:tc>
          <w:tcPr>
            <w:tcW w:w="865" w:type="dxa"/>
            <w:tcMar>
              <w:left w:w="14" w:type="dxa"/>
              <w:right w:w="14" w:type="dxa"/>
            </w:tcMar>
            <w:vAlign w:val="center"/>
          </w:tcPr>
          <w:p w14:paraId="7C6E22E9" w14:textId="77777777" w:rsidR="008C4F88" w:rsidRDefault="008C4F88" w:rsidP="004E2BD2">
            <w:pPr>
              <w:jc w:val="center"/>
            </w:pPr>
            <w:r>
              <w:t>0</w:t>
            </w:r>
          </w:p>
        </w:tc>
        <w:tc>
          <w:tcPr>
            <w:tcW w:w="1170" w:type="dxa"/>
            <w:tcMar>
              <w:left w:w="72" w:type="dxa"/>
              <w:right w:w="72" w:type="dxa"/>
            </w:tcMar>
            <w:vAlign w:val="center"/>
          </w:tcPr>
          <w:p w14:paraId="283E2F6B" w14:textId="2DBC68C9" w:rsidR="008C4F88" w:rsidRDefault="008C4F88" w:rsidP="008A65B4">
            <w:pPr>
              <w:jc w:val="center"/>
            </w:pPr>
            <w:r>
              <w:t>0..</w:t>
            </w:r>
            <w:r w:rsidR="008A65B4">
              <w:t>4031</w:t>
            </w:r>
          </w:p>
        </w:tc>
        <w:tc>
          <w:tcPr>
            <w:tcW w:w="3219" w:type="dxa"/>
            <w:vAlign w:val="center"/>
          </w:tcPr>
          <w:p w14:paraId="74ADEF90" w14:textId="082EADD1" w:rsidR="008C4F88" w:rsidRDefault="008C4F88" w:rsidP="00965F30">
            <w:r>
              <w:t>Starting value of the ML LUT mapping</w:t>
            </w:r>
            <w:r w:rsidR="00965F30">
              <w:t xml:space="preserve"> of ambient noise</w:t>
            </w:r>
          </w:p>
        </w:tc>
      </w:tr>
      <w:tr w:rsidR="008C4F88" w14:paraId="5A12ADB6" w14:textId="77777777" w:rsidTr="00B821DF">
        <w:trPr>
          <w:trHeight w:val="512"/>
        </w:trPr>
        <w:tc>
          <w:tcPr>
            <w:tcW w:w="3415" w:type="dxa"/>
            <w:vAlign w:val="center"/>
          </w:tcPr>
          <w:p w14:paraId="722811A8" w14:textId="75E5BE2D" w:rsidR="008C4F88" w:rsidRDefault="00947478" w:rsidP="00947478">
            <w:pPr>
              <w:rPr>
                <w:rFonts w:ascii="Calibri" w:hAnsi="Calibri"/>
                <w:color w:val="000000"/>
                <w:sz w:val="22"/>
                <w:szCs w:val="22"/>
              </w:rPr>
            </w:pPr>
            <w:r>
              <w:rPr>
                <w:rFonts w:ascii="Calibri" w:hAnsi="Calibri"/>
                <w:color w:val="000000"/>
                <w:sz w:val="22"/>
                <w:szCs w:val="22"/>
              </w:rPr>
              <w:t>RegsDCORirLUTExp</w:t>
            </w:r>
          </w:p>
        </w:tc>
        <w:tc>
          <w:tcPr>
            <w:tcW w:w="540" w:type="dxa"/>
            <w:vAlign w:val="center"/>
          </w:tcPr>
          <w:p w14:paraId="063A4376" w14:textId="24E4DC48" w:rsidR="008C4F88" w:rsidRDefault="008C4F88" w:rsidP="004E2BD2">
            <w:pPr>
              <w:jc w:val="center"/>
            </w:pPr>
            <w:r>
              <w:t>4</w:t>
            </w:r>
          </w:p>
        </w:tc>
        <w:tc>
          <w:tcPr>
            <w:tcW w:w="865" w:type="dxa"/>
            <w:tcMar>
              <w:left w:w="14" w:type="dxa"/>
              <w:right w:w="14" w:type="dxa"/>
            </w:tcMar>
            <w:vAlign w:val="center"/>
          </w:tcPr>
          <w:p w14:paraId="043AA8DD" w14:textId="3116008A" w:rsidR="008C4F88" w:rsidRDefault="00C20D5F" w:rsidP="00C20D5F">
            <w:pPr>
              <w:jc w:val="center"/>
            </w:pPr>
            <w:r>
              <w:t>9</w:t>
            </w:r>
          </w:p>
        </w:tc>
        <w:tc>
          <w:tcPr>
            <w:tcW w:w="1170" w:type="dxa"/>
            <w:tcMar>
              <w:left w:w="72" w:type="dxa"/>
              <w:right w:w="72" w:type="dxa"/>
            </w:tcMar>
            <w:vAlign w:val="center"/>
          </w:tcPr>
          <w:p w14:paraId="596CD317" w14:textId="7BF0F81A" w:rsidR="008C4F88" w:rsidRDefault="00C20D5F" w:rsidP="00C20D5F">
            <w:pPr>
              <w:jc w:val="center"/>
            </w:pPr>
            <w:r>
              <w:t>5..9</w:t>
            </w:r>
          </w:p>
        </w:tc>
        <w:tc>
          <w:tcPr>
            <w:tcW w:w="3219" w:type="dxa"/>
            <w:vAlign w:val="center"/>
          </w:tcPr>
          <w:p w14:paraId="3EEB0B06" w14:textId="2812BBA1" w:rsidR="008C4F88" w:rsidRDefault="0074276A" w:rsidP="004E2BD2">
            <w:r>
              <w:t xml:space="preserve">The </w:t>
            </w:r>
            <w:r w:rsidR="008C4F88">
              <w:t xml:space="preserve">ML </w:t>
            </w:r>
            <w:r>
              <w:t xml:space="preserve">fine </w:t>
            </w:r>
            <w:r w:rsidR="008C4F88">
              <w:t>LUT mapping</w:t>
            </w:r>
            <w:r w:rsidR="00C20D5F">
              <w:t xml:space="preserve"> exponent</w:t>
            </w:r>
            <w:r w:rsidR="00965F30">
              <w:t xml:space="preserve"> for IR</w:t>
            </w:r>
          </w:p>
        </w:tc>
      </w:tr>
      <w:tr w:rsidR="0074276A" w14:paraId="1DD72D7E" w14:textId="77777777" w:rsidTr="00B821DF">
        <w:trPr>
          <w:trHeight w:val="512"/>
        </w:trPr>
        <w:tc>
          <w:tcPr>
            <w:tcW w:w="3415" w:type="dxa"/>
            <w:vAlign w:val="center"/>
          </w:tcPr>
          <w:p w14:paraId="567B18F3" w14:textId="103D7B71" w:rsidR="0074276A" w:rsidRDefault="00947478" w:rsidP="00947478">
            <w:pPr>
              <w:rPr>
                <w:rFonts w:ascii="Calibri" w:hAnsi="Calibri"/>
                <w:color w:val="000000"/>
                <w:sz w:val="22"/>
                <w:szCs w:val="22"/>
              </w:rPr>
            </w:pPr>
            <w:r>
              <w:rPr>
                <w:rFonts w:ascii="Calibri" w:hAnsi="Calibri"/>
                <w:color w:val="000000"/>
                <w:sz w:val="22"/>
                <w:szCs w:val="22"/>
              </w:rPr>
              <w:t>RegsDCORambLUTExp</w:t>
            </w:r>
          </w:p>
        </w:tc>
        <w:tc>
          <w:tcPr>
            <w:tcW w:w="540" w:type="dxa"/>
            <w:vAlign w:val="center"/>
          </w:tcPr>
          <w:p w14:paraId="4B78FD04" w14:textId="77777777" w:rsidR="0074276A" w:rsidRDefault="0074276A" w:rsidP="004E2BD2">
            <w:pPr>
              <w:jc w:val="center"/>
            </w:pPr>
            <w:r>
              <w:t>4</w:t>
            </w:r>
          </w:p>
        </w:tc>
        <w:tc>
          <w:tcPr>
            <w:tcW w:w="865" w:type="dxa"/>
            <w:tcMar>
              <w:left w:w="14" w:type="dxa"/>
              <w:right w:w="14" w:type="dxa"/>
            </w:tcMar>
            <w:vAlign w:val="center"/>
          </w:tcPr>
          <w:p w14:paraId="7B8F5B04" w14:textId="77777777" w:rsidR="0074276A" w:rsidRDefault="0074276A" w:rsidP="004E2BD2">
            <w:pPr>
              <w:jc w:val="center"/>
            </w:pPr>
            <w:r>
              <w:t>9</w:t>
            </w:r>
          </w:p>
        </w:tc>
        <w:tc>
          <w:tcPr>
            <w:tcW w:w="1170" w:type="dxa"/>
            <w:tcMar>
              <w:left w:w="72" w:type="dxa"/>
              <w:right w:w="72" w:type="dxa"/>
            </w:tcMar>
            <w:vAlign w:val="center"/>
          </w:tcPr>
          <w:p w14:paraId="45A39D1E" w14:textId="77777777" w:rsidR="0074276A" w:rsidRDefault="0074276A" w:rsidP="004E2BD2">
            <w:pPr>
              <w:jc w:val="center"/>
            </w:pPr>
            <w:r>
              <w:t>5..9</w:t>
            </w:r>
          </w:p>
        </w:tc>
        <w:tc>
          <w:tcPr>
            <w:tcW w:w="3219" w:type="dxa"/>
            <w:vAlign w:val="center"/>
          </w:tcPr>
          <w:p w14:paraId="30CF5AB2" w14:textId="11718907" w:rsidR="0074276A" w:rsidRDefault="0074276A" w:rsidP="00965F30">
            <w:r>
              <w:t>The ML LUT mapping exponent</w:t>
            </w:r>
            <w:r w:rsidR="00965F30">
              <w:t xml:space="preserve"> for ambient noise</w:t>
            </w:r>
          </w:p>
        </w:tc>
      </w:tr>
      <w:tr w:rsidR="00D255AF" w14:paraId="768EB33A" w14:textId="77777777" w:rsidTr="00B821DF">
        <w:trPr>
          <w:trHeight w:val="512"/>
        </w:trPr>
        <w:tc>
          <w:tcPr>
            <w:tcW w:w="3415" w:type="dxa"/>
            <w:vAlign w:val="center"/>
          </w:tcPr>
          <w:p w14:paraId="4F52FF6D" w14:textId="1419ED34" w:rsidR="00D255AF" w:rsidRDefault="00D255AF" w:rsidP="00947478">
            <w:pPr>
              <w:rPr>
                <w:rFonts w:ascii="Calibri" w:hAnsi="Calibri"/>
                <w:color w:val="000000"/>
                <w:sz w:val="22"/>
                <w:szCs w:val="22"/>
              </w:rPr>
            </w:pPr>
            <w:r w:rsidRPr="00D255AF">
              <w:rPr>
                <w:rFonts w:ascii="Calibri" w:hAnsi="Calibri"/>
                <w:color w:val="000000"/>
                <w:sz w:val="22"/>
                <w:szCs w:val="22"/>
              </w:rPr>
              <w:t>DCORbinTemplate</w:t>
            </w:r>
          </w:p>
        </w:tc>
        <w:tc>
          <w:tcPr>
            <w:tcW w:w="540" w:type="dxa"/>
            <w:vAlign w:val="center"/>
          </w:tcPr>
          <w:p w14:paraId="3E1DE58B" w14:textId="41AD92CC" w:rsidR="00D255AF" w:rsidRDefault="00D255AF" w:rsidP="004E2BD2">
            <w:pPr>
              <w:jc w:val="center"/>
            </w:pPr>
            <w:r>
              <w:t>1</w:t>
            </w:r>
          </w:p>
        </w:tc>
        <w:tc>
          <w:tcPr>
            <w:tcW w:w="865" w:type="dxa"/>
            <w:tcMar>
              <w:left w:w="14" w:type="dxa"/>
              <w:right w:w="14" w:type="dxa"/>
            </w:tcMar>
            <w:vAlign w:val="center"/>
          </w:tcPr>
          <w:p w14:paraId="1BFBE362" w14:textId="3AE56AB6" w:rsidR="00D255AF" w:rsidRDefault="00D255AF" w:rsidP="004E2BD2">
            <w:pPr>
              <w:jc w:val="center"/>
            </w:pPr>
            <w:r>
              <w:t>0</w:t>
            </w:r>
          </w:p>
        </w:tc>
        <w:tc>
          <w:tcPr>
            <w:tcW w:w="1170" w:type="dxa"/>
            <w:tcMar>
              <w:left w:w="72" w:type="dxa"/>
              <w:right w:w="72" w:type="dxa"/>
            </w:tcMar>
            <w:vAlign w:val="center"/>
          </w:tcPr>
          <w:p w14:paraId="294EF0EF" w14:textId="0E3B905A" w:rsidR="00D255AF" w:rsidRDefault="00D255AF" w:rsidP="004E2BD2">
            <w:pPr>
              <w:jc w:val="center"/>
            </w:pPr>
            <w:r>
              <w:t>0, 1</w:t>
            </w:r>
          </w:p>
        </w:tc>
        <w:tc>
          <w:tcPr>
            <w:tcW w:w="3219" w:type="dxa"/>
            <w:vAlign w:val="center"/>
          </w:tcPr>
          <w:p w14:paraId="547DBB7E" w14:textId="1E1D8412" w:rsidR="00D255AF" w:rsidRDefault="00D255AF" w:rsidP="00965F30">
            <w:r>
              <w:t>Binary template is used</w:t>
            </w:r>
          </w:p>
        </w:tc>
      </w:tr>
      <w:tr w:rsidR="000A2CEC" w14:paraId="5B596BCE" w14:textId="77777777" w:rsidTr="00B821DF">
        <w:trPr>
          <w:trHeight w:val="512"/>
        </w:trPr>
        <w:tc>
          <w:tcPr>
            <w:tcW w:w="3415" w:type="dxa"/>
            <w:vAlign w:val="center"/>
          </w:tcPr>
          <w:p w14:paraId="341A392D" w14:textId="17638A19" w:rsidR="000A2CEC" w:rsidRPr="00D255AF" w:rsidRDefault="000A2CEC" w:rsidP="00947478">
            <w:pPr>
              <w:rPr>
                <w:rFonts w:ascii="Calibri" w:hAnsi="Calibri"/>
                <w:color w:val="000000"/>
                <w:sz w:val="22"/>
                <w:szCs w:val="22"/>
              </w:rPr>
            </w:pPr>
            <w:r w:rsidRPr="000A2CEC">
              <w:rPr>
                <w:rFonts w:ascii="Calibri" w:hAnsi="Calibri"/>
                <w:color w:val="000000"/>
                <w:sz w:val="22"/>
                <w:szCs w:val="22"/>
              </w:rPr>
              <w:t>RegsDCORtmplMode</w:t>
            </w:r>
          </w:p>
        </w:tc>
        <w:tc>
          <w:tcPr>
            <w:tcW w:w="540" w:type="dxa"/>
            <w:vAlign w:val="center"/>
          </w:tcPr>
          <w:p w14:paraId="6D10332F" w14:textId="78545210" w:rsidR="000A2CEC" w:rsidRDefault="000A2CEC" w:rsidP="004E2BD2">
            <w:pPr>
              <w:jc w:val="center"/>
            </w:pPr>
            <w:r>
              <w:t>2</w:t>
            </w:r>
          </w:p>
        </w:tc>
        <w:tc>
          <w:tcPr>
            <w:tcW w:w="865" w:type="dxa"/>
            <w:tcMar>
              <w:left w:w="14" w:type="dxa"/>
              <w:right w:w="14" w:type="dxa"/>
            </w:tcMar>
            <w:vAlign w:val="center"/>
          </w:tcPr>
          <w:p w14:paraId="2188947D" w14:textId="55DD235A" w:rsidR="000A2CEC" w:rsidRDefault="000A2CEC" w:rsidP="004E2BD2">
            <w:pPr>
              <w:jc w:val="center"/>
            </w:pPr>
            <w:r>
              <w:t>0</w:t>
            </w:r>
          </w:p>
        </w:tc>
        <w:tc>
          <w:tcPr>
            <w:tcW w:w="1170" w:type="dxa"/>
            <w:tcMar>
              <w:left w:w="72" w:type="dxa"/>
              <w:right w:w="72" w:type="dxa"/>
            </w:tcMar>
            <w:vAlign w:val="center"/>
          </w:tcPr>
          <w:p w14:paraId="0FB54BC4" w14:textId="49BD9537" w:rsidR="000A2CEC" w:rsidRDefault="000A2CEC" w:rsidP="00B821DF">
            <w:pPr>
              <w:jc w:val="center"/>
            </w:pPr>
            <w:r>
              <w:t>0..</w:t>
            </w:r>
            <w:r w:rsidR="00B821DF">
              <w:t>2</w:t>
            </w:r>
          </w:p>
        </w:tc>
        <w:tc>
          <w:tcPr>
            <w:tcW w:w="3219" w:type="dxa"/>
            <w:vAlign w:val="center"/>
          </w:tcPr>
          <w:p w14:paraId="39285534" w14:textId="27780C3C" w:rsidR="000A2CEC" w:rsidRDefault="000A2CEC" w:rsidP="00D255AF">
            <w:r>
              <w:t>Template selection mode</w:t>
            </w:r>
          </w:p>
        </w:tc>
      </w:tr>
      <w:tr w:rsidR="003563D6" w14:paraId="3E69E8DD" w14:textId="77777777" w:rsidTr="00B821DF">
        <w:trPr>
          <w:trHeight w:val="512"/>
        </w:trPr>
        <w:tc>
          <w:tcPr>
            <w:tcW w:w="3415" w:type="dxa"/>
            <w:vAlign w:val="center"/>
          </w:tcPr>
          <w:p w14:paraId="57D73242" w14:textId="265586A3" w:rsidR="003563D6" w:rsidRPr="000A2CEC" w:rsidRDefault="003563D6" w:rsidP="00947478">
            <w:pPr>
              <w:rPr>
                <w:rFonts w:ascii="Calibri" w:hAnsi="Calibri"/>
                <w:color w:val="000000"/>
                <w:sz w:val="22"/>
                <w:szCs w:val="22"/>
              </w:rPr>
            </w:pPr>
            <w:r w:rsidRPr="003563D6">
              <w:rPr>
                <w:rFonts w:ascii="Calibri" w:hAnsi="Calibri"/>
                <w:color w:val="000000"/>
                <w:sz w:val="22"/>
                <w:szCs w:val="22"/>
              </w:rPr>
              <w:t>RegsDCORyScalerDivExp</w:t>
            </w:r>
          </w:p>
        </w:tc>
        <w:tc>
          <w:tcPr>
            <w:tcW w:w="540" w:type="dxa"/>
            <w:vAlign w:val="center"/>
          </w:tcPr>
          <w:p w14:paraId="75AFE5F0" w14:textId="3A1AF355" w:rsidR="003563D6" w:rsidRDefault="003563D6" w:rsidP="004E2BD2">
            <w:pPr>
              <w:jc w:val="center"/>
            </w:pPr>
            <w:r>
              <w:t>3</w:t>
            </w:r>
          </w:p>
        </w:tc>
        <w:tc>
          <w:tcPr>
            <w:tcW w:w="865" w:type="dxa"/>
            <w:tcMar>
              <w:left w:w="14" w:type="dxa"/>
              <w:right w:w="14" w:type="dxa"/>
            </w:tcMar>
            <w:vAlign w:val="center"/>
          </w:tcPr>
          <w:p w14:paraId="781531D4" w14:textId="36F5CEBC" w:rsidR="003563D6" w:rsidRDefault="003563D6" w:rsidP="004E2BD2">
            <w:pPr>
              <w:jc w:val="center"/>
            </w:pPr>
            <w:r>
              <w:t>2</w:t>
            </w:r>
          </w:p>
        </w:tc>
        <w:tc>
          <w:tcPr>
            <w:tcW w:w="1170" w:type="dxa"/>
            <w:tcMar>
              <w:left w:w="72" w:type="dxa"/>
              <w:right w:w="72" w:type="dxa"/>
            </w:tcMar>
            <w:vAlign w:val="center"/>
          </w:tcPr>
          <w:p w14:paraId="602585C7" w14:textId="0F08C762" w:rsidR="003563D6" w:rsidRDefault="003563D6" w:rsidP="004E2BD2">
            <w:pPr>
              <w:jc w:val="center"/>
            </w:pPr>
            <w:r>
              <w:t>0..6</w:t>
            </w:r>
          </w:p>
        </w:tc>
        <w:tc>
          <w:tcPr>
            <w:tcW w:w="3219" w:type="dxa"/>
            <w:vAlign w:val="center"/>
          </w:tcPr>
          <w:p w14:paraId="1A8A1590" w14:textId="5ED5C035" w:rsidR="003563D6" w:rsidRDefault="003563D6" w:rsidP="00D255AF">
            <w:r>
              <w:t>yScaler division by bitshift</w:t>
            </w:r>
          </w:p>
        </w:tc>
      </w:tr>
      <w:tr w:rsidR="00F51299" w14:paraId="08F1D1E1" w14:textId="77777777" w:rsidTr="00B821DF">
        <w:trPr>
          <w:trHeight w:val="512"/>
        </w:trPr>
        <w:tc>
          <w:tcPr>
            <w:tcW w:w="3415" w:type="dxa"/>
            <w:vAlign w:val="center"/>
          </w:tcPr>
          <w:p w14:paraId="04B8DA67" w14:textId="5CA73A4D" w:rsidR="00F51299" w:rsidRPr="003563D6" w:rsidRDefault="00F51299" w:rsidP="00F51299">
            <w:pPr>
              <w:rPr>
                <w:rFonts w:ascii="Calibri" w:hAnsi="Calibri"/>
                <w:color w:val="000000"/>
                <w:sz w:val="22"/>
                <w:szCs w:val="22"/>
              </w:rPr>
            </w:pPr>
            <w:r w:rsidRPr="003563D6">
              <w:rPr>
                <w:rFonts w:ascii="Calibri" w:hAnsi="Calibri"/>
                <w:color w:val="000000"/>
                <w:sz w:val="22"/>
                <w:szCs w:val="22"/>
              </w:rPr>
              <w:lastRenderedPageBreak/>
              <w:t>RegsDCORyScaler</w:t>
            </w:r>
            <w:r>
              <w:rPr>
                <w:rFonts w:ascii="Calibri" w:hAnsi="Calibri"/>
                <w:color w:val="000000"/>
                <w:sz w:val="22"/>
                <w:szCs w:val="22"/>
              </w:rPr>
              <w:t>Bits</w:t>
            </w:r>
          </w:p>
        </w:tc>
        <w:tc>
          <w:tcPr>
            <w:tcW w:w="540" w:type="dxa"/>
            <w:vAlign w:val="center"/>
          </w:tcPr>
          <w:p w14:paraId="429F6022" w14:textId="16747EA8" w:rsidR="00F51299" w:rsidRDefault="00F51299" w:rsidP="004E2BD2">
            <w:pPr>
              <w:jc w:val="center"/>
            </w:pPr>
            <w:r>
              <w:t>2</w:t>
            </w:r>
          </w:p>
        </w:tc>
        <w:tc>
          <w:tcPr>
            <w:tcW w:w="865" w:type="dxa"/>
            <w:tcMar>
              <w:left w:w="14" w:type="dxa"/>
              <w:right w:w="14" w:type="dxa"/>
            </w:tcMar>
            <w:vAlign w:val="center"/>
          </w:tcPr>
          <w:p w14:paraId="7737D376" w14:textId="0E2BAEFA" w:rsidR="00F51299" w:rsidRDefault="00F51299" w:rsidP="004E2BD2">
            <w:pPr>
              <w:jc w:val="center"/>
            </w:pPr>
            <w:r>
              <w:t>3</w:t>
            </w:r>
          </w:p>
        </w:tc>
        <w:tc>
          <w:tcPr>
            <w:tcW w:w="1170" w:type="dxa"/>
            <w:tcMar>
              <w:left w:w="72" w:type="dxa"/>
              <w:right w:w="72" w:type="dxa"/>
            </w:tcMar>
            <w:vAlign w:val="center"/>
          </w:tcPr>
          <w:p w14:paraId="33B85146" w14:textId="3CE46C49" w:rsidR="00F51299" w:rsidRDefault="00F51299" w:rsidP="004E2BD2">
            <w:pPr>
              <w:jc w:val="center"/>
            </w:pPr>
            <w:r>
              <w:t>1..3</w:t>
            </w:r>
          </w:p>
        </w:tc>
        <w:tc>
          <w:tcPr>
            <w:tcW w:w="3219" w:type="dxa"/>
            <w:vAlign w:val="center"/>
          </w:tcPr>
          <w:p w14:paraId="4112CA90" w14:textId="2D8C1BC9" w:rsidR="00F51299" w:rsidRDefault="00F51299" w:rsidP="00D255AF">
            <w:r>
              <w:t>The number of bits of yScaler in RXTX template mode</w:t>
            </w:r>
          </w:p>
        </w:tc>
      </w:tr>
      <w:tr w:rsidR="00203464" w14:paraId="2817C146" w14:textId="77777777" w:rsidTr="00B821DF">
        <w:trPr>
          <w:trHeight w:val="512"/>
        </w:trPr>
        <w:tc>
          <w:tcPr>
            <w:tcW w:w="3415" w:type="dxa"/>
            <w:vAlign w:val="center"/>
          </w:tcPr>
          <w:p w14:paraId="44729C6A" w14:textId="2C0E9381" w:rsidR="00203464" w:rsidRPr="003563D6" w:rsidRDefault="00A2603E" w:rsidP="00947478">
            <w:pPr>
              <w:rPr>
                <w:rFonts w:ascii="Calibri" w:hAnsi="Calibri"/>
                <w:color w:val="000000"/>
                <w:sz w:val="22"/>
                <w:szCs w:val="22"/>
              </w:rPr>
            </w:pPr>
            <w:r w:rsidRPr="003563D6">
              <w:rPr>
                <w:rFonts w:ascii="Calibri" w:hAnsi="Calibri"/>
                <w:color w:val="000000"/>
                <w:sz w:val="22"/>
                <w:szCs w:val="22"/>
              </w:rPr>
              <w:t>Regs</w:t>
            </w:r>
            <w:r w:rsidR="00203464" w:rsidRPr="00203464">
              <w:rPr>
                <w:rFonts w:ascii="Calibri" w:hAnsi="Calibri"/>
                <w:color w:val="000000"/>
                <w:sz w:val="22"/>
                <w:szCs w:val="22"/>
              </w:rPr>
              <w:t>DCORcoarseTmplLength</w:t>
            </w:r>
          </w:p>
        </w:tc>
        <w:tc>
          <w:tcPr>
            <w:tcW w:w="540" w:type="dxa"/>
            <w:vAlign w:val="center"/>
          </w:tcPr>
          <w:p w14:paraId="7BE76C3D" w14:textId="502A3316" w:rsidR="00203464" w:rsidRDefault="00203464" w:rsidP="004E2BD2">
            <w:pPr>
              <w:jc w:val="center"/>
            </w:pPr>
            <w:r>
              <w:t>16</w:t>
            </w:r>
          </w:p>
        </w:tc>
        <w:tc>
          <w:tcPr>
            <w:tcW w:w="865" w:type="dxa"/>
            <w:tcMar>
              <w:left w:w="14" w:type="dxa"/>
              <w:right w:w="14" w:type="dxa"/>
            </w:tcMar>
            <w:vAlign w:val="center"/>
          </w:tcPr>
          <w:p w14:paraId="78306947" w14:textId="63FCDA49" w:rsidR="00203464" w:rsidRDefault="00203464" w:rsidP="004E2BD2">
            <w:pPr>
              <w:jc w:val="center"/>
            </w:pPr>
            <w:r>
              <w:t>52</w:t>
            </w:r>
          </w:p>
        </w:tc>
        <w:tc>
          <w:tcPr>
            <w:tcW w:w="1170" w:type="dxa"/>
            <w:tcMar>
              <w:left w:w="72" w:type="dxa"/>
              <w:right w:w="72" w:type="dxa"/>
            </w:tcMar>
            <w:vAlign w:val="center"/>
          </w:tcPr>
          <w:p w14:paraId="7443B237" w14:textId="55A2095C" w:rsidR="00203464" w:rsidRDefault="00203464" w:rsidP="004E2BD2">
            <w:pPr>
              <w:jc w:val="center"/>
            </w:pPr>
            <w:r>
              <w:t>0-2^16-1</w:t>
            </w:r>
          </w:p>
        </w:tc>
        <w:tc>
          <w:tcPr>
            <w:tcW w:w="3219" w:type="dxa"/>
            <w:vAlign w:val="center"/>
          </w:tcPr>
          <w:p w14:paraId="6418D7B2" w14:textId="77777777" w:rsidR="00203464" w:rsidRDefault="00203464" w:rsidP="00D255AF"/>
        </w:tc>
      </w:tr>
      <w:tr w:rsidR="00203464" w14:paraId="57BDDF55" w14:textId="77777777" w:rsidTr="00B821DF">
        <w:trPr>
          <w:trHeight w:val="512"/>
        </w:trPr>
        <w:tc>
          <w:tcPr>
            <w:tcW w:w="3415" w:type="dxa"/>
            <w:vAlign w:val="center"/>
          </w:tcPr>
          <w:p w14:paraId="325E6CB4" w14:textId="3B17E8A2" w:rsidR="00203464" w:rsidRPr="003563D6" w:rsidRDefault="00A2603E" w:rsidP="00203464">
            <w:pPr>
              <w:rPr>
                <w:rFonts w:ascii="Calibri" w:hAnsi="Calibri"/>
                <w:color w:val="000000"/>
                <w:sz w:val="22"/>
                <w:szCs w:val="22"/>
              </w:rPr>
            </w:pPr>
            <w:r w:rsidRPr="003563D6">
              <w:rPr>
                <w:rFonts w:ascii="Calibri" w:hAnsi="Calibri"/>
                <w:color w:val="000000"/>
                <w:sz w:val="22"/>
                <w:szCs w:val="22"/>
              </w:rPr>
              <w:t>Regs</w:t>
            </w:r>
            <w:r w:rsidR="00203464" w:rsidRPr="00203464">
              <w:rPr>
                <w:rFonts w:ascii="Calibri" w:hAnsi="Calibri"/>
                <w:color w:val="000000"/>
                <w:sz w:val="22"/>
                <w:szCs w:val="22"/>
              </w:rPr>
              <w:t>DCORcoarseMasking</w:t>
            </w:r>
            <w:r>
              <w:rPr>
                <w:rFonts w:ascii="Calibri" w:hAnsi="Calibri"/>
                <w:color w:val="000000"/>
                <w:sz w:val="22"/>
                <w:szCs w:val="22"/>
              </w:rPr>
              <w:t>_000..007</w:t>
            </w:r>
          </w:p>
        </w:tc>
        <w:tc>
          <w:tcPr>
            <w:tcW w:w="540" w:type="dxa"/>
            <w:vAlign w:val="center"/>
          </w:tcPr>
          <w:p w14:paraId="6B7CF9CC" w14:textId="63B5CA99" w:rsidR="00203464" w:rsidRDefault="00203464" w:rsidP="004E2BD2">
            <w:pPr>
              <w:jc w:val="center"/>
            </w:pPr>
            <w:r>
              <w:t>32</w:t>
            </w:r>
          </w:p>
        </w:tc>
        <w:tc>
          <w:tcPr>
            <w:tcW w:w="865" w:type="dxa"/>
            <w:tcMar>
              <w:left w:w="14" w:type="dxa"/>
              <w:right w:w="14" w:type="dxa"/>
            </w:tcMar>
            <w:vAlign w:val="center"/>
          </w:tcPr>
          <w:p w14:paraId="34880118" w14:textId="6BB26210" w:rsidR="00203464" w:rsidRDefault="00203464" w:rsidP="004E2BD2">
            <w:pPr>
              <w:jc w:val="center"/>
            </w:pPr>
            <w:r>
              <w:t>11…11</w:t>
            </w:r>
          </w:p>
        </w:tc>
        <w:tc>
          <w:tcPr>
            <w:tcW w:w="1170" w:type="dxa"/>
            <w:tcMar>
              <w:left w:w="72" w:type="dxa"/>
              <w:right w:w="72" w:type="dxa"/>
            </w:tcMar>
            <w:vAlign w:val="center"/>
          </w:tcPr>
          <w:p w14:paraId="609EC477" w14:textId="71E9D9E2" w:rsidR="00203464" w:rsidRDefault="00203464" w:rsidP="00203464">
            <w:pPr>
              <w:jc w:val="center"/>
            </w:pPr>
            <w:r>
              <w:t>0-2^32-1</w:t>
            </w:r>
          </w:p>
        </w:tc>
        <w:tc>
          <w:tcPr>
            <w:tcW w:w="3219" w:type="dxa"/>
            <w:vAlign w:val="center"/>
          </w:tcPr>
          <w:p w14:paraId="45E405C3" w14:textId="77777777" w:rsidR="00203464" w:rsidRDefault="00203464" w:rsidP="00D255AF"/>
        </w:tc>
      </w:tr>
      <w:tr w:rsidR="00F21123" w14:paraId="29CA712D" w14:textId="77777777" w:rsidTr="00B821DF">
        <w:trPr>
          <w:trHeight w:val="512"/>
        </w:trPr>
        <w:tc>
          <w:tcPr>
            <w:tcW w:w="3415" w:type="dxa"/>
            <w:vAlign w:val="center"/>
          </w:tcPr>
          <w:p w14:paraId="72C0D7DA" w14:textId="3478B372" w:rsidR="00F21123" w:rsidRPr="003563D6" w:rsidRDefault="00F21123" w:rsidP="00947478">
            <w:pPr>
              <w:rPr>
                <w:rFonts w:ascii="Calibri" w:hAnsi="Calibri"/>
                <w:color w:val="000000"/>
                <w:sz w:val="22"/>
                <w:szCs w:val="22"/>
              </w:rPr>
            </w:pPr>
            <w:r w:rsidRPr="00F21123">
              <w:rPr>
                <w:rFonts w:ascii="Calibri" w:hAnsi="Calibri"/>
                <w:color w:val="000000"/>
                <w:sz w:val="22"/>
                <w:szCs w:val="22"/>
              </w:rPr>
              <w:t>DCORoutIRnest</w:t>
            </w:r>
          </w:p>
        </w:tc>
        <w:tc>
          <w:tcPr>
            <w:tcW w:w="540" w:type="dxa"/>
            <w:vAlign w:val="center"/>
          </w:tcPr>
          <w:p w14:paraId="6B25BA68" w14:textId="1588E46C" w:rsidR="00F21123" w:rsidRDefault="00F21123" w:rsidP="004E2BD2">
            <w:pPr>
              <w:jc w:val="center"/>
            </w:pPr>
            <w:r>
              <w:t>1</w:t>
            </w:r>
          </w:p>
        </w:tc>
        <w:tc>
          <w:tcPr>
            <w:tcW w:w="865" w:type="dxa"/>
            <w:tcMar>
              <w:left w:w="14" w:type="dxa"/>
              <w:right w:w="14" w:type="dxa"/>
            </w:tcMar>
            <w:vAlign w:val="center"/>
          </w:tcPr>
          <w:p w14:paraId="216D1D7F" w14:textId="3FAFCC11" w:rsidR="00F21123" w:rsidRDefault="00F21123" w:rsidP="004E2BD2">
            <w:pPr>
              <w:jc w:val="center"/>
            </w:pPr>
            <w:r>
              <w:t>0</w:t>
            </w:r>
          </w:p>
        </w:tc>
        <w:tc>
          <w:tcPr>
            <w:tcW w:w="1170" w:type="dxa"/>
            <w:tcMar>
              <w:left w:w="72" w:type="dxa"/>
              <w:right w:w="72" w:type="dxa"/>
            </w:tcMar>
            <w:vAlign w:val="center"/>
          </w:tcPr>
          <w:p w14:paraId="72115266" w14:textId="563470EE" w:rsidR="00F21123" w:rsidRDefault="00F21123" w:rsidP="00203464">
            <w:pPr>
              <w:jc w:val="center"/>
            </w:pPr>
            <w:r>
              <w:t>0, 1</w:t>
            </w:r>
          </w:p>
        </w:tc>
        <w:tc>
          <w:tcPr>
            <w:tcW w:w="3219" w:type="dxa"/>
            <w:vAlign w:val="center"/>
          </w:tcPr>
          <w:p w14:paraId="1D92F4EA" w14:textId="34DD429D" w:rsidR="00F21123" w:rsidRDefault="00F21123" w:rsidP="00D255AF">
            <w:r>
              <w:t>Output IR with the NEST values</w:t>
            </w:r>
          </w:p>
        </w:tc>
      </w:tr>
      <w:tr w:rsidR="00F21123" w14:paraId="64C7EBE4" w14:textId="77777777" w:rsidTr="00B821DF">
        <w:trPr>
          <w:trHeight w:val="512"/>
        </w:trPr>
        <w:tc>
          <w:tcPr>
            <w:tcW w:w="3415" w:type="dxa"/>
            <w:vAlign w:val="center"/>
          </w:tcPr>
          <w:p w14:paraId="06FEEB9C" w14:textId="058141B8" w:rsidR="00F21123" w:rsidRDefault="00F21123" w:rsidP="00947478">
            <w:pPr>
              <w:rPr>
                <w:rFonts w:ascii="Calibri" w:hAnsi="Calibri"/>
                <w:color w:val="000000"/>
                <w:sz w:val="22"/>
                <w:szCs w:val="22"/>
              </w:rPr>
            </w:pPr>
            <w:r w:rsidRPr="00F21123">
              <w:rPr>
                <w:rFonts w:ascii="Calibri" w:hAnsi="Calibri"/>
                <w:color w:val="000000"/>
                <w:sz w:val="22"/>
                <w:szCs w:val="22"/>
              </w:rPr>
              <w:t>DCORoutIRcma</w:t>
            </w:r>
          </w:p>
        </w:tc>
        <w:tc>
          <w:tcPr>
            <w:tcW w:w="540" w:type="dxa"/>
            <w:vAlign w:val="center"/>
          </w:tcPr>
          <w:p w14:paraId="7CA1680E" w14:textId="4AC2EE1C" w:rsidR="00F21123" w:rsidRDefault="00F21123" w:rsidP="004E2BD2">
            <w:pPr>
              <w:jc w:val="center"/>
            </w:pPr>
            <w:r>
              <w:t>1</w:t>
            </w:r>
          </w:p>
        </w:tc>
        <w:tc>
          <w:tcPr>
            <w:tcW w:w="865" w:type="dxa"/>
            <w:tcMar>
              <w:left w:w="14" w:type="dxa"/>
              <w:right w:w="14" w:type="dxa"/>
            </w:tcMar>
            <w:vAlign w:val="center"/>
          </w:tcPr>
          <w:p w14:paraId="5721DD9E" w14:textId="33357FD7" w:rsidR="00F21123" w:rsidRDefault="00F21123" w:rsidP="004E2BD2">
            <w:pPr>
              <w:jc w:val="center"/>
            </w:pPr>
            <w:r>
              <w:t>0</w:t>
            </w:r>
          </w:p>
        </w:tc>
        <w:tc>
          <w:tcPr>
            <w:tcW w:w="1170" w:type="dxa"/>
            <w:tcMar>
              <w:left w:w="72" w:type="dxa"/>
              <w:right w:w="72" w:type="dxa"/>
            </w:tcMar>
            <w:vAlign w:val="center"/>
          </w:tcPr>
          <w:p w14:paraId="493FCC0B" w14:textId="26762284" w:rsidR="00F21123" w:rsidRDefault="00F21123" w:rsidP="00203464">
            <w:pPr>
              <w:jc w:val="center"/>
            </w:pPr>
            <w:r>
              <w:t>0,1</w:t>
            </w:r>
          </w:p>
        </w:tc>
        <w:tc>
          <w:tcPr>
            <w:tcW w:w="3219" w:type="dxa"/>
            <w:vAlign w:val="center"/>
          </w:tcPr>
          <w:p w14:paraId="2F838D13" w14:textId="19B93096" w:rsidR="00F21123" w:rsidRDefault="00F21123" w:rsidP="00F21123">
            <w:r>
              <w:t>Output IR with the one of the CMA bins</w:t>
            </w:r>
          </w:p>
        </w:tc>
      </w:tr>
      <w:tr w:rsidR="00B821DF" w14:paraId="5C81D489" w14:textId="77777777" w:rsidTr="00B821DF">
        <w:trPr>
          <w:trHeight w:val="512"/>
        </w:trPr>
        <w:tc>
          <w:tcPr>
            <w:tcW w:w="3415" w:type="dxa"/>
            <w:vAlign w:val="center"/>
          </w:tcPr>
          <w:p w14:paraId="74433CD7" w14:textId="40FADB39" w:rsidR="00B821DF" w:rsidRPr="00F21123" w:rsidRDefault="00B821DF" w:rsidP="00947478">
            <w:pPr>
              <w:rPr>
                <w:rFonts w:ascii="Calibri" w:hAnsi="Calibri"/>
                <w:color w:val="000000"/>
                <w:sz w:val="22"/>
                <w:szCs w:val="22"/>
              </w:rPr>
            </w:pPr>
            <w:r>
              <w:rPr>
                <w:rFonts w:ascii="Calibri" w:hAnsi="Calibri"/>
                <w:color w:val="000000"/>
                <w:sz w:val="22"/>
                <w:szCs w:val="22"/>
              </w:rPr>
              <w:t>DCORoutIRcmaIndex</w:t>
            </w:r>
          </w:p>
        </w:tc>
        <w:tc>
          <w:tcPr>
            <w:tcW w:w="540" w:type="dxa"/>
            <w:vAlign w:val="center"/>
          </w:tcPr>
          <w:p w14:paraId="52820CD9" w14:textId="77777777" w:rsidR="00B821DF" w:rsidRDefault="00B821DF" w:rsidP="004E2BD2">
            <w:pPr>
              <w:jc w:val="center"/>
            </w:pPr>
          </w:p>
        </w:tc>
        <w:tc>
          <w:tcPr>
            <w:tcW w:w="865" w:type="dxa"/>
            <w:tcMar>
              <w:left w:w="14" w:type="dxa"/>
              <w:right w:w="14" w:type="dxa"/>
            </w:tcMar>
            <w:vAlign w:val="center"/>
          </w:tcPr>
          <w:p w14:paraId="6233CDB3" w14:textId="77777777" w:rsidR="00B821DF" w:rsidRDefault="00B821DF" w:rsidP="004E2BD2">
            <w:pPr>
              <w:jc w:val="center"/>
            </w:pPr>
          </w:p>
        </w:tc>
        <w:tc>
          <w:tcPr>
            <w:tcW w:w="1170" w:type="dxa"/>
            <w:tcMar>
              <w:left w:w="72" w:type="dxa"/>
              <w:right w:w="72" w:type="dxa"/>
            </w:tcMar>
            <w:vAlign w:val="center"/>
          </w:tcPr>
          <w:p w14:paraId="7867494E" w14:textId="77777777" w:rsidR="00B821DF" w:rsidRDefault="00B821DF" w:rsidP="00203464">
            <w:pPr>
              <w:jc w:val="center"/>
            </w:pPr>
          </w:p>
        </w:tc>
        <w:tc>
          <w:tcPr>
            <w:tcW w:w="3219" w:type="dxa"/>
            <w:vAlign w:val="center"/>
          </w:tcPr>
          <w:p w14:paraId="2D742A27" w14:textId="77777777" w:rsidR="00B821DF" w:rsidRDefault="00B821DF" w:rsidP="00F21123"/>
        </w:tc>
      </w:tr>
      <w:tr w:rsidR="00F21123" w14:paraId="0C30AE12" w14:textId="77777777" w:rsidTr="00B821DF">
        <w:trPr>
          <w:trHeight w:val="512"/>
        </w:trPr>
        <w:tc>
          <w:tcPr>
            <w:tcW w:w="3415" w:type="dxa"/>
            <w:vAlign w:val="center"/>
          </w:tcPr>
          <w:p w14:paraId="09DD7A8A" w14:textId="2471AAE8" w:rsidR="00F21123" w:rsidRDefault="00F21123" w:rsidP="00947478">
            <w:pPr>
              <w:rPr>
                <w:rFonts w:ascii="Calibri" w:hAnsi="Calibri"/>
                <w:color w:val="000000"/>
                <w:sz w:val="22"/>
                <w:szCs w:val="22"/>
              </w:rPr>
            </w:pPr>
            <w:r w:rsidRPr="00F21123">
              <w:rPr>
                <w:rFonts w:ascii="Calibri" w:hAnsi="Calibri"/>
                <w:color w:val="000000"/>
                <w:sz w:val="22"/>
                <w:szCs w:val="22"/>
              </w:rPr>
              <w:t>DCORoutIRcmaBin</w:t>
            </w:r>
          </w:p>
        </w:tc>
        <w:tc>
          <w:tcPr>
            <w:tcW w:w="540" w:type="dxa"/>
            <w:vAlign w:val="center"/>
          </w:tcPr>
          <w:p w14:paraId="10B2C957" w14:textId="37B649B8" w:rsidR="00F21123" w:rsidRDefault="00F21123" w:rsidP="004E2BD2">
            <w:pPr>
              <w:jc w:val="center"/>
            </w:pPr>
            <w:r>
              <w:t>10</w:t>
            </w:r>
          </w:p>
        </w:tc>
        <w:tc>
          <w:tcPr>
            <w:tcW w:w="865" w:type="dxa"/>
            <w:tcMar>
              <w:left w:w="14" w:type="dxa"/>
              <w:right w:w="14" w:type="dxa"/>
            </w:tcMar>
            <w:vAlign w:val="center"/>
          </w:tcPr>
          <w:p w14:paraId="35E2D3D7" w14:textId="6736DD9A" w:rsidR="00F21123" w:rsidRDefault="00F21123" w:rsidP="004E2BD2">
            <w:pPr>
              <w:jc w:val="center"/>
            </w:pPr>
            <w:r>
              <w:t>0</w:t>
            </w:r>
          </w:p>
        </w:tc>
        <w:tc>
          <w:tcPr>
            <w:tcW w:w="1170" w:type="dxa"/>
            <w:tcMar>
              <w:left w:w="72" w:type="dxa"/>
              <w:right w:w="72" w:type="dxa"/>
            </w:tcMar>
            <w:vAlign w:val="center"/>
          </w:tcPr>
          <w:p w14:paraId="59E5B2A6" w14:textId="3EE03AE8" w:rsidR="00F21123" w:rsidRDefault="00F21123" w:rsidP="00203464">
            <w:pPr>
              <w:jc w:val="center"/>
            </w:pPr>
            <w:r>
              <w:t>0..1023</w:t>
            </w:r>
          </w:p>
        </w:tc>
        <w:tc>
          <w:tcPr>
            <w:tcW w:w="3219" w:type="dxa"/>
            <w:vAlign w:val="center"/>
          </w:tcPr>
          <w:p w14:paraId="5C037873" w14:textId="3B40A794" w:rsidR="00F21123" w:rsidRDefault="00F21123" w:rsidP="00F21123">
            <w:r>
              <w:t>The CMA bin to output as IR</w:t>
            </w:r>
          </w:p>
        </w:tc>
      </w:tr>
    </w:tbl>
    <w:p w14:paraId="176690A8" w14:textId="77777777" w:rsidR="00104B82" w:rsidRDefault="00104B82" w:rsidP="00CB085F">
      <w:pPr>
        <w:pStyle w:val="Section"/>
      </w:pPr>
      <w:bookmarkStart w:id="68" w:name="_Toc453860436"/>
      <w:bookmarkStart w:id="69" w:name="_Toc462575479"/>
      <w:bookmarkStart w:id="70" w:name="_Toc470615707"/>
      <w:bookmarkStart w:id="71" w:name="_Toc470704541"/>
      <w:bookmarkStart w:id="72" w:name="_Ref443836789"/>
      <w:bookmarkStart w:id="73" w:name="_Ref443836779"/>
      <w:bookmarkEnd w:id="68"/>
      <w:r>
        <w:lastRenderedPageBreak/>
        <w:t>LUTs</w:t>
      </w:r>
      <w:bookmarkEnd w:id="69"/>
      <w:bookmarkEnd w:id="70"/>
      <w:bookmarkEnd w:id="71"/>
    </w:p>
    <w:p w14:paraId="54C848B5" w14:textId="77777777" w:rsidR="00104B82" w:rsidRDefault="00104B82" w:rsidP="00104B82">
      <w:pPr>
        <w:pStyle w:val="Caption"/>
      </w:pPr>
      <w:bookmarkStart w:id="74" w:name="_Toc455593448"/>
      <w:bookmarkStart w:id="75" w:name="_Toc455593766"/>
      <w:r>
        <w:t xml:space="preserve">Table </w:t>
      </w:r>
      <w:fldSimple w:instr=" SEQ Table \* ARABIC ">
        <w:r>
          <w:rPr>
            <w:noProof/>
          </w:rPr>
          <w:t>2</w:t>
        </w:r>
      </w:fldSimple>
      <w:r>
        <w:t>: LUTs</w:t>
      </w:r>
      <w:bookmarkEnd w:id="74"/>
      <w:bookmarkEnd w:id="75"/>
    </w:p>
    <w:tbl>
      <w:tblPr>
        <w:tblStyle w:val="TableGrid"/>
        <w:tblW w:w="10345" w:type="dxa"/>
        <w:tblLook w:val="04A0" w:firstRow="1" w:lastRow="0" w:firstColumn="1" w:lastColumn="0" w:noHBand="0" w:noVBand="1"/>
      </w:tblPr>
      <w:tblGrid>
        <w:gridCol w:w="2504"/>
        <w:gridCol w:w="984"/>
        <w:gridCol w:w="1227"/>
        <w:gridCol w:w="1144"/>
        <w:gridCol w:w="4486"/>
      </w:tblGrid>
      <w:tr w:rsidR="00104B82" w:rsidRPr="008E73B6" w14:paraId="3181D6D5" w14:textId="77777777" w:rsidTr="00104B82">
        <w:tc>
          <w:tcPr>
            <w:tcW w:w="2504" w:type="dxa"/>
            <w:shd w:val="clear" w:color="auto" w:fill="E7E6E6" w:themeFill="background2"/>
            <w:vAlign w:val="center"/>
          </w:tcPr>
          <w:p w14:paraId="229A3321" w14:textId="77777777" w:rsidR="00104B82" w:rsidRPr="008E73B6" w:rsidRDefault="00104B82" w:rsidP="00104B82">
            <w:r w:rsidRPr="008E73B6">
              <w:t>Name</w:t>
            </w:r>
          </w:p>
        </w:tc>
        <w:tc>
          <w:tcPr>
            <w:tcW w:w="984" w:type="dxa"/>
            <w:shd w:val="clear" w:color="auto" w:fill="E7E6E6" w:themeFill="background2"/>
            <w:vAlign w:val="center"/>
          </w:tcPr>
          <w:p w14:paraId="10A837A2" w14:textId="77777777" w:rsidR="00104B82" w:rsidRPr="008E73B6" w:rsidRDefault="00104B82" w:rsidP="00104B82">
            <w:pPr>
              <w:jc w:val="center"/>
            </w:pPr>
            <w:r>
              <w:t>Entries</w:t>
            </w:r>
          </w:p>
        </w:tc>
        <w:tc>
          <w:tcPr>
            <w:tcW w:w="1227" w:type="dxa"/>
            <w:shd w:val="clear" w:color="auto" w:fill="E7E6E6" w:themeFill="background2"/>
            <w:vAlign w:val="center"/>
          </w:tcPr>
          <w:p w14:paraId="206AEFA3" w14:textId="77777777" w:rsidR="00104B82" w:rsidRPr="008E73B6" w:rsidRDefault="00104B82" w:rsidP="00104B82">
            <w:pPr>
              <w:jc w:val="center"/>
            </w:pPr>
            <w:r>
              <w:t>Entry size</w:t>
            </w:r>
          </w:p>
        </w:tc>
        <w:tc>
          <w:tcPr>
            <w:tcW w:w="1144" w:type="dxa"/>
            <w:shd w:val="clear" w:color="auto" w:fill="E7E6E6" w:themeFill="background2"/>
            <w:vAlign w:val="center"/>
          </w:tcPr>
          <w:p w14:paraId="4177F304" w14:textId="77777777" w:rsidR="00104B82" w:rsidRPr="008E73B6" w:rsidRDefault="00104B82" w:rsidP="00104B82">
            <w:pPr>
              <w:jc w:val="center"/>
            </w:pPr>
            <w:r>
              <w:t>Fixed</w:t>
            </w:r>
          </w:p>
        </w:tc>
        <w:tc>
          <w:tcPr>
            <w:tcW w:w="4486" w:type="dxa"/>
            <w:shd w:val="clear" w:color="auto" w:fill="E7E6E6" w:themeFill="background2"/>
            <w:vAlign w:val="center"/>
          </w:tcPr>
          <w:p w14:paraId="31B2C023" w14:textId="77777777" w:rsidR="00104B82" w:rsidRDefault="00104B82" w:rsidP="00104B82">
            <w:r>
              <w:t>Description</w:t>
            </w:r>
          </w:p>
        </w:tc>
      </w:tr>
      <w:tr w:rsidR="00104B82" w14:paraId="1E1686C0" w14:textId="77777777" w:rsidTr="00104B82">
        <w:tc>
          <w:tcPr>
            <w:tcW w:w="2504" w:type="dxa"/>
          </w:tcPr>
          <w:p w14:paraId="5D1B743B" w14:textId="1339468D" w:rsidR="00104B82" w:rsidRDefault="009079D7" w:rsidP="00104B82">
            <w:r w:rsidRPr="009079D7">
              <w:rPr>
                <w:rFonts w:ascii="Calibri" w:hAnsi="Calibri"/>
                <w:color w:val="000000"/>
                <w:sz w:val="22"/>
                <w:szCs w:val="22"/>
              </w:rPr>
              <w:t>RegsDCORpsnr</w:t>
            </w:r>
          </w:p>
        </w:tc>
        <w:tc>
          <w:tcPr>
            <w:tcW w:w="984" w:type="dxa"/>
          </w:tcPr>
          <w:p w14:paraId="0146E6E3" w14:textId="6F22FD2C" w:rsidR="00104B82" w:rsidRDefault="009079D7" w:rsidP="00104B82">
            <w:pPr>
              <w:jc w:val="center"/>
            </w:pPr>
            <w:r>
              <w:t>2^8</w:t>
            </w:r>
          </w:p>
        </w:tc>
        <w:tc>
          <w:tcPr>
            <w:tcW w:w="1227" w:type="dxa"/>
          </w:tcPr>
          <w:p w14:paraId="181431B6" w14:textId="2FDC5009" w:rsidR="00104B82" w:rsidRDefault="009079D7" w:rsidP="00104B82">
            <w:pPr>
              <w:jc w:val="center"/>
            </w:pPr>
            <w:r>
              <w:t>6</w:t>
            </w:r>
          </w:p>
        </w:tc>
        <w:tc>
          <w:tcPr>
            <w:tcW w:w="1144" w:type="dxa"/>
          </w:tcPr>
          <w:p w14:paraId="59C3E324" w14:textId="7B27AFBE" w:rsidR="00104B82" w:rsidRDefault="009079D7" w:rsidP="00104B82">
            <w:pPr>
              <w:jc w:val="center"/>
            </w:pPr>
            <w:r>
              <w:t>no</w:t>
            </w:r>
          </w:p>
        </w:tc>
        <w:tc>
          <w:tcPr>
            <w:tcW w:w="4486" w:type="dxa"/>
          </w:tcPr>
          <w:p w14:paraId="4AEDC11E" w14:textId="0A478D8F" w:rsidR="00104B82" w:rsidRDefault="009079D7" w:rsidP="00104B82">
            <w:r>
              <w:t>PSNR estimation</w:t>
            </w:r>
          </w:p>
        </w:tc>
      </w:tr>
      <w:tr w:rsidR="00104B82" w14:paraId="46457AC4" w14:textId="77777777" w:rsidTr="00104B82">
        <w:tc>
          <w:tcPr>
            <w:tcW w:w="2504" w:type="dxa"/>
          </w:tcPr>
          <w:p w14:paraId="613C27F9" w14:textId="3FDD101E" w:rsidR="00104B82" w:rsidRDefault="009079D7" w:rsidP="009079D7">
            <w:r w:rsidRPr="009079D7">
              <w:rPr>
                <w:rFonts w:ascii="Calibri" w:hAnsi="Calibri"/>
                <w:color w:val="000000"/>
                <w:sz w:val="22"/>
                <w:szCs w:val="22"/>
              </w:rPr>
              <w:t>RegsDCORirMap</w:t>
            </w:r>
          </w:p>
        </w:tc>
        <w:tc>
          <w:tcPr>
            <w:tcW w:w="984" w:type="dxa"/>
          </w:tcPr>
          <w:p w14:paraId="5BD66C73" w14:textId="77777777" w:rsidR="00104B82" w:rsidRDefault="00104B82" w:rsidP="00104B82">
            <w:pPr>
              <w:jc w:val="center"/>
            </w:pPr>
            <w:r>
              <w:t>2^6</w:t>
            </w:r>
          </w:p>
        </w:tc>
        <w:tc>
          <w:tcPr>
            <w:tcW w:w="1227" w:type="dxa"/>
          </w:tcPr>
          <w:p w14:paraId="4C0B4E52" w14:textId="77777777" w:rsidR="00104B82" w:rsidRDefault="00104B82" w:rsidP="00104B82">
            <w:pPr>
              <w:jc w:val="center"/>
            </w:pPr>
            <w:r>
              <w:t>4</w:t>
            </w:r>
          </w:p>
        </w:tc>
        <w:tc>
          <w:tcPr>
            <w:tcW w:w="1144" w:type="dxa"/>
          </w:tcPr>
          <w:p w14:paraId="68C871C2" w14:textId="77777777" w:rsidR="00104B82" w:rsidRDefault="00104B82" w:rsidP="00104B82">
            <w:pPr>
              <w:jc w:val="center"/>
            </w:pPr>
            <w:r>
              <w:t>no</w:t>
            </w:r>
          </w:p>
        </w:tc>
        <w:tc>
          <w:tcPr>
            <w:tcW w:w="4486" w:type="dxa"/>
          </w:tcPr>
          <w:p w14:paraId="6CC114BD" w14:textId="558FCA85" w:rsidR="00104B82" w:rsidRDefault="009079D7" w:rsidP="00104B82">
            <w:r>
              <w:t>IR mapping of PSNR indices</w:t>
            </w:r>
          </w:p>
        </w:tc>
      </w:tr>
      <w:tr w:rsidR="009079D7" w14:paraId="024ACE95" w14:textId="77777777" w:rsidTr="001F7118">
        <w:tc>
          <w:tcPr>
            <w:tcW w:w="2504" w:type="dxa"/>
          </w:tcPr>
          <w:p w14:paraId="037D14A3" w14:textId="558151F2" w:rsidR="009079D7" w:rsidRDefault="009079D7" w:rsidP="009079D7">
            <w:r w:rsidRPr="009079D7">
              <w:rPr>
                <w:rFonts w:ascii="Calibri" w:hAnsi="Calibri"/>
                <w:color w:val="000000"/>
                <w:sz w:val="22"/>
                <w:szCs w:val="22"/>
              </w:rPr>
              <w:t>RegsDCOR</w:t>
            </w:r>
            <w:r>
              <w:rPr>
                <w:rFonts w:ascii="Calibri" w:hAnsi="Calibri"/>
                <w:color w:val="000000"/>
                <w:sz w:val="22"/>
                <w:szCs w:val="22"/>
              </w:rPr>
              <w:t>amb</w:t>
            </w:r>
            <w:r w:rsidRPr="009079D7">
              <w:rPr>
                <w:rFonts w:ascii="Calibri" w:hAnsi="Calibri"/>
                <w:color w:val="000000"/>
                <w:sz w:val="22"/>
                <w:szCs w:val="22"/>
              </w:rPr>
              <w:t>Map</w:t>
            </w:r>
          </w:p>
        </w:tc>
        <w:tc>
          <w:tcPr>
            <w:tcW w:w="984" w:type="dxa"/>
          </w:tcPr>
          <w:p w14:paraId="708D5567" w14:textId="77777777" w:rsidR="009079D7" w:rsidRDefault="009079D7" w:rsidP="001F7118">
            <w:pPr>
              <w:jc w:val="center"/>
            </w:pPr>
            <w:r>
              <w:t>2^6</w:t>
            </w:r>
          </w:p>
        </w:tc>
        <w:tc>
          <w:tcPr>
            <w:tcW w:w="1227" w:type="dxa"/>
          </w:tcPr>
          <w:p w14:paraId="7912465A" w14:textId="77777777" w:rsidR="009079D7" w:rsidRDefault="009079D7" w:rsidP="001F7118">
            <w:pPr>
              <w:jc w:val="center"/>
            </w:pPr>
            <w:r>
              <w:t>4</w:t>
            </w:r>
          </w:p>
        </w:tc>
        <w:tc>
          <w:tcPr>
            <w:tcW w:w="1144" w:type="dxa"/>
          </w:tcPr>
          <w:p w14:paraId="4D21E74D" w14:textId="77777777" w:rsidR="009079D7" w:rsidRDefault="009079D7" w:rsidP="001F7118">
            <w:pPr>
              <w:jc w:val="center"/>
            </w:pPr>
            <w:r>
              <w:t>no</w:t>
            </w:r>
          </w:p>
        </w:tc>
        <w:tc>
          <w:tcPr>
            <w:tcW w:w="4486" w:type="dxa"/>
          </w:tcPr>
          <w:p w14:paraId="28B35183" w14:textId="4C23A3F3" w:rsidR="009079D7" w:rsidRDefault="009079D7" w:rsidP="001F7118">
            <w:r>
              <w:t>Ambient mapping of PSNR indices</w:t>
            </w:r>
          </w:p>
        </w:tc>
      </w:tr>
      <w:tr w:rsidR="009F4141" w14:paraId="6ECFDA39" w14:textId="77777777" w:rsidTr="001F7118">
        <w:tc>
          <w:tcPr>
            <w:tcW w:w="2504" w:type="dxa"/>
          </w:tcPr>
          <w:p w14:paraId="44F92BA7" w14:textId="02C2B48B" w:rsidR="009F4141" w:rsidRPr="009079D7" w:rsidRDefault="009F4141" w:rsidP="009F4141">
            <w:pPr>
              <w:rPr>
                <w:rFonts w:ascii="Calibri" w:hAnsi="Calibri"/>
                <w:color w:val="000000"/>
                <w:sz w:val="22"/>
                <w:szCs w:val="22"/>
              </w:rPr>
            </w:pPr>
            <w:r>
              <w:rPr>
                <w:rFonts w:ascii="Calibri" w:hAnsi="Calibri"/>
                <w:color w:val="000000"/>
                <w:sz w:val="22"/>
                <w:szCs w:val="22"/>
              </w:rPr>
              <w:t>R</w:t>
            </w:r>
            <w:r w:rsidRPr="009F4141">
              <w:rPr>
                <w:rFonts w:ascii="Calibri" w:hAnsi="Calibri"/>
                <w:color w:val="000000"/>
                <w:sz w:val="22"/>
                <w:szCs w:val="22"/>
              </w:rPr>
              <w:t>egsDCORyScaler</w:t>
            </w:r>
          </w:p>
        </w:tc>
        <w:tc>
          <w:tcPr>
            <w:tcW w:w="984" w:type="dxa"/>
          </w:tcPr>
          <w:p w14:paraId="260C7C23" w14:textId="4CF5C9EA" w:rsidR="009F4141" w:rsidRDefault="009F4141" w:rsidP="009F4141">
            <w:pPr>
              <w:jc w:val="center"/>
            </w:pPr>
            <w:r>
              <w:t>2^7</w:t>
            </w:r>
          </w:p>
        </w:tc>
        <w:tc>
          <w:tcPr>
            <w:tcW w:w="1227" w:type="dxa"/>
          </w:tcPr>
          <w:p w14:paraId="480315B8" w14:textId="0C4FE4D6" w:rsidR="009F4141" w:rsidRDefault="009F4141" w:rsidP="001F7118">
            <w:pPr>
              <w:jc w:val="center"/>
            </w:pPr>
            <w:r>
              <w:t>3</w:t>
            </w:r>
          </w:p>
        </w:tc>
        <w:tc>
          <w:tcPr>
            <w:tcW w:w="1144" w:type="dxa"/>
          </w:tcPr>
          <w:p w14:paraId="396506DD" w14:textId="700A9C83" w:rsidR="009F4141" w:rsidRDefault="009F4141" w:rsidP="001F7118">
            <w:pPr>
              <w:jc w:val="center"/>
            </w:pPr>
            <w:r>
              <w:t>no</w:t>
            </w:r>
          </w:p>
        </w:tc>
        <w:tc>
          <w:tcPr>
            <w:tcW w:w="4486" w:type="dxa"/>
          </w:tcPr>
          <w:p w14:paraId="73C53003" w14:textId="04D10809" w:rsidR="009F4141" w:rsidRDefault="009F4141" w:rsidP="009F4141">
            <w:r>
              <w:t>Y scaler for PSNR</w:t>
            </w:r>
          </w:p>
        </w:tc>
      </w:tr>
    </w:tbl>
    <w:p w14:paraId="647557C4" w14:textId="77777777" w:rsidR="00104B82" w:rsidRDefault="00104B82" w:rsidP="00104B82"/>
    <w:p w14:paraId="643E6145" w14:textId="0DA90094" w:rsidR="00CB55AC" w:rsidRDefault="006F1CC6" w:rsidP="00CB085F">
      <w:pPr>
        <w:pStyle w:val="Section"/>
      </w:pPr>
      <w:bookmarkStart w:id="76" w:name="_Toc470615708"/>
      <w:bookmarkStart w:id="77" w:name="_Toc470704542"/>
      <w:r>
        <w:lastRenderedPageBreak/>
        <w:t>Memories and computations</w:t>
      </w:r>
      <w:bookmarkEnd w:id="76"/>
      <w:bookmarkEnd w:id="77"/>
    </w:p>
    <w:p w14:paraId="6832CDB5" w14:textId="77777777" w:rsidR="006F1CC6" w:rsidRDefault="006F1CC6" w:rsidP="006F1CC6">
      <w:r>
        <w:t xml:space="preserve">The DCOR block does not require any line buffers. All the operations are performed on a single pixel. The only buffers are pixel/CMA size pipeline buffers. </w:t>
      </w:r>
    </w:p>
    <w:p w14:paraId="384773C6" w14:textId="71ADD40F" w:rsidR="000E0F96" w:rsidRPr="000E0F96" w:rsidRDefault="006F1CC6" w:rsidP="000E0F96">
      <w:r w:rsidRPr="006F1CC6">
        <w:t xml:space="preserve"> </w:t>
      </w:r>
      <w:r w:rsidRPr="006F1CC6">
        <w:rPr>
          <w:noProof/>
        </w:rPr>
        <w:drawing>
          <wp:inline distT="0" distB="0" distL="0" distR="0" wp14:anchorId="0A42FEA5" wp14:editId="4AB218C2">
            <wp:extent cx="3705225" cy="6193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6193790"/>
                    </a:xfrm>
                    <a:prstGeom prst="rect">
                      <a:avLst/>
                    </a:prstGeom>
                    <a:noFill/>
                    <a:ln>
                      <a:noFill/>
                    </a:ln>
                  </pic:spPr>
                </pic:pic>
              </a:graphicData>
            </a:graphic>
          </wp:inline>
        </w:drawing>
      </w:r>
      <w:r w:rsidR="00237F90" w:rsidRPr="00237F90">
        <w:t xml:space="preserve"> </w:t>
      </w:r>
    </w:p>
    <w:p w14:paraId="681BE147" w14:textId="6D7BA685" w:rsidR="00DF533D" w:rsidRPr="00F30E3F" w:rsidRDefault="00DF533D" w:rsidP="00C75D51">
      <w:pPr>
        <w:pStyle w:val="Caption"/>
      </w:pPr>
      <w:bookmarkStart w:id="78" w:name="_Toc444077507"/>
      <w:r>
        <w:t xml:space="preserve">Table </w:t>
      </w:r>
      <w:fldSimple w:instr=" SEQ Table \* ARABIC ">
        <w:r w:rsidR="006C0740">
          <w:rPr>
            <w:noProof/>
          </w:rPr>
          <w:t>3</w:t>
        </w:r>
      </w:fldSimple>
      <w:bookmarkEnd w:id="72"/>
      <w:r>
        <w:t>:</w:t>
      </w:r>
      <w:r w:rsidRPr="00D56D7A">
        <w:t xml:space="preserve"> </w:t>
      </w:r>
      <w:r w:rsidR="000E0F96">
        <w:t>DCOR</w:t>
      </w:r>
      <w:r>
        <w:t xml:space="preserve"> memory</w:t>
      </w:r>
      <w:r w:rsidR="00E301DE">
        <w:t xml:space="preserve"> and </w:t>
      </w:r>
      <w:bookmarkEnd w:id="73"/>
      <w:bookmarkEnd w:id="78"/>
      <w:r w:rsidR="00E1487E">
        <w:t>computations</w:t>
      </w:r>
      <w:r>
        <w:t xml:space="preserve"> </w:t>
      </w:r>
    </w:p>
    <w:p w14:paraId="6BBCDCE7" w14:textId="77777777" w:rsidR="00E301DE" w:rsidRDefault="00E301DE" w:rsidP="00E301DE">
      <w:pPr>
        <w:pStyle w:val="ListParagraph"/>
      </w:pPr>
    </w:p>
    <w:p w14:paraId="0A5FAD0A" w14:textId="6CE8E34A" w:rsidR="00E64E0A" w:rsidRDefault="00E64E0A" w:rsidP="00CB085F">
      <w:pPr>
        <w:pStyle w:val="Section"/>
      </w:pPr>
      <w:bookmarkStart w:id="79" w:name="_Toc470615709"/>
      <w:bookmarkStart w:id="80" w:name="_Toc470704543"/>
      <w:r>
        <w:lastRenderedPageBreak/>
        <w:t>Test plan</w:t>
      </w:r>
      <w:bookmarkEnd w:id="79"/>
      <w:bookmarkEnd w:id="80"/>
      <w:bookmarkEnd w:id="1"/>
      <w:bookmarkEnd w:id="0"/>
    </w:p>
    <w:sectPr w:rsidR="00E64E0A" w:rsidSect="00E261C0">
      <w:headerReference w:type="even" r:id="rId23"/>
      <w:headerReference w:type="default" r:id="rId24"/>
      <w:footerReference w:type="even" r:id="rId25"/>
      <w:footerReference w:type="default" r:id="rId26"/>
      <w:pgSz w:w="12240" w:h="15840"/>
      <w:pgMar w:top="1440" w:right="1440" w:bottom="1440" w:left="851" w:header="284"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4A4D5" w14:textId="77777777" w:rsidR="007D2154" w:rsidRDefault="007D2154" w:rsidP="00B652DE">
      <w:r>
        <w:separator/>
      </w:r>
    </w:p>
  </w:endnote>
  <w:endnote w:type="continuationSeparator" w:id="0">
    <w:p w14:paraId="6034D2B4" w14:textId="77777777" w:rsidR="007D2154" w:rsidRDefault="007D2154" w:rsidP="00B652DE">
      <w:r>
        <w:continuationSeparator/>
      </w:r>
    </w:p>
  </w:endnote>
  <w:endnote w:type="continuationNotice" w:id="1">
    <w:p w14:paraId="1A4DBBFE" w14:textId="77777777" w:rsidR="007D2154" w:rsidRDefault="007D2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Bold">
    <w:altName w:val="MS Gothic"/>
    <w:panose1 w:val="00000000000000000000"/>
    <w:charset w:val="80"/>
    <w:family w:val="auto"/>
    <w:notTrueType/>
    <w:pitch w:val="default"/>
    <w:sig w:usb0="00000000"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55563"/>
      <w:docPartObj>
        <w:docPartGallery w:val="Page Numbers (Bottom of Page)"/>
        <w:docPartUnique/>
      </w:docPartObj>
    </w:sdtPr>
    <w:sdtEndPr>
      <w:rPr>
        <w:noProof/>
      </w:rPr>
    </w:sdtEndPr>
    <w:sdtContent>
      <w:p w14:paraId="0C0C08C9" w14:textId="77777777" w:rsidR="007D2154" w:rsidRDefault="007D2154">
        <w:pPr>
          <w:pStyle w:val="Footer"/>
        </w:pPr>
        <w:r>
          <w:fldChar w:fldCharType="begin"/>
        </w:r>
        <w:r>
          <w:instrText xml:space="preserve"> PAGE   \* MERGEFORMAT </w:instrText>
        </w:r>
        <w:r>
          <w:fldChar w:fldCharType="separate"/>
        </w:r>
        <w:r>
          <w:rPr>
            <w:noProof/>
          </w:rPr>
          <w:t>8</w:t>
        </w:r>
        <w:r>
          <w:rPr>
            <w:noProof/>
          </w:rPr>
          <w:fldChar w:fldCharType="end"/>
        </w:r>
        <w:r>
          <w:rPr>
            <w:noProof/>
          </w:rPr>
          <w:t xml:space="preserve">                                    </w:t>
        </w:r>
        <w:r w:rsidRPr="007E021D">
          <w:rPr>
            <w:b/>
            <w:noProof/>
            <w:color w:val="FF0000"/>
            <w:sz w:val="18"/>
            <w:szCs w:val="18"/>
          </w:rPr>
          <w:t>Intel Confidential</w:t>
        </w:r>
      </w:p>
    </w:sdtContent>
  </w:sdt>
  <w:p w14:paraId="0C0C08CA" w14:textId="77777777" w:rsidR="007D2154" w:rsidRPr="00490CC8" w:rsidRDefault="007D2154" w:rsidP="00B652DE">
    <w:pPr>
      <w:pStyle w:val="Footer"/>
      <w:jc w:val="center"/>
      <w:rPr>
        <w:b/>
        <w:color w:val="FF0000"/>
        <w:sz w:val="18"/>
      </w:rPr>
    </w:pPr>
  </w:p>
  <w:p w14:paraId="0C0C08CB" w14:textId="77777777" w:rsidR="007D2154" w:rsidRDefault="007D215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321003"/>
      <w:docPartObj>
        <w:docPartGallery w:val="Page Numbers (Bottom of Page)"/>
        <w:docPartUnique/>
      </w:docPartObj>
    </w:sdtPr>
    <w:sdtEndPr>
      <w:rPr>
        <w:noProof/>
      </w:rPr>
    </w:sdtEndPr>
    <w:sdtContent>
      <w:p w14:paraId="0C0C08CC" w14:textId="77777777" w:rsidR="007D2154" w:rsidRDefault="007D2154" w:rsidP="00B652DE">
        <w:pPr>
          <w:pStyle w:val="Footer"/>
          <w:jc w:val="center"/>
          <w:rPr>
            <w:noProof/>
          </w:rPr>
        </w:pPr>
        <w:r>
          <w:fldChar w:fldCharType="begin"/>
        </w:r>
        <w:r>
          <w:instrText xml:space="preserve"> PAGE   \* MERGEFORMAT </w:instrText>
        </w:r>
        <w:r>
          <w:fldChar w:fldCharType="separate"/>
        </w:r>
        <w:r w:rsidR="009F0EBB">
          <w:rPr>
            <w:noProof/>
          </w:rPr>
          <w:t>20</w:t>
        </w:r>
        <w:r>
          <w:rPr>
            <w:noProof/>
          </w:rPr>
          <w:fldChar w:fldCharType="end"/>
        </w:r>
      </w:p>
      <w:p w14:paraId="0C0C08CD" w14:textId="77777777" w:rsidR="007D2154" w:rsidRDefault="007D2154" w:rsidP="00B652DE">
        <w:pPr>
          <w:pStyle w:val="Footer"/>
          <w:jc w:val="right"/>
        </w:pPr>
        <w:r>
          <w:rPr>
            <w:noProof/>
          </w:rPr>
          <w:t xml:space="preserve"> </w:t>
        </w:r>
        <w:r w:rsidRPr="007E021D">
          <w:rPr>
            <w:b/>
            <w:noProof/>
            <w:color w:val="FF0000"/>
            <w:sz w:val="18"/>
            <w:szCs w:val="18"/>
          </w:rPr>
          <w:t xml:space="preserve">Intel </w:t>
        </w:r>
        <w:r>
          <w:rPr>
            <w:b/>
            <w:noProof/>
            <w:color w:val="FF0000"/>
            <w:sz w:val="18"/>
            <w:szCs w:val="18"/>
          </w:rPr>
          <w:t>Top Secret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22CD1" w14:textId="77777777" w:rsidR="007D2154" w:rsidRDefault="007D2154" w:rsidP="00B652DE">
      <w:r>
        <w:separator/>
      </w:r>
    </w:p>
  </w:footnote>
  <w:footnote w:type="continuationSeparator" w:id="0">
    <w:p w14:paraId="3B21C47C" w14:textId="77777777" w:rsidR="007D2154" w:rsidRDefault="007D2154" w:rsidP="00B652DE">
      <w:r>
        <w:continuationSeparator/>
      </w:r>
    </w:p>
  </w:footnote>
  <w:footnote w:type="continuationNotice" w:id="1">
    <w:p w14:paraId="3586C2C3" w14:textId="77777777" w:rsidR="007D2154" w:rsidRDefault="007D21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C08C4" w14:textId="77777777" w:rsidR="007D2154" w:rsidRDefault="007D2154" w:rsidP="00B652DE">
    <w:pPr>
      <w:tabs>
        <w:tab w:val="center" w:pos="3290"/>
        <w:tab w:val="right" w:pos="7900"/>
      </w:tabs>
      <w:spacing w:before="40" w:line="160" w:lineRule="atLeast"/>
      <w:ind w:left="20" w:right="60" w:hanging="1320"/>
      <w:jc w:val="right"/>
      <w:rPr>
        <w:b/>
      </w:rPr>
    </w:pPr>
    <w:r w:rsidRPr="00F677AC">
      <w:rPr>
        <w:b/>
        <w:noProof/>
      </w:rPr>
      <w:drawing>
        <wp:anchor distT="0" distB="0" distL="114300" distR="114300" simplePos="0" relativeHeight="251658240" behindDoc="1" locked="0" layoutInCell="1" allowOverlap="1" wp14:anchorId="0C0C08CE" wp14:editId="0C0C08CF">
          <wp:simplePos x="0" y="0"/>
          <wp:positionH relativeFrom="column">
            <wp:posOffset>-1419367</wp:posOffset>
          </wp:positionH>
          <wp:positionV relativeFrom="paragraph">
            <wp:posOffset>-476156</wp:posOffset>
          </wp:positionV>
          <wp:extent cx="1257300" cy="951865"/>
          <wp:effectExtent l="0" t="0" r="0" b="0"/>
          <wp:wrapNone/>
          <wp:docPr id="25" name="Picture 25"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pic:spPr>
              </pic:pic>
            </a:graphicData>
          </a:graphic>
        </wp:anchor>
      </w:drawing>
    </w:r>
    <w:r>
      <w:rPr>
        <w:b/>
      </w:rPr>
      <w:t>IVCAM1.5 E0 Algorithm requirement – Code Filters</w:t>
    </w:r>
  </w:p>
  <w:p w14:paraId="0C0C08C5" w14:textId="77777777" w:rsidR="007D2154" w:rsidRPr="00F677AC" w:rsidRDefault="007D2154" w:rsidP="00B652DE">
    <w:pPr>
      <w:tabs>
        <w:tab w:val="center" w:pos="3290"/>
        <w:tab w:val="right" w:pos="7900"/>
      </w:tabs>
      <w:spacing w:before="40" w:line="160" w:lineRule="atLeast"/>
      <w:ind w:left="20" w:right="60" w:hanging="1320"/>
      <w:jc w:val="center"/>
      <w:rPr>
        <w:b/>
      </w:rPr>
    </w:pPr>
  </w:p>
  <w:p w14:paraId="0C0C08C6" w14:textId="77777777" w:rsidR="007D2154" w:rsidRDefault="007D2154"/>
  <w:p w14:paraId="0C0C08C7" w14:textId="77777777" w:rsidR="007D2154" w:rsidRDefault="007D215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C08C8" w14:textId="0D53DB6A" w:rsidR="007D2154" w:rsidRPr="00E57D8A" w:rsidRDefault="007D2154" w:rsidP="006B311E">
    <w:pPr>
      <w:tabs>
        <w:tab w:val="center" w:pos="3290"/>
        <w:tab w:val="right" w:pos="7900"/>
      </w:tabs>
      <w:spacing w:before="40" w:line="160" w:lineRule="atLeast"/>
      <w:ind w:left="1325" w:hanging="1325"/>
      <w:rPr>
        <w:b/>
      </w:rPr>
    </w:pPr>
    <w:r>
      <w:rPr>
        <w:noProof/>
      </w:rPr>
      <w:drawing>
        <wp:anchor distT="0" distB="0" distL="114300" distR="114300" simplePos="0" relativeHeight="251658242" behindDoc="1" locked="0" layoutInCell="1" allowOverlap="1" wp14:anchorId="504651D7" wp14:editId="2D50CFD2">
          <wp:simplePos x="0" y="0"/>
          <wp:positionH relativeFrom="column">
            <wp:posOffset>-103827</wp:posOffset>
          </wp:positionH>
          <wp:positionV relativeFrom="paragraph">
            <wp:posOffset>30480</wp:posOffset>
          </wp:positionV>
          <wp:extent cx="894715" cy="4635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715" cy="463550"/>
                  </a:xfrm>
                  <a:prstGeom prst="rect">
                    <a:avLst/>
                  </a:prstGeom>
                </pic:spPr>
              </pic:pic>
            </a:graphicData>
          </a:graphic>
        </wp:anchor>
      </w:drawing>
    </w:r>
    <w:r>
      <w:rPr>
        <w:noProof/>
      </w:rPr>
      <w:drawing>
        <wp:anchor distT="0" distB="0" distL="114300" distR="114300" simplePos="0" relativeHeight="251658241" behindDoc="1" locked="0" layoutInCell="1" allowOverlap="1" wp14:anchorId="0C0C08D0" wp14:editId="1A8D36D5">
          <wp:simplePos x="0" y="0"/>
          <wp:positionH relativeFrom="page">
            <wp:align>right</wp:align>
          </wp:positionH>
          <wp:positionV relativeFrom="paragraph">
            <wp:posOffset>-178055</wp:posOffset>
          </wp:positionV>
          <wp:extent cx="918845" cy="695960"/>
          <wp:effectExtent l="0" t="0" r="0" b="0"/>
          <wp:wrapNone/>
          <wp:docPr id="26" name="Picture 26"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l_rgb_100"/>
                  <pic:cNvPicPr>
                    <a:picLocks noChangeAspect="1" noChangeArrowheads="1"/>
                  </pic:cNvPicPr>
                </pic:nvPicPr>
                <pic:blipFill>
                  <a:blip r:embed="rId2"/>
                  <a:srcRect/>
                  <a:stretch>
                    <a:fillRect/>
                  </a:stretch>
                </pic:blipFill>
                <pic:spPr bwMode="auto">
                  <a:xfrm>
                    <a:off x="0" y="0"/>
                    <a:ext cx="918845" cy="695960"/>
                  </a:xfrm>
                  <a:prstGeom prst="rect">
                    <a:avLst/>
                  </a:prstGeom>
                  <a:noFill/>
                </pic:spPr>
              </pic:pic>
            </a:graphicData>
          </a:graphic>
          <wp14:sizeRelH relativeFrom="margin">
            <wp14:pctWidth>0</wp14:pctWidth>
          </wp14:sizeRelH>
          <wp14:sizeRelV relativeFrom="margin">
            <wp14:pctHeight>0</wp14:pctHeight>
          </wp14:sizeRelV>
        </wp:anchor>
      </w:drawing>
    </w:r>
    <w:r w:rsidRPr="00A3190A">
      <w:rPr>
        <w:b/>
      </w:rPr>
      <w:t xml:space="preserve"> </w:t>
    </w:r>
    <w:r>
      <w:rPr>
        <w:b/>
      </w:rPr>
      <w:tab/>
    </w:r>
    <w:r w:rsidRPr="00CD2C15">
      <w:rPr>
        <w:b/>
      </w:rPr>
      <w:t xml:space="preserve">ASIC A0 </w:t>
    </w:r>
    <w:r>
      <w:rPr>
        <w:b/>
      </w:rPr>
      <w:t>DCOR</w:t>
    </w:r>
    <w:r w:rsidRPr="00CD2C15">
      <w:rPr>
        <w:b/>
      </w:rPr>
      <w:t xml:space="preserv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3902"/>
    <w:multiLevelType w:val="hybridMultilevel"/>
    <w:tmpl w:val="EDC2EF5C"/>
    <w:lvl w:ilvl="0" w:tplc="04090001">
      <w:start w:val="59"/>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96170"/>
    <w:multiLevelType w:val="hybridMultilevel"/>
    <w:tmpl w:val="8466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90956"/>
    <w:multiLevelType w:val="hybridMultilevel"/>
    <w:tmpl w:val="D33C2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BB7ACA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65D3CB5"/>
    <w:multiLevelType w:val="hybridMultilevel"/>
    <w:tmpl w:val="9DD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B1F63"/>
    <w:multiLevelType w:val="hybridMultilevel"/>
    <w:tmpl w:val="81C4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960A4"/>
    <w:multiLevelType w:val="hybridMultilevel"/>
    <w:tmpl w:val="52645BFE"/>
    <w:lvl w:ilvl="0" w:tplc="04090001">
      <w:start w:val="1"/>
      <w:numFmt w:val="bullet"/>
      <w:lvlText w:val=""/>
      <w:lvlJc w:val="left"/>
      <w:pPr>
        <w:ind w:left="720" w:hanging="360"/>
      </w:pPr>
      <w:rPr>
        <w:rFonts w:ascii="Symbol" w:hAnsi="Symbo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A01E2"/>
    <w:multiLevelType w:val="hybridMultilevel"/>
    <w:tmpl w:val="DB4A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color w:val="auto"/>
      </w:rPr>
    </w:lvl>
  </w:abstractNum>
  <w:abstractNum w:abstractNumId="9" w15:restartNumberingAfterBreak="0">
    <w:nsid w:val="5C852C4C"/>
    <w:multiLevelType w:val="hybridMultilevel"/>
    <w:tmpl w:val="30CEB10E"/>
    <w:lvl w:ilvl="0" w:tplc="04090001">
      <w:start w:val="5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D7C55"/>
    <w:multiLevelType w:val="hybridMultilevel"/>
    <w:tmpl w:val="CDFE3D5A"/>
    <w:lvl w:ilvl="0" w:tplc="5818FF40">
      <w:start w:val="1"/>
      <w:numFmt w:val="bullet"/>
      <w:lvlText w:val="-"/>
      <w:lvlJc w:val="left"/>
      <w:pPr>
        <w:ind w:left="720" w:hanging="360"/>
      </w:pPr>
      <w:rPr>
        <w:rFonts w:ascii="Calibri" w:eastAsia="Times New Roman" w:hAnsi="Calibri"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B0F14"/>
    <w:multiLevelType w:val="hybridMultilevel"/>
    <w:tmpl w:val="5EA4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32379"/>
    <w:multiLevelType w:val="hybridMultilevel"/>
    <w:tmpl w:val="51EA173A"/>
    <w:lvl w:ilvl="0" w:tplc="D4A08A62">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A0C00"/>
    <w:multiLevelType w:val="hybridMultilevel"/>
    <w:tmpl w:val="04709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B15B11"/>
    <w:multiLevelType w:val="hybridMultilevel"/>
    <w:tmpl w:val="C44C1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0"/>
  </w:num>
  <w:num w:numId="4">
    <w:abstractNumId w:val="8"/>
  </w:num>
  <w:num w:numId="5">
    <w:abstractNumId w:val="3"/>
  </w:num>
  <w:num w:numId="6">
    <w:abstractNumId w:val="3"/>
  </w:num>
  <w:num w:numId="7">
    <w:abstractNumId w:val="3"/>
  </w:num>
  <w:num w:numId="8">
    <w:abstractNumId w:val="3"/>
  </w:num>
  <w:num w:numId="9">
    <w:abstractNumId w:val="3"/>
  </w:num>
  <w:num w:numId="10">
    <w:abstractNumId w:val="11"/>
  </w:num>
  <w:num w:numId="11">
    <w:abstractNumId w:val="7"/>
  </w:num>
  <w:num w:numId="12">
    <w:abstractNumId w:val="4"/>
  </w:num>
  <w:num w:numId="13">
    <w:abstractNumId w:val="5"/>
  </w:num>
  <w:num w:numId="14">
    <w:abstractNumId w:val="13"/>
  </w:num>
  <w:num w:numId="15">
    <w:abstractNumId w:val="14"/>
  </w:num>
  <w:num w:numId="16">
    <w:abstractNumId w:val="1"/>
  </w:num>
  <w:num w:numId="17">
    <w:abstractNumId w:val="10"/>
  </w:num>
  <w:num w:numId="18">
    <w:abstractNumId w:val="6"/>
  </w:num>
  <w:num w:numId="19">
    <w:abstractNumId w:val="2"/>
  </w:num>
  <w:num w:numId="20">
    <w:abstractNumId w:val="3"/>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23"/>
    <w:rsid w:val="0001248E"/>
    <w:rsid w:val="00015600"/>
    <w:rsid w:val="000211CE"/>
    <w:rsid w:val="000221A6"/>
    <w:rsid w:val="00023988"/>
    <w:rsid w:val="000253FB"/>
    <w:rsid w:val="00026A84"/>
    <w:rsid w:val="00040139"/>
    <w:rsid w:val="00051B96"/>
    <w:rsid w:val="0005403B"/>
    <w:rsid w:val="00060BD3"/>
    <w:rsid w:val="0006196D"/>
    <w:rsid w:val="00061B3F"/>
    <w:rsid w:val="000637D5"/>
    <w:rsid w:val="00065B1A"/>
    <w:rsid w:val="000711B7"/>
    <w:rsid w:val="000764C4"/>
    <w:rsid w:val="00076888"/>
    <w:rsid w:val="00095915"/>
    <w:rsid w:val="000A2939"/>
    <w:rsid w:val="000A29EE"/>
    <w:rsid w:val="000A2CEC"/>
    <w:rsid w:val="000A3F8D"/>
    <w:rsid w:val="000A7074"/>
    <w:rsid w:val="000B2793"/>
    <w:rsid w:val="000B76D2"/>
    <w:rsid w:val="000C0B46"/>
    <w:rsid w:val="000C48CB"/>
    <w:rsid w:val="000D6110"/>
    <w:rsid w:val="000E070B"/>
    <w:rsid w:val="000E0F96"/>
    <w:rsid w:val="000E3642"/>
    <w:rsid w:val="000F264F"/>
    <w:rsid w:val="000F2DAA"/>
    <w:rsid w:val="000F3411"/>
    <w:rsid w:val="001010D1"/>
    <w:rsid w:val="0010143E"/>
    <w:rsid w:val="00104B82"/>
    <w:rsid w:val="00107266"/>
    <w:rsid w:val="00111492"/>
    <w:rsid w:val="00111EB2"/>
    <w:rsid w:val="00113037"/>
    <w:rsid w:val="00122F86"/>
    <w:rsid w:val="00133BC8"/>
    <w:rsid w:val="001435A2"/>
    <w:rsid w:val="001436E5"/>
    <w:rsid w:val="00145054"/>
    <w:rsid w:val="00170447"/>
    <w:rsid w:val="0019739A"/>
    <w:rsid w:val="00197C89"/>
    <w:rsid w:val="001A62F5"/>
    <w:rsid w:val="001A68FD"/>
    <w:rsid w:val="001C14DF"/>
    <w:rsid w:val="001C2234"/>
    <w:rsid w:val="001D0982"/>
    <w:rsid w:val="001D0AE3"/>
    <w:rsid w:val="001D4DE9"/>
    <w:rsid w:val="001E0081"/>
    <w:rsid w:val="001E4D56"/>
    <w:rsid w:val="001E7814"/>
    <w:rsid w:val="001F14E7"/>
    <w:rsid w:val="001F43EB"/>
    <w:rsid w:val="001F7118"/>
    <w:rsid w:val="00201564"/>
    <w:rsid w:val="002025D7"/>
    <w:rsid w:val="00203464"/>
    <w:rsid w:val="0020634E"/>
    <w:rsid w:val="00210EE7"/>
    <w:rsid w:val="002148AE"/>
    <w:rsid w:val="00222C54"/>
    <w:rsid w:val="00222F3D"/>
    <w:rsid w:val="00225DB8"/>
    <w:rsid w:val="0022661C"/>
    <w:rsid w:val="00231571"/>
    <w:rsid w:val="00233F11"/>
    <w:rsid w:val="00236F75"/>
    <w:rsid w:val="00237F90"/>
    <w:rsid w:val="002402C2"/>
    <w:rsid w:val="00242665"/>
    <w:rsid w:val="00244109"/>
    <w:rsid w:val="0025420B"/>
    <w:rsid w:val="00254B82"/>
    <w:rsid w:val="0025582B"/>
    <w:rsid w:val="002619DC"/>
    <w:rsid w:val="0026252E"/>
    <w:rsid w:val="00263A65"/>
    <w:rsid w:val="00264CA0"/>
    <w:rsid w:val="0026634A"/>
    <w:rsid w:val="00273C05"/>
    <w:rsid w:val="00295BD7"/>
    <w:rsid w:val="002A0CC6"/>
    <w:rsid w:val="002A2E83"/>
    <w:rsid w:val="002A36F9"/>
    <w:rsid w:val="002A6044"/>
    <w:rsid w:val="002A6A42"/>
    <w:rsid w:val="002B6276"/>
    <w:rsid w:val="002B749D"/>
    <w:rsid w:val="002D0E57"/>
    <w:rsid w:val="002D1E63"/>
    <w:rsid w:val="002E1B7A"/>
    <w:rsid w:val="002E1E98"/>
    <w:rsid w:val="002E2E9C"/>
    <w:rsid w:val="002E4B06"/>
    <w:rsid w:val="002E6DDC"/>
    <w:rsid w:val="002F2F2C"/>
    <w:rsid w:val="002F7181"/>
    <w:rsid w:val="00303769"/>
    <w:rsid w:val="00305F8A"/>
    <w:rsid w:val="003102F9"/>
    <w:rsid w:val="0031198B"/>
    <w:rsid w:val="003312C3"/>
    <w:rsid w:val="003313E3"/>
    <w:rsid w:val="00333125"/>
    <w:rsid w:val="00335624"/>
    <w:rsid w:val="003407F3"/>
    <w:rsid w:val="00347E60"/>
    <w:rsid w:val="0035211E"/>
    <w:rsid w:val="00354A7E"/>
    <w:rsid w:val="003563D6"/>
    <w:rsid w:val="003568B4"/>
    <w:rsid w:val="00357B4F"/>
    <w:rsid w:val="00364141"/>
    <w:rsid w:val="00364664"/>
    <w:rsid w:val="00364FB1"/>
    <w:rsid w:val="00365C84"/>
    <w:rsid w:val="0037002A"/>
    <w:rsid w:val="00382E92"/>
    <w:rsid w:val="00383268"/>
    <w:rsid w:val="00385770"/>
    <w:rsid w:val="003861F1"/>
    <w:rsid w:val="00387794"/>
    <w:rsid w:val="003966FF"/>
    <w:rsid w:val="003A33B8"/>
    <w:rsid w:val="003A3B42"/>
    <w:rsid w:val="003C13EB"/>
    <w:rsid w:val="003D172C"/>
    <w:rsid w:val="003D7402"/>
    <w:rsid w:val="003E0C9F"/>
    <w:rsid w:val="003F393A"/>
    <w:rsid w:val="003F3E9A"/>
    <w:rsid w:val="00400F02"/>
    <w:rsid w:val="00406311"/>
    <w:rsid w:val="00410961"/>
    <w:rsid w:val="004122B8"/>
    <w:rsid w:val="00413E5D"/>
    <w:rsid w:val="00415FDA"/>
    <w:rsid w:val="0042026F"/>
    <w:rsid w:val="00426AC2"/>
    <w:rsid w:val="00426B8D"/>
    <w:rsid w:val="004335F9"/>
    <w:rsid w:val="00434D18"/>
    <w:rsid w:val="0043758A"/>
    <w:rsid w:val="00440C9A"/>
    <w:rsid w:val="0044196C"/>
    <w:rsid w:val="00445F0A"/>
    <w:rsid w:val="00450A3D"/>
    <w:rsid w:val="00467E2B"/>
    <w:rsid w:val="00470F68"/>
    <w:rsid w:val="00472EF7"/>
    <w:rsid w:val="004851BB"/>
    <w:rsid w:val="004900CA"/>
    <w:rsid w:val="00490532"/>
    <w:rsid w:val="00496F14"/>
    <w:rsid w:val="004A0740"/>
    <w:rsid w:val="004A18C7"/>
    <w:rsid w:val="004A3427"/>
    <w:rsid w:val="004A65D7"/>
    <w:rsid w:val="004A7480"/>
    <w:rsid w:val="004D2482"/>
    <w:rsid w:val="004D58C9"/>
    <w:rsid w:val="004E052D"/>
    <w:rsid w:val="004E2BD2"/>
    <w:rsid w:val="004F3F62"/>
    <w:rsid w:val="004F5D88"/>
    <w:rsid w:val="00510B68"/>
    <w:rsid w:val="00511C03"/>
    <w:rsid w:val="005153AC"/>
    <w:rsid w:val="0052074C"/>
    <w:rsid w:val="005516FC"/>
    <w:rsid w:val="00562A58"/>
    <w:rsid w:val="00572FED"/>
    <w:rsid w:val="00575FB7"/>
    <w:rsid w:val="00585B35"/>
    <w:rsid w:val="005862EB"/>
    <w:rsid w:val="00586433"/>
    <w:rsid w:val="00586AC3"/>
    <w:rsid w:val="00592307"/>
    <w:rsid w:val="00595F05"/>
    <w:rsid w:val="005971B4"/>
    <w:rsid w:val="005A7751"/>
    <w:rsid w:val="005B0A76"/>
    <w:rsid w:val="005B36AF"/>
    <w:rsid w:val="005B3CFB"/>
    <w:rsid w:val="005B4A7F"/>
    <w:rsid w:val="005C4B80"/>
    <w:rsid w:val="005D0A4E"/>
    <w:rsid w:val="005D759C"/>
    <w:rsid w:val="005F3F82"/>
    <w:rsid w:val="005F6E12"/>
    <w:rsid w:val="005F72B3"/>
    <w:rsid w:val="00603C65"/>
    <w:rsid w:val="00605AF1"/>
    <w:rsid w:val="00607950"/>
    <w:rsid w:val="00610B61"/>
    <w:rsid w:val="00623D8F"/>
    <w:rsid w:val="00624C5E"/>
    <w:rsid w:val="00627802"/>
    <w:rsid w:val="00627B55"/>
    <w:rsid w:val="006362DA"/>
    <w:rsid w:val="006521E9"/>
    <w:rsid w:val="00654C34"/>
    <w:rsid w:val="00671B84"/>
    <w:rsid w:val="00671FE1"/>
    <w:rsid w:val="00672D44"/>
    <w:rsid w:val="00681B2F"/>
    <w:rsid w:val="00682025"/>
    <w:rsid w:val="00687DED"/>
    <w:rsid w:val="006913AA"/>
    <w:rsid w:val="006934E8"/>
    <w:rsid w:val="00695206"/>
    <w:rsid w:val="006B311E"/>
    <w:rsid w:val="006B3481"/>
    <w:rsid w:val="006B361F"/>
    <w:rsid w:val="006B52EE"/>
    <w:rsid w:val="006B5ED1"/>
    <w:rsid w:val="006C0740"/>
    <w:rsid w:val="006C6654"/>
    <w:rsid w:val="006D145A"/>
    <w:rsid w:val="006E0A1C"/>
    <w:rsid w:val="006E0EB2"/>
    <w:rsid w:val="006E4176"/>
    <w:rsid w:val="006E4FAE"/>
    <w:rsid w:val="006F1CC6"/>
    <w:rsid w:val="00705354"/>
    <w:rsid w:val="00707C7E"/>
    <w:rsid w:val="00721669"/>
    <w:rsid w:val="00723A7B"/>
    <w:rsid w:val="0072498E"/>
    <w:rsid w:val="0073488F"/>
    <w:rsid w:val="0074276A"/>
    <w:rsid w:val="00744326"/>
    <w:rsid w:val="00747CFD"/>
    <w:rsid w:val="007506E2"/>
    <w:rsid w:val="00751BAD"/>
    <w:rsid w:val="00757DBD"/>
    <w:rsid w:val="00762553"/>
    <w:rsid w:val="007747B5"/>
    <w:rsid w:val="00774F35"/>
    <w:rsid w:val="007751A4"/>
    <w:rsid w:val="00784331"/>
    <w:rsid w:val="00791BA0"/>
    <w:rsid w:val="007930A5"/>
    <w:rsid w:val="007A5EE0"/>
    <w:rsid w:val="007A5F84"/>
    <w:rsid w:val="007D2154"/>
    <w:rsid w:val="007E7F04"/>
    <w:rsid w:val="007F1AE6"/>
    <w:rsid w:val="00804296"/>
    <w:rsid w:val="00805140"/>
    <w:rsid w:val="00805642"/>
    <w:rsid w:val="00811523"/>
    <w:rsid w:val="00813943"/>
    <w:rsid w:val="008202A6"/>
    <w:rsid w:val="008255FE"/>
    <w:rsid w:val="00827284"/>
    <w:rsid w:val="00831FED"/>
    <w:rsid w:val="00834706"/>
    <w:rsid w:val="00844E51"/>
    <w:rsid w:val="00851058"/>
    <w:rsid w:val="00865B59"/>
    <w:rsid w:val="00872EED"/>
    <w:rsid w:val="008757CB"/>
    <w:rsid w:val="00876FAC"/>
    <w:rsid w:val="008777D5"/>
    <w:rsid w:val="00884BE5"/>
    <w:rsid w:val="008853F2"/>
    <w:rsid w:val="00890748"/>
    <w:rsid w:val="008A32ED"/>
    <w:rsid w:val="008A36F6"/>
    <w:rsid w:val="008A4D81"/>
    <w:rsid w:val="008A5CF8"/>
    <w:rsid w:val="008A6448"/>
    <w:rsid w:val="008A65B4"/>
    <w:rsid w:val="008A784E"/>
    <w:rsid w:val="008B2FE4"/>
    <w:rsid w:val="008B627E"/>
    <w:rsid w:val="008C4F88"/>
    <w:rsid w:val="008E49F0"/>
    <w:rsid w:val="008E75D7"/>
    <w:rsid w:val="008F386E"/>
    <w:rsid w:val="00904670"/>
    <w:rsid w:val="0090493D"/>
    <w:rsid w:val="009079D7"/>
    <w:rsid w:val="00911AB3"/>
    <w:rsid w:val="0091356C"/>
    <w:rsid w:val="009239A2"/>
    <w:rsid w:val="00927D23"/>
    <w:rsid w:val="00934CD5"/>
    <w:rsid w:val="0093684E"/>
    <w:rsid w:val="0094203A"/>
    <w:rsid w:val="00942428"/>
    <w:rsid w:val="009441CC"/>
    <w:rsid w:val="00947478"/>
    <w:rsid w:val="009475F9"/>
    <w:rsid w:val="00947F67"/>
    <w:rsid w:val="009512C6"/>
    <w:rsid w:val="0095226D"/>
    <w:rsid w:val="009527DC"/>
    <w:rsid w:val="00952CD8"/>
    <w:rsid w:val="009622A9"/>
    <w:rsid w:val="0096279B"/>
    <w:rsid w:val="00965F30"/>
    <w:rsid w:val="00967378"/>
    <w:rsid w:val="00970096"/>
    <w:rsid w:val="00970E91"/>
    <w:rsid w:val="00971353"/>
    <w:rsid w:val="0097247F"/>
    <w:rsid w:val="009753E5"/>
    <w:rsid w:val="0097700E"/>
    <w:rsid w:val="009922CD"/>
    <w:rsid w:val="009929D8"/>
    <w:rsid w:val="00993BF1"/>
    <w:rsid w:val="009B142B"/>
    <w:rsid w:val="009B1DBE"/>
    <w:rsid w:val="009B2C5A"/>
    <w:rsid w:val="009B5E61"/>
    <w:rsid w:val="009C3252"/>
    <w:rsid w:val="009D0FD4"/>
    <w:rsid w:val="009D35B6"/>
    <w:rsid w:val="009D46C5"/>
    <w:rsid w:val="009E2F48"/>
    <w:rsid w:val="009E4676"/>
    <w:rsid w:val="009E5DF2"/>
    <w:rsid w:val="009E613A"/>
    <w:rsid w:val="009F0EBB"/>
    <w:rsid w:val="009F4141"/>
    <w:rsid w:val="009F7978"/>
    <w:rsid w:val="00A05425"/>
    <w:rsid w:val="00A1098E"/>
    <w:rsid w:val="00A125A9"/>
    <w:rsid w:val="00A1459D"/>
    <w:rsid w:val="00A15389"/>
    <w:rsid w:val="00A1588C"/>
    <w:rsid w:val="00A169C5"/>
    <w:rsid w:val="00A201AC"/>
    <w:rsid w:val="00A20FE6"/>
    <w:rsid w:val="00A2603E"/>
    <w:rsid w:val="00A301B4"/>
    <w:rsid w:val="00A318C8"/>
    <w:rsid w:val="00A32DBA"/>
    <w:rsid w:val="00A41A5C"/>
    <w:rsid w:val="00A51EFB"/>
    <w:rsid w:val="00A637FC"/>
    <w:rsid w:val="00A66776"/>
    <w:rsid w:val="00A74C8F"/>
    <w:rsid w:val="00A923DF"/>
    <w:rsid w:val="00A9265F"/>
    <w:rsid w:val="00A95904"/>
    <w:rsid w:val="00AB3B81"/>
    <w:rsid w:val="00AC10C4"/>
    <w:rsid w:val="00AC7B64"/>
    <w:rsid w:val="00AC7DB0"/>
    <w:rsid w:val="00AD19AC"/>
    <w:rsid w:val="00AE1537"/>
    <w:rsid w:val="00AE2591"/>
    <w:rsid w:val="00AE39AA"/>
    <w:rsid w:val="00AF3C0E"/>
    <w:rsid w:val="00B00A8F"/>
    <w:rsid w:val="00B02882"/>
    <w:rsid w:val="00B032AA"/>
    <w:rsid w:val="00B12198"/>
    <w:rsid w:val="00B1312F"/>
    <w:rsid w:val="00B15307"/>
    <w:rsid w:val="00B242FE"/>
    <w:rsid w:val="00B2442E"/>
    <w:rsid w:val="00B247ED"/>
    <w:rsid w:val="00B3039F"/>
    <w:rsid w:val="00B31872"/>
    <w:rsid w:val="00B33993"/>
    <w:rsid w:val="00B36BF2"/>
    <w:rsid w:val="00B475BF"/>
    <w:rsid w:val="00B54175"/>
    <w:rsid w:val="00B61874"/>
    <w:rsid w:val="00B62C02"/>
    <w:rsid w:val="00B6314C"/>
    <w:rsid w:val="00B652DE"/>
    <w:rsid w:val="00B65575"/>
    <w:rsid w:val="00B66521"/>
    <w:rsid w:val="00B67B31"/>
    <w:rsid w:val="00B81640"/>
    <w:rsid w:val="00B821DF"/>
    <w:rsid w:val="00B83D10"/>
    <w:rsid w:val="00B83DE2"/>
    <w:rsid w:val="00B849DE"/>
    <w:rsid w:val="00B86619"/>
    <w:rsid w:val="00B86AC1"/>
    <w:rsid w:val="00B86C65"/>
    <w:rsid w:val="00BA1875"/>
    <w:rsid w:val="00BA5784"/>
    <w:rsid w:val="00BA6068"/>
    <w:rsid w:val="00BC0792"/>
    <w:rsid w:val="00BC2F6B"/>
    <w:rsid w:val="00BE5767"/>
    <w:rsid w:val="00BF0927"/>
    <w:rsid w:val="00BF1E71"/>
    <w:rsid w:val="00BF51F1"/>
    <w:rsid w:val="00BF71A9"/>
    <w:rsid w:val="00C20D5F"/>
    <w:rsid w:val="00C23BEF"/>
    <w:rsid w:val="00C2767E"/>
    <w:rsid w:val="00C30110"/>
    <w:rsid w:val="00C3421B"/>
    <w:rsid w:val="00C40A60"/>
    <w:rsid w:val="00C43655"/>
    <w:rsid w:val="00C44315"/>
    <w:rsid w:val="00C447B4"/>
    <w:rsid w:val="00C6252D"/>
    <w:rsid w:val="00C67FDD"/>
    <w:rsid w:val="00C70592"/>
    <w:rsid w:val="00C71BC2"/>
    <w:rsid w:val="00C75D51"/>
    <w:rsid w:val="00C81877"/>
    <w:rsid w:val="00C8381F"/>
    <w:rsid w:val="00C83ECA"/>
    <w:rsid w:val="00C86F4D"/>
    <w:rsid w:val="00C9079E"/>
    <w:rsid w:val="00CA42AC"/>
    <w:rsid w:val="00CB085F"/>
    <w:rsid w:val="00CB55AC"/>
    <w:rsid w:val="00CC400E"/>
    <w:rsid w:val="00CC4963"/>
    <w:rsid w:val="00CC56B4"/>
    <w:rsid w:val="00CC5AF9"/>
    <w:rsid w:val="00CC7066"/>
    <w:rsid w:val="00CD112C"/>
    <w:rsid w:val="00CD2C15"/>
    <w:rsid w:val="00CD3CD3"/>
    <w:rsid w:val="00CD65DB"/>
    <w:rsid w:val="00CE4C24"/>
    <w:rsid w:val="00CE50A3"/>
    <w:rsid w:val="00CF2C2A"/>
    <w:rsid w:val="00CF33C7"/>
    <w:rsid w:val="00CF4DFF"/>
    <w:rsid w:val="00CF7B8D"/>
    <w:rsid w:val="00D01F7E"/>
    <w:rsid w:val="00D03D9E"/>
    <w:rsid w:val="00D07163"/>
    <w:rsid w:val="00D074D8"/>
    <w:rsid w:val="00D1018D"/>
    <w:rsid w:val="00D12A11"/>
    <w:rsid w:val="00D255AF"/>
    <w:rsid w:val="00D35485"/>
    <w:rsid w:val="00D4009D"/>
    <w:rsid w:val="00D40CE2"/>
    <w:rsid w:val="00D43CE4"/>
    <w:rsid w:val="00D46007"/>
    <w:rsid w:val="00D50224"/>
    <w:rsid w:val="00D50345"/>
    <w:rsid w:val="00D548B3"/>
    <w:rsid w:val="00D56D7A"/>
    <w:rsid w:val="00D60B81"/>
    <w:rsid w:val="00D63E86"/>
    <w:rsid w:val="00D6566D"/>
    <w:rsid w:val="00D67ED9"/>
    <w:rsid w:val="00D70607"/>
    <w:rsid w:val="00D73ACF"/>
    <w:rsid w:val="00D73B78"/>
    <w:rsid w:val="00D75BAC"/>
    <w:rsid w:val="00D819C5"/>
    <w:rsid w:val="00D86C21"/>
    <w:rsid w:val="00D87623"/>
    <w:rsid w:val="00D922A6"/>
    <w:rsid w:val="00DD24B3"/>
    <w:rsid w:val="00DD526F"/>
    <w:rsid w:val="00DD6E3F"/>
    <w:rsid w:val="00DE0081"/>
    <w:rsid w:val="00DE0F24"/>
    <w:rsid w:val="00DE1528"/>
    <w:rsid w:val="00DE5947"/>
    <w:rsid w:val="00DF533D"/>
    <w:rsid w:val="00E0074B"/>
    <w:rsid w:val="00E047F5"/>
    <w:rsid w:val="00E10C19"/>
    <w:rsid w:val="00E11F93"/>
    <w:rsid w:val="00E1487E"/>
    <w:rsid w:val="00E15A5B"/>
    <w:rsid w:val="00E261C0"/>
    <w:rsid w:val="00E262C5"/>
    <w:rsid w:val="00E301DE"/>
    <w:rsid w:val="00E51158"/>
    <w:rsid w:val="00E52812"/>
    <w:rsid w:val="00E57D8A"/>
    <w:rsid w:val="00E643F1"/>
    <w:rsid w:val="00E6460B"/>
    <w:rsid w:val="00E64E0A"/>
    <w:rsid w:val="00E67752"/>
    <w:rsid w:val="00E7276D"/>
    <w:rsid w:val="00E855A6"/>
    <w:rsid w:val="00E85F53"/>
    <w:rsid w:val="00E92AFD"/>
    <w:rsid w:val="00EA5625"/>
    <w:rsid w:val="00EB34FA"/>
    <w:rsid w:val="00EC0EDD"/>
    <w:rsid w:val="00EC1596"/>
    <w:rsid w:val="00EC1C27"/>
    <w:rsid w:val="00EC3004"/>
    <w:rsid w:val="00EC45EE"/>
    <w:rsid w:val="00EE2A22"/>
    <w:rsid w:val="00EE46F7"/>
    <w:rsid w:val="00EF1CAF"/>
    <w:rsid w:val="00F15079"/>
    <w:rsid w:val="00F17AFB"/>
    <w:rsid w:val="00F21123"/>
    <w:rsid w:val="00F25921"/>
    <w:rsid w:val="00F40D53"/>
    <w:rsid w:val="00F421E7"/>
    <w:rsid w:val="00F51299"/>
    <w:rsid w:val="00F55922"/>
    <w:rsid w:val="00F55B5F"/>
    <w:rsid w:val="00F64060"/>
    <w:rsid w:val="00F657DA"/>
    <w:rsid w:val="00F65B11"/>
    <w:rsid w:val="00F67771"/>
    <w:rsid w:val="00F71DD0"/>
    <w:rsid w:val="00F73C72"/>
    <w:rsid w:val="00F81CA9"/>
    <w:rsid w:val="00F83397"/>
    <w:rsid w:val="00F96F3F"/>
    <w:rsid w:val="00FA1873"/>
    <w:rsid w:val="00FA32D2"/>
    <w:rsid w:val="00FA481E"/>
    <w:rsid w:val="00FB40B7"/>
    <w:rsid w:val="00FC0F13"/>
    <w:rsid w:val="00FC327A"/>
    <w:rsid w:val="00FC52B0"/>
    <w:rsid w:val="00FD03A5"/>
    <w:rsid w:val="00FD2006"/>
    <w:rsid w:val="00FD45BC"/>
    <w:rsid w:val="00FD61EF"/>
    <w:rsid w:val="00FE24AF"/>
    <w:rsid w:val="00FE27D6"/>
    <w:rsid w:val="00FE66EC"/>
    <w:rsid w:val="00FF0FD9"/>
    <w:rsid w:val="00FF28B2"/>
    <w:rsid w:val="00FF2E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C0C0838"/>
  <w15:chartTrackingRefBased/>
  <w15:docId w15:val="{8F870388-E700-48AD-B22D-1CA3E119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C7E"/>
    <w:pPr>
      <w:spacing w:after="120" w:line="240" w:lineRule="auto"/>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B652DE"/>
    <w:pPr>
      <w:keepNext/>
      <w:keepLines/>
      <w:pageBreakBefore/>
      <w:numPr>
        <w:numId w:val="1"/>
      </w:numPr>
      <w:pBdr>
        <w:bottom w:val="single" w:sz="8" w:space="6" w:color="auto"/>
      </w:pBdr>
      <w:spacing w:before="480" w:after="60" w:line="580" w:lineRule="exact"/>
      <w:outlineLvl w:val="0"/>
    </w:pPr>
    <w:rPr>
      <w:b/>
      <w:i/>
      <w:color w:val="0860A8"/>
      <w:sz w:val="44"/>
    </w:rPr>
  </w:style>
  <w:style w:type="paragraph" w:styleId="Heading2">
    <w:name w:val="heading 2"/>
    <w:basedOn w:val="Normal"/>
    <w:next w:val="Normal"/>
    <w:link w:val="Heading2Char"/>
    <w:uiPriority w:val="9"/>
    <w:qFormat/>
    <w:rsid w:val="00B652DE"/>
    <w:pPr>
      <w:keepNext/>
      <w:keepLines/>
      <w:numPr>
        <w:ilvl w:val="1"/>
        <w:numId w:val="1"/>
      </w:numPr>
      <w:spacing w:before="240" w:after="60" w:line="340" w:lineRule="exact"/>
      <w:outlineLvl w:val="1"/>
    </w:pPr>
    <w:rPr>
      <w:rFonts w:eastAsia="Verdana-Bold"/>
      <w:b/>
      <w:color w:val="0860A8"/>
      <w:sz w:val="28"/>
    </w:rPr>
  </w:style>
  <w:style w:type="paragraph" w:styleId="Heading3">
    <w:name w:val="heading 3"/>
    <w:basedOn w:val="Normal"/>
    <w:next w:val="Normal"/>
    <w:link w:val="Heading3Char"/>
    <w:uiPriority w:val="9"/>
    <w:qFormat/>
    <w:rsid w:val="00B652DE"/>
    <w:pPr>
      <w:keepNext/>
      <w:keepLines/>
      <w:numPr>
        <w:ilvl w:val="2"/>
        <w:numId w:val="1"/>
      </w:numPr>
      <w:spacing w:before="360" w:after="60" w:line="300" w:lineRule="exact"/>
      <w:outlineLvl w:val="2"/>
    </w:pPr>
    <w:rPr>
      <w:b/>
      <w:color w:val="0860A8"/>
    </w:rPr>
  </w:style>
  <w:style w:type="paragraph" w:styleId="Heading4">
    <w:name w:val="heading 4"/>
    <w:basedOn w:val="Normal"/>
    <w:next w:val="Normal"/>
    <w:link w:val="Heading4Char"/>
    <w:uiPriority w:val="9"/>
    <w:qFormat/>
    <w:rsid w:val="00B652DE"/>
    <w:pPr>
      <w:keepNext/>
      <w:keepLines/>
      <w:numPr>
        <w:ilvl w:val="3"/>
        <w:numId w:val="1"/>
      </w:numPr>
      <w:spacing w:before="300" w:line="260" w:lineRule="exact"/>
      <w:outlineLvl w:val="3"/>
    </w:pPr>
    <w:rPr>
      <w:b/>
      <w:color w:val="0860A8"/>
      <w:sz w:val="22"/>
    </w:rPr>
  </w:style>
  <w:style w:type="paragraph" w:styleId="Heading5">
    <w:name w:val="heading 5"/>
    <w:basedOn w:val="Normal"/>
    <w:next w:val="Normal"/>
    <w:link w:val="Heading5Char"/>
    <w:uiPriority w:val="9"/>
    <w:qFormat/>
    <w:rsid w:val="00B652DE"/>
    <w:pPr>
      <w:keepNext/>
      <w:keepLines/>
      <w:numPr>
        <w:ilvl w:val="4"/>
        <w:numId w:val="1"/>
      </w:numPr>
      <w:spacing w:before="300" w:after="100" w:line="240" w:lineRule="exact"/>
      <w:outlineLvl w:val="4"/>
    </w:pPr>
    <w:rPr>
      <w:b/>
      <w:color w:val="0860A8"/>
      <w:sz w:val="20"/>
    </w:rPr>
  </w:style>
  <w:style w:type="paragraph" w:styleId="Heading6">
    <w:name w:val="heading 6"/>
    <w:basedOn w:val="Normal"/>
    <w:next w:val="Normal"/>
    <w:link w:val="Heading6Char"/>
    <w:uiPriority w:val="9"/>
    <w:qFormat/>
    <w:rsid w:val="00B652DE"/>
    <w:pPr>
      <w:keepNext/>
      <w:keepLines/>
      <w:numPr>
        <w:ilvl w:val="5"/>
        <w:numId w:val="1"/>
      </w:numPr>
      <w:tabs>
        <w:tab w:val="left" w:pos="0"/>
      </w:tabs>
      <w:spacing w:before="300"/>
      <w:outlineLvl w:val="5"/>
    </w:pPr>
    <w:rPr>
      <w:b/>
      <w:color w:val="000000"/>
    </w:rPr>
  </w:style>
  <w:style w:type="paragraph" w:styleId="Heading7">
    <w:name w:val="heading 7"/>
    <w:aliases w:val="(Do Not Use)"/>
    <w:basedOn w:val="Normal"/>
    <w:next w:val="Normal"/>
    <w:link w:val="Heading7Char"/>
    <w:uiPriority w:val="9"/>
    <w:qFormat/>
    <w:rsid w:val="00B652DE"/>
    <w:pPr>
      <w:keepNext/>
      <w:keepLines/>
      <w:numPr>
        <w:ilvl w:val="6"/>
        <w:numId w:val="1"/>
      </w:numPr>
      <w:tabs>
        <w:tab w:val="left" w:pos="0"/>
      </w:tabs>
      <w:spacing w:before="300" w:after="60"/>
      <w:outlineLvl w:val="6"/>
    </w:pPr>
    <w:rPr>
      <w:b/>
      <w:color w:val="000000"/>
    </w:rPr>
  </w:style>
  <w:style w:type="paragraph" w:styleId="Heading8">
    <w:name w:val="heading 8"/>
    <w:aliases w:val="(Do Not Use-)"/>
    <w:basedOn w:val="Normal"/>
    <w:next w:val="Normal"/>
    <w:link w:val="Heading8Char"/>
    <w:uiPriority w:val="9"/>
    <w:qFormat/>
    <w:rsid w:val="00B652DE"/>
    <w:pPr>
      <w:keepNext/>
      <w:keepLines/>
      <w:numPr>
        <w:ilvl w:val="7"/>
        <w:numId w:val="1"/>
      </w:numPr>
      <w:tabs>
        <w:tab w:val="left" w:pos="0"/>
      </w:tabs>
      <w:spacing w:before="300" w:after="60"/>
      <w:outlineLvl w:val="7"/>
    </w:pPr>
    <w:rPr>
      <w:b/>
      <w:color w:val="000000"/>
    </w:rPr>
  </w:style>
  <w:style w:type="paragraph" w:styleId="Heading9">
    <w:name w:val="heading 9"/>
    <w:aliases w:val="(Do Not Use )"/>
    <w:basedOn w:val="Normal"/>
    <w:next w:val="Normal"/>
    <w:link w:val="Heading9Char"/>
    <w:uiPriority w:val="9"/>
    <w:qFormat/>
    <w:rsid w:val="00B652DE"/>
    <w:pPr>
      <w:keepNext/>
      <w:keepLines/>
      <w:numPr>
        <w:ilvl w:val="8"/>
        <w:numId w:val="1"/>
      </w:numPr>
      <w:spacing w:before="300" w:after="6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DE"/>
    <w:rPr>
      <w:rFonts w:ascii="Verdana" w:eastAsia="Times New Roman" w:hAnsi="Verdana" w:cs="Times New Roman"/>
      <w:b/>
      <w:i/>
      <w:color w:val="0860A8"/>
      <w:sz w:val="44"/>
      <w:szCs w:val="20"/>
    </w:rPr>
  </w:style>
  <w:style w:type="character" w:customStyle="1" w:styleId="Heading2Char">
    <w:name w:val="Heading 2 Char"/>
    <w:basedOn w:val="DefaultParagraphFont"/>
    <w:link w:val="Heading2"/>
    <w:uiPriority w:val="9"/>
    <w:rsid w:val="00B652DE"/>
    <w:rPr>
      <w:rFonts w:ascii="Verdana" w:eastAsia="Verdana-Bold" w:hAnsi="Verdana" w:cs="Times New Roman"/>
      <w:b/>
      <w:color w:val="0860A8"/>
      <w:sz w:val="28"/>
      <w:szCs w:val="20"/>
    </w:rPr>
  </w:style>
  <w:style w:type="character" w:customStyle="1" w:styleId="Heading3Char">
    <w:name w:val="Heading 3 Char"/>
    <w:basedOn w:val="DefaultParagraphFont"/>
    <w:link w:val="Heading3"/>
    <w:uiPriority w:val="9"/>
    <w:rsid w:val="00B652DE"/>
    <w:rPr>
      <w:rFonts w:ascii="Verdana" w:eastAsia="Times New Roman" w:hAnsi="Verdana" w:cs="Times New Roman"/>
      <w:b/>
      <w:color w:val="0860A8"/>
      <w:sz w:val="24"/>
      <w:szCs w:val="20"/>
    </w:rPr>
  </w:style>
  <w:style w:type="character" w:customStyle="1" w:styleId="Heading4Char">
    <w:name w:val="Heading 4 Char"/>
    <w:basedOn w:val="DefaultParagraphFont"/>
    <w:link w:val="Heading4"/>
    <w:uiPriority w:val="9"/>
    <w:rsid w:val="00B652DE"/>
    <w:rPr>
      <w:rFonts w:ascii="Verdana" w:eastAsia="Times New Roman" w:hAnsi="Verdana" w:cs="Times New Roman"/>
      <w:b/>
      <w:color w:val="0860A8"/>
      <w:szCs w:val="20"/>
    </w:rPr>
  </w:style>
  <w:style w:type="character" w:customStyle="1" w:styleId="Heading5Char">
    <w:name w:val="Heading 5 Char"/>
    <w:basedOn w:val="DefaultParagraphFont"/>
    <w:link w:val="Heading5"/>
    <w:uiPriority w:val="9"/>
    <w:rsid w:val="00B652DE"/>
    <w:rPr>
      <w:rFonts w:ascii="Verdana" w:eastAsia="Times New Roman" w:hAnsi="Verdana" w:cs="Times New Roman"/>
      <w:b/>
      <w:color w:val="0860A8"/>
      <w:sz w:val="20"/>
      <w:szCs w:val="20"/>
    </w:rPr>
  </w:style>
  <w:style w:type="character" w:customStyle="1" w:styleId="Heading6Char">
    <w:name w:val="Heading 6 Char"/>
    <w:basedOn w:val="DefaultParagraphFont"/>
    <w:link w:val="Heading6"/>
    <w:uiPriority w:val="9"/>
    <w:rsid w:val="00B652DE"/>
    <w:rPr>
      <w:rFonts w:ascii="Verdana" w:eastAsia="Times New Roman" w:hAnsi="Verdana" w:cs="Times New Roman"/>
      <w:b/>
      <w:color w:val="000000"/>
      <w:sz w:val="18"/>
      <w:szCs w:val="20"/>
    </w:rPr>
  </w:style>
  <w:style w:type="character" w:customStyle="1" w:styleId="Heading7Char">
    <w:name w:val="Heading 7 Char"/>
    <w:aliases w:val="(Do Not Use) Char"/>
    <w:basedOn w:val="DefaultParagraphFont"/>
    <w:link w:val="Heading7"/>
    <w:uiPriority w:val="9"/>
    <w:rsid w:val="00B652DE"/>
    <w:rPr>
      <w:rFonts w:ascii="Verdana" w:eastAsia="Times New Roman" w:hAnsi="Verdana" w:cs="Times New Roman"/>
      <w:b/>
      <w:color w:val="000000"/>
      <w:sz w:val="18"/>
      <w:szCs w:val="20"/>
    </w:rPr>
  </w:style>
  <w:style w:type="character" w:customStyle="1" w:styleId="Heading8Char">
    <w:name w:val="Heading 8 Char"/>
    <w:aliases w:val="(Do Not Use-) Char"/>
    <w:basedOn w:val="DefaultParagraphFont"/>
    <w:link w:val="Heading8"/>
    <w:uiPriority w:val="9"/>
    <w:rsid w:val="00B652DE"/>
    <w:rPr>
      <w:rFonts w:ascii="Verdana" w:eastAsia="Times New Roman" w:hAnsi="Verdana" w:cs="Times New Roman"/>
      <w:b/>
      <w:color w:val="000000"/>
      <w:sz w:val="18"/>
      <w:szCs w:val="20"/>
    </w:rPr>
  </w:style>
  <w:style w:type="character" w:customStyle="1" w:styleId="Heading9Char">
    <w:name w:val="Heading 9 Char"/>
    <w:aliases w:val="(Do Not Use ) Char"/>
    <w:basedOn w:val="DefaultParagraphFont"/>
    <w:link w:val="Heading9"/>
    <w:uiPriority w:val="9"/>
    <w:rsid w:val="00B652DE"/>
    <w:rPr>
      <w:rFonts w:ascii="Verdana" w:eastAsia="Times New Roman" w:hAnsi="Verdana" w:cs="Times New Roman"/>
      <w:b/>
      <w:color w:val="000000"/>
      <w:sz w:val="18"/>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autoRedefine/>
    <w:uiPriority w:val="35"/>
    <w:qFormat/>
    <w:rsid w:val="00C75D51"/>
    <w:pPr>
      <w:keepNext/>
      <w:tabs>
        <w:tab w:val="left" w:pos="0"/>
      </w:tabs>
      <w:spacing w:before="240" w:line="220" w:lineRule="exact"/>
      <w:jc w:val="center"/>
    </w:pPr>
    <w:rPr>
      <w:b/>
      <w:color w:val="0860A8"/>
    </w:rPr>
  </w:style>
  <w:style w:type="paragraph" w:styleId="Footer">
    <w:name w:val="footer"/>
    <w:aliases w:val="o"/>
    <w:basedOn w:val="Normal"/>
    <w:link w:val="FooterChar"/>
    <w:uiPriority w:val="99"/>
    <w:rsid w:val="00B652DE"/>
    <w:pPr>
      <w:tabs>
        <w:tab w:val="right" w:pos="7920"/>
      </w:tabs>
    </w:pPr>
    <w:rPr>
      <w:color w:val="000000"/>
      <w:sz w:val="16"/>
    </w:rPr>
  </w:style>
  <w:style w:type="character" w:customStyle="1" w:styleId="FooterChar">
    <w:name w:val="Footer Char"/>
    <w:aliases w:val="o Char"/>
    <w:basedOn w:val="DefaultParagraphFont"/>
    <w:link w:val="Footer"/>
    <w:uiPriority w:val="99"/>
    <w:rsid w:val="00B652DE"/>
    <w:rPr>
      <w:rFonts w:ascii="Verdana" w:eastAsia="Times New Roman" w:hAnsi="Verdana" w:cs="Times New Roman"/>
      <w:color w:val="000000"/>
      <w:sz w:val="16"/>
      <w:szCs w:val="20"/>
    </w:rPr>
  </w:style>
  <w:style w:type="paragraph" w:styleId="ListParagraph">
    <w:name w:val="List Paragraph"/>
    <w:basedOn w:val="Normal"/>
    <w:uiPriority w:val="34"/>
    <w:qFormat/>
    <w:rsid w:val="00B652DE"/>
    <w:pPr>
      <w:ind w:left="720"/>
      <w:contextualSpacing/>
    </w:pPr>
  </w:style>
  <w:style w:type="paragraph" w:customStyle="1" w:styleId="Section">
    <w:name w:val="Section"/>
    <w:basedOn w:val="Heading1"/>
    <w:link w:val="SectionChar"/>
    <w:autoRedefine/>
    <w:qFormat/>
    <w:rsid w:val="00CB085F"/>
    <w:rPr>
      <w:i w:val="0"/>
      <w:sz w:val="40"/>
    </w:rPr>
  </w:style>
  <w:style w:type="paragraph" w:styleId="Header">
    <w:name w:val="header"/>
    <w:basedOn w:val="Normal"/>
    <w:link w:val="HeaderChar"/>
    <w:uiPriority w:val="99"/>
    <w:unhideWhenUsed/>
    <w:rsid w:val="00B652DE"/>
    <w:pPr>
      <w:tabs>
        <w:tab w:val="center" w:pos="4680"/>
        <w:tab w:val="right" w:pos="9360"/>
      </w:tabs>
    </w:pPr>
  </w:style>
  <w:style w:type="character" w:customStyle="1" w:styleId="SectionChar">
    <w:name w:val="Section Char"/>
    <w:basedOn w:val="DefaultParagraphFont"/>
    <w:link w:val="Section"/>
    <w:rsid w:val="00CB085F"/>
    <w:rPr>
      <w:rFonts w:ascii="Times New Roman" w:eastAsia="Times New Roman" w:hAnsi="Times New Roman" w:cs="Times New Roman"/>
      <w:b/>
      <w:color w:val="0860A8"/>
      <w:sz w:val="40"/>
      <w:szCs w:val="24"/>
      <w:lang w:bidi="he-IL"/>
    </w:rPr>
  </w:style>
  <w:style w:type="character" w:customStyle="1" w:styleId="HeaderChar">
    <w:name w:val="Header Char"/>
    <w:basedOn w:val="DefaultParagraphFont"/>
    <w:link w:val="Header"/>
    <w:uiPriority w:val="99"/>
    <w:rsid w:val="00B652DE"/>
    <w:rPr>
      <w:rFonts w:ascii="Verdana" w:eastAsia="Times New Roman" w:hAnsi="Verdana" w:cs="Times New Roman"/>
      <w:sz w:val="18"/>
      <w:szCs w:val="20"/>
    </w:rPr>
  </w:style>
  <w:style w:type="paragraph" w:customStyle="1" w:styleId="Sub-section">
    <w:name w:val="Sub-section"/>
    <w:basedOn w:val="Heading2"/>
    <w:link w:val="Sub-sectionChar"/>
    <w:qFormat/>
    <w:rsid w:val="00B652DE"/>
  </w:style>
  <w:style w:type="paragraph" w:customStyle="1" w:styleId="Sub-sub-section">
    <w:name w:val="Sub-sub-section"/>
    <w:basedOn w:val="Heading3"/>
    <w:link w:val="Sub-sub-sectionChar"/>
    <w:qFormat/>
    <w:rsid w:val="00B652DE"/>
  </w:style>
  <w:style w:type="character" w:customStyle="1" w:styleId="Sub-sectionChar">
    <w:name w:val="Sub-section Char"/>
    <w:basedOn w:val="Heading2Char"/>
    <w:link w:val="Sub-section"/>
    <w:rsid w:val="00B652DE"/>
    <w:rPr>
      <w:rFonts w:ascii="Verdana" w:eastAsia="Verdana-Bold" w:hAnsi="Verdana" w:cs="Times New Roman"/>
      <w:b/>
      <w:color w:val="0860A8"/>
      <w:sz w:val="28"/>
      <w:szCs w:val="20"/>
    </w:rPr>
  </w:style>
  <w:style w:type="paragraph" w:styleId="TOCHeading">
    <w:name w:val="TOC Heading"/>
    <w:basedOn w:val="Heading1"/>
    <w:next w:val="Normal"/>
    <w:uiPriority w:val="39"/>
    <w:unhideWhenUsed/>
    <w:qFormat/>
    <w:rsid w:val="000D6110"/>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i w:val="0"/>
      <w:color w:val="2E74B5" w:themeColor="accent1" w:themeShade="BF"/>
      <w:sz w:val="32"/>
      <w:szCs w:val="32"/>
    </w:rPr>
  </w:style>
  <w:style w:type="character" w:customStyle="1" w:styleId="Sub-sub-sectionChar">
    <w:name w:val="Sub-sub-section Char"/>
    <w:basedOn w:val="Heading3Char"/>
    <w:link w:val="Sub-sub-section"/>
    <w:rsid w:val="00B652DE"/>
    <w:rPr>
      <w:rFonts w:ascii="Verdana" w:eastAsia="Times New Roman" w:hAnsi="Verdana" w:cs="Times New Roman"/>
      <w:b/>
      <w:color w:val="0860A8"/>
      <w:sz w:val="24"/>
      <w:szCs w:val="20"/>
    </w:rPr>
  </w:style>
  <w:style w:type="paragraph" w:styleId="TOC2">
    <w:name w:val="toc 2"/>
    <w:basedOn w:val="Normal"/>
    <w:next w:val="Normal"/>
    <w:autoRedefine/>
    <w:uiPriority w:val="39"/>
    <w:unhideWhenUsed/>
    <w:rsid w:val="000D6110"/>
    <w:pPr>
      <w:spacing w:after="100"/>
      <w:ind w:left="180"/>
    </w:pPr>
  </w:style>
  <w:style w:type="paragraph" w:styleId="TOC3">
    <w:name w:val="toc 3"/>
    <w:basedOn w:val="Normal"/>
    <w:next w:val="Normal"/>
    <w:autoRedefine/>
    <w:uiPriority w:val="39"/>
    <w:unhideWhenUsed/>
    <w:rsid w:val="000D6110"/>
    <w:pPr>
      <w:spacing w:after="100"/>
      <w:ind w:left="360"/>
    </w:pPr>
  </w:style>
  <w:style w:type="character" w:styleId="Hyperlink">
    <w:name w:val="Hyperlink"/>
    <w:basedOn w:val="DefaultParagraphFont"/>
    <w:uiPriority w:val="99"/>
    <w:unhideWhenUsed/>
    <w:rsid w:val="000D6110"/>
    <w:rPr>
      <w:color w:val="0563C1" w:themeColor="hyperlink"/>
      <w:u w:val="single"/>
    </w:rPr>
  </w:style>
  <w:style w:type="paragraph" w:styleId="TOC1">
    <w:name w:val="toc 1"/>
    <w:basedOn w:val="Normal"/>
    <w:next w:val="Normal"/>
    <w:autoRedefine/>
    <w:uiPriority w:val="39"/>
    <w:unhideWhenUsed/>
    <w:rsid w:val="00244109"/>
    <w:pPr>
      <w:spacing w:after="100"/>
    </w:pPr>
  </w:style>
  <w:style w:type="paragraph" w:styleId="NoSpacing">
    <w:name w:val="No Spacing"/>
    <w:link w:val="NoSpacingChar"/>
    <w:uiPriority w:val="1"/>
    <w:qFormat/>
    <w:rsid w:val="00244109"/>
    <w:pPr>
      <w:spacing w:after="0" w:line="240" w:lineRule="auto"/>
    </w:pPr>
    <w:rPr>
      <w:rFonts w:eastAsiaTheme="minorEastAsia"/>
    </w:rPr>
  </w:style>
  <w:style w:type="character" w:customStyle="1" w:styleId="NoSpacingChar">
    <w:name w:val="No Spacing Char"/>
    <w:basedOn w:val="DefaultParagraphFont"/>
    <w:link w:val="NoSpacing"/>
    <w:uiPriority w:val="1"/>
    <w:rsid w:val="00244109"/>
    <w:rPr>
      <w:rFonts w:eastAsiaTheme="minorEastAsia"/>
    </w:rPr>
  </w:style>
  <w:style w:type="paragraph" w:customStyle="1" w:styleId="Classification">
    <w:name w:val="Classification"/>
    <w:rsid w:val="00244109"/>
    <w:pPr>
      <w:spacing w:after="0" w:line="240" w:lineRule="auto"/>
      <w:ind w:left="-1140"/>
    </w:pPr>
    <w:rPr>
      <w:rFonts w:ascii="Verdana" w:eastAsia="Times New Roman" w:hAnsi="Verdana" w:cs="Arial"/>
      <w:b/>
      <w:color w:val="F20017"/>
      <w:sz w:val="24"/>
      <w:szCs w:val="40"/>
    </w:rPr>
  </w:style>
  <w:style w:type="paragraph" w:customStyle="1" w:styleId="DateTitlePage">
    <w:name w:val="DateTitlePage"/>
    <w:basedOn w:val="Normal"/>
    <w:rsid w:val="00244109"/>
    <w:pPr>
      <w:ind w:left="-1140" w:right="580"/>
    </w:pPr>
    <w:rPr>
      <w:b/>
      <w:i/>
      <w:color w:val="0860A8"/>
    </w:rPr>
  </w:style>
  <w:style w:type="paragraph" w:customStyle="1" w:styleId="DocTitle">
    <w:name w:val="DocTitle"/>
    <w:basedOn w:val="Normal"/>
    <w:rsid w:val="00244109"/>
    <w:pPr>
      <w:keepNext/>
      <w:ind w:left="-1140" w:right="580"/>
    </w:pPr>
    <w:rPr>
      <w:b/>
      <w:color w:val="0860A8"/>
      <w:sz w:val="44"/>
    </w:rPr>
  </w:style>
  <w:style w:type="paragraph" w:customStyle="1" w:styleId="DocType">
    <w:name w:val="DocType"/>
    <w:basedOn w:val="Normal"/>
    <w:rsid w:val="00244109"/>
    <w:pPr>
      <w:pBdr>
        <w:bottom w:val="single" w:sz="4" w:space="1" w:color="auto"/>
      </w:pBdr>
      <w:ind w:left="-1140" w:right="580"/>
    </w:pPr>
    <w:rPr>
      <w:b/>
      <w:color w:val="0860A8"/>
    </w:rPr>
  </w:style>
  <w:style w:type="paragraph" w:customStyle="1" w:styleId="CellBodyLeft">
    <w:name w:val="CellBodyLeft"/>
    <w:basedOn w:val="Normal"/>
    <w:rsid w:val="00244109"/>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6"/>
    </w:rPr>
  </w:style>
  <w:style w:type="paragraph" w:customStyle="1" w:styleId="CellBodyCenter">
    <w:name w:val="CellBodyCenter"/>
    <w:basedOn w:val="CellBodyLeft"/>
    <w:rsid w:val="00244109"/>
    <w:pPr>
      <w:tabs>
        <w:tab w:val="left" w:pos="-1360"/>
        <w:tab w:val="left" w:pos="-1120"/>
        <w:tab w:val="left" w:pos="-880"/>
        <w:tab w:val="left" w:pos="-640"/>
        <w:tab w:val="left" w:pos="-400"/>
        <w:tab w:val="left" w:pos="-160"/>
        <w:tab w:val="left" w:pos="80"/>
        <w:tab w:val="left" w:pos="320"/>
      </w:tabs>
      <w:snapToGrid w:val="0"/>
      <w:ind w:left="29" w:right="29"/>
      <w:jc w:val="center"/>
    </w:pPr>
    <w:rPr>
      <w:rFonts w:cs="Arial"/>
      <w:lang w:val="en-GB"/>
    </w:rPr>
  </w:style>
  <w:style w:type="paragraph" w:customStyle="1" w:styleId="CellHeadingCenter">
    <w:name w:val="CellHeadingCenter"/>
    <w:basedOn w:val="Normal"/>
    <w:rsid w:val="00244109"/>
    <w:pPr>
      <w:keepNext/>
      <w:keepLines/>
      <w:spacing w:before="120" w:line="160" w:lineRule="exact"/>
      <w:ind w:left="40" w:right="40"/>
      <w:jc w:val="center"/>
    </w:pPr>
    <w:rPr>
      <w:b/>
      <w:color w:val="0860A8"/>
      <w:sz w:val="16"/>
    </w:rPr>
  </w:style>
  <w:style w:type="paragraph" w:styleId="TableofFigures">
    <w:name w:val="table of figures"/>
    <w:basedOn w:val="Normal"/>
    <w:next w:val="Normal"/>
    <w:uiPriority w:val="99"/>
    <w:unhideWhenUsed/>
    <w:rsid w:val="0022661C"/>
  </w:style>
  <w:style w:type="paragraph" w:customStyle="1" w:styleId="Bullet">
    <w:name w:val="Bullet"/>
    <w:basedOn w:val="Normal"/>
    <w:rsid w:val="004335F9"/>
    <w:pPr>
      <w:numPr>
        <w:numId w:val="4"/>
      </w:numPr>
      <w:spacing w:before="120"/>
    </w:pPr>
    <w:rPr>
      <w:color w:val="000000"/>
    </w:rPr>
  </w:style>
  <w:style w:type="paragraph" w:styleId="NormalWeb">
    <w:name w:val="Normal (Web)"/>
    <w:basedOn w:val="Normal"/>
    <w:uiPriority w:val="99"/>
    <w:semiHidden/>
    <w:unhideWhenUsed/>
    <w:rsid w:val="006934E8"/>
    <w:pPr>
      <w:spacing w:before="100" w:beforeAutospacing="1" w:after="100" w:afterAutospacing="1"/>
    </w:pPr>
  </w:style>
  <w:style w:type="paragraph" w:styleId="Revision">
    <w:name w:val="Revision"/>
    <w:hidden/>
    <w:uiPriority w:val="99"/>
    <w:semiHidden/>
    <w:rsid w:val="00B67B31"/>
    <w:pPr>
      <w:spacing w:after="0" w:line="240" w:lineRule="auto"/>
    </w:pPr>
    <w:rPr>
      <w:rFonts w:ascii="Verdana" w:eastAsia="Times New Roman" w:hAnsi="Verdana" w:cs="Times New Roman"/>
      <w:sz w:val="18"/>
      <w:szCs w:val="20"/>
    </w:rPr>
  </w:style>
  <w:style w:type="paragraph" w:styleId="BalloonText">
    <w:name w:val="Balloon Text"/>
    <w:basedOn w:val="Normal"/>
    <w:link w:val="BalloonTextChar"/>
    <w:uiPriority w:val="99"/>
    <w:semiHidden/>
    <w:unhideWhenUsed/>
    <w:rsid w:val="00B67B31"/>
    <w:rPr>
      <w:rFonts w:ascii="Segoe UI" w:hAnsi="Segoe UI" w:cs="Segoe UI"/>
      <w:szCs w:val="18"/>
    </w:rPr>
  </w:style>
  <w:style w:type="character" w:customStyle="1" w:styleId="BalloonTextChar">
    <w:name w:val="Balloon Text Char"/>
    <w:basedOn w:val="DefaultParagraphFont"/>
    <w:link w:val="BalloonText"/>
    <w:uiPriority w:val="99"/>
    <w:semiHidden/>
    <w:rsid w:val="00B67B31"/>
    <w:rPr>
      <w:rFonts w:ascii="Segoe UI" w:eastAsia="Times New Roman" w:hAnsi="Segoe UI" w:cs="Segoe UI"/>
      <w:sz w:val="18"/>
      <w:szCs w:val="18"/>
    </w:rPr>
  </w:style>
  <w:style w:type="character" w:styleId="PlaceholderText">
    <w:name w:val="Placeholder Text"/>
    <w:basedOn w:val="DefaultParagraphFont"/>
    <w:uiPriority w:val="99"/>
    <w:semiHidden/>
    <w:rsid w:val="00DD6E3F"/>
    <w:rPr>
      <w:color w:val="808080"/>
    </w:rPr>
  </w:style>
  <w:style w:type="table" w:styleId="TableGrid">
    <w:name w:val="Table Grid"/>
    <w:basedOn w:val="TableNormal"/>
    <w:uiPriority w:val="59"/>
    <w:rsid w:val="00CE50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25A9"/>
    <w:rPr>
      <w:sz w:val="16"/>
      <w:szCs w:val="16"/>
    </w:rPr>
  </w:style>
  <w:style w:type="paragraph" w:styleId="CommentText">
    <w:name w:val="annotation text"/>
    <w:basedOn w:val="Normal"/>
    <w:link w:val="CommentTextChar"/>
    <w:uiPriority w:val="99"/>
    <w:semiHidden/>
    <w:unhideWhenUsed/>
    <w:rsid w:val="00A125A9"/>
    <w:rPr>
      <w:sz w:val="20"/>
      <w:szCs w:val="20"/>
    </w:rPr>
  </w:style>
  <w:style w:type="character" w:customStyle="1" w:styleId="CommentTextChar">
    <w:name w:val="Comment Text Char"/>
    <w:basedOn w:val="DefaultParagraphFont"/>
    <w:link w:val="CommentText"/>
    <w:uiPriority w:val="99"/>
    <w:semiHidden/>
    <w:rsid w:val="00A125A9"/>
    <w:rPr>
      <w:rFonts w:ascii="Times New Roman" w:eastAsia="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A125A9"/>
    <w:rPr>
      <w:b/>
      <w:bCs/>
    </w:rPr>
  </w:style>
  <w:style w:type="character" w:customStyle="1" w:styleId="CommentSubjectChar">
    <w:name w:val="Comment Subject Char"/>
    <w:basedOn w:val="CommentTextChar"/>
    <w:link w:val="CommentSubject"/>
    <w:uiPriority w:val="99"/>
    <w:semiHidden/>
    <w:rsid w:val="00A125A9"/>
    <w:rPr>
      <w:rFonts w:ascii="Times New Roman" w:eastAsia="Times New Roman" w:hAnsi="Times New Roman" w:cs="Times New Roman"/>
      <w:b/>
      <w:bCs/>
      <w:sz w:val="20"/>
      <w:szCs w:val="20"/>
      <w:lang w:bidi="he-IL"/>
    </w:rPr>
  </w:style>
  <w:style w:type="character" w:customStyle="1" w:styleId="apple-converted-space">
    <w:name w:val="apple-converted-space"/>
    <w:basedOn w:val="DefaultParagraphFont"/>
    <w:rsid w:val="00CB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7903">
      <w:bodyDiv w:val="1"/>
      <w:marLeft w:val="0"/>
      <w:marRight w:val="0"/>
      <w:marTop w:val="0"/>
      <w:marBottom w:val="0"/>
      <w:divBdr>
        <w:top w:val="none" w:sz="0" w:space="0" w:color="auto"/>
        <w:left w:val="none" w:sz="0" w:space="0" w:color="auto"/>
        <w:bottom w:val="none" w:sz="0" w:space="0" w:color="auto"/>
        <w:right w:val="none" w:sz="0" w:space="0" w:color="auto"/>
      </w:divBdr>
    </w:div>
    <w:div w:id="145635887">
      <w:bodyDiv w:val="1"/>
      <w:marLeft w:val="0"/>
      <w:marRight w:val="0"/>
      <w:marTop w:val="0"/>
      <w:marBottom w:val="0"/>
      <w:divBdr>
        <w:top w:val="none" w:sz="0" w:space="0" w:color="auto"/>
        <w:left w:val="none" w:sz="0" w:space="0" w:color="auto"/>
        <w:bottom w:val="none" w:sz="0" w:space="0" w:color="auto"/>
        <w:right w:val="none" w:sz="0" w:space="0" w:color="auto"/>
      </w:divBdr>
    </w:div>
    <w:div w:id="145980087">
      <w:bodyDiv w:val="1"/>
      <w:marLeft w:val="0"/>
      <w:marRight w:val="0"/>
      <w:marTop w:val="0"/>
      <w:marBottom w:val="0"/>
      <w:divBdr>
        <w:top w:val="none" w:sz="0" w:space="0" w:color="auto"/>
        <w:left w:val="none" w:sz="0" w:space="0" w:color="auto"/>
        <w:bottom w:val="none" w:sz="0" w:space="0" w:color="auto"/>
        <w:right w:val="none" w:sz="0" w:space="0" w:color="auto"/>
      </w:divBdr>
    </w:div>
    <w:div w:id="159124363">
      <w:bodyDiv w:val="1"/>
      <w:marLeft w:val="0"/>
      <w:marRight w:val="0"/>
      <w:marTop w:val="0"/>
      <w:marBottom w:val="0"/>
      <w:divBdr>
        <w:top w:val="none" w:sz="0" w:space="0" w:color="auto"/>
        <w:left w:val="none" w:sz="0" w:space="0" w:color="auto"/>
        <w:bottom w:val="none" w:sz="0" w:space="0" w:color="auto"/>
        <w:right w:val="none" w:sz="0" w:space="0" w:color="auto"/>
      </w:divBdr>
    </w:div>
    <w:div w:id="189884062">
      <w:bodyDiv w:val="1"/>
      <w:marLeft w:val="0"/>
      <w:marRight w:val="0"/>
      <w:marTop w:val="0"/>
      <w:marBottom w:val="0"/>
      <w:divBdr>
        <w:top w:val="none" w:sz="0" w:space="0" w:color="auto"/>
        <w:left w:val="none" w:sz="0" w:space="0" w:color="auto"/>
        <w:bottom w:val="none" w:sz="0" w:space="0" w:color="auto"/>
        <w:right w:val="none" w:sz="0" w:space="0" w:color="auto"/>
      </w:divBdr>
    </w:div>
    <w:div w:id="276497536">
      <w:bodyDiv w:val="1"/>
      <w:marLeft w:val="0"/>
      <w:marRight w:val="0"/>
      <w:marTop w:val="0"/>
      <w:marBottom w:val="0"/>
      <w:divBdr>
        <w:top w:val="none" w:sz="0" w:space="0" w:color="auto"/>
        <w:left w:val="none" w:sz="0" w:space="0" w:color="auto"/>
        <w:bottom w:val="none" w:sz="0" w:space="0" w:color="auto"/>
        <w:right w:val="none" w:sz="0" w:space="0" w:color="auto"/>
      </w:divBdr>
    </w:div>
    <w:div w:id="284586756">
      <w:bodyDiv w:val="1"/>
      <w:marLeft w:val="0"/>
      <w:marRight w:val="0"/>
      <w:marTop w:val="0"/>
      <w:marBottom w:val="0"/>
      <w:divBdr>
        <w:top w:val="none" w:sz="0" w:space="0" w:color="auto"/>
        <w:left w:val="none" w:sz="0" w:space="0" w:color="auto"/>
        <w:bottom w:val="none" w:sz="0" w:space="0" w:color="auto"/>
        <w:right w:val="none" w:sz="0" w:space="0" w:color="auto"/>
      </w:divBdr>
    </w:div>
    <w:div w:id="372274932">
      <w:bodyDiv w:val="1"/>
      <w:marLeft w:val="0"/>
      <w:marRight w:val="0"/>
      <w:marTop w:val="0"/>
      <w:marBottom w:val="0"/>
      <w:divBdr>
        <w:top w:val="none" w:sz="0" w:space="0" w:color="auto"/>
        <w:left w:val="none" w:sz="0" w:space="0" w:color="auto"/>
        <w:bottom w:val="none" w:sz="0" w:space="0" w:color="auto"/>
        <w:right w:val="none" w:sz="0" w:space="0" w:color="auto"/>
      </w:divBdr>
    </w:div>
    <w:div w:id="427046974">
      <w:bodyDiv w:val="1"/>
      <w:marLeft w:val="0"/>
      <w:marRight w:val="0"/>
      <w:marTop w:val="0"/>
      <w:marBottom w:val="0"/>
      <w:divBdr>
        <w:top w:val="none" w:sz="0" w:space="0" w:color="auto"/>
        <w:left w:val="none" w:sz="0" w:space="0" w:color="auto"/>
        <w:bottom w:val="none" w:sz="0" w:space="0" w:color="auto"/>
        <w:right w:val="none" w:sz="0" w:space="0" w:color="auto"/>
      </w:divBdr>
    </w:div>
    <w:div w:id="460196725">
      <w:bodyDiv w:val="1"/>
      <w:marLeft w:val="0"/>
      <w:marRight w:val="0"/>
      <w:marTop w:val="0"/>
      <w:marBottom w:val="0"/>
      <w:divBdr>
        <w:top w:val="none" w:sz="0" w:space="0" w:color="auto"/>
        <w:left w:val="none" w:sz="0" w:space="0" w:color="auto"/>
        <w:bottom w:val="none" w:sz="0" w:space="0" w:color="auto"/>
        <w:right w:val="none" w:sz="0" w:space="0" w:color="auto"/>
      </w:divBdr>
    </w:div>
    <w:div w:id="477040532">
      <w:bodyDiv w:val="1"/>
      <w:marLeft w:val="0"/>
      <w:marRight w:val="0"/>
      <w:marTop w:val="0"/>
      <w:marBottom w:val="0"/>
      <w:divBdr>
        <w:top w:val="none" w:sz="0" w:space="0" w:color="auto"/>
        <w:left w:val="none" w:sz="0" w:space="0" w:color="auto"/>
        <w:bottom w:val="none" w:sz="0" w:space="0" w:color="auto"/>
        <w:right w:val="none" w:sz="0" w:space="0" w:color="auto"/>
      </w:divBdr>
    </w:div>
    <w:div w:id="506214869">
      <w:bodyDiv w:val="1"/>
      <w:marLeft w:val="0"/>
      <w:marRight w:val="0"/>
      <w:marTop w:val="0"/>
      <w:marBottom w:val="0"/>
      <w:divBdr>
        <w:top w:val="none" w:sz="0" w:space="0" w:color="auto"/>
        <w:left w:val="none" w:sz="0" w:space="0" w:color="auto"/>
        <w:bottom w:val="none" w:sz="0" w:space="0" w:color="auto"/>
        <w:right w:val="none" w:sz="0" w:space="0" w:color="auto"/>
      </w:divBdr>
    </w:div>
    <w:div w:id="534929591">
      <w:bodyDiv w:val="1"/>
      <w:marLeft w:val="0"/>
      <w:marRight w:val="0"/>
      <w:marTop w:val="0"/>
      <w:marBottom w:val="0"/>
      <w:divBdr>
        <w:top w:val="none" w:sz="0" w:space="0" w:color="auto"/>
        <w:left w:val="none" w:sz="0" w:space="0" w:color="auto"/>
        <w:bottom w:val="none" w:sz="0" w:space="0" w:color="auto"/>
        <w:right w:val="none" w:sz="0" w:space="0" w:color="auto"/>
      </w:divBdr>
    </w:div>
    <w:div w:id="547111157">
      <w:bodyDiv w:val="1"/>
      <w:marLeft w:val="0"/>
      <w:marRight w:val="0"/>
      <w:marTop w:val="0"/>
      <w:marBottom w:val="0"/>
      <w:divBdr>
        <w:top w:val="none" w:sz="0" w:space="0" w:color="auto"/>
        <w:left w:val="none" w:sz="0" w:space="0" w:color="auto"/>
        <w:bottom w:val="none" w:sz="0" w:space="0" w:color="auto"/>
        <w:right w:val="none" w:sz="0" w:space="0" w:color="auto"/>
      </w:divBdr>
    </w:div>
    <w:div w:id="666132581">
      <w:bodyDiv w:val="1"/>
      <w:marLeft w:val="0"/>
      <w:marRight w:val="0"/>
      <w:marTop w:val="0"/>
      <w:marBottom w:val="0"/>
      <w:divBdr>
        <w:top w:val="none" w:sz="0" w:space="0" w:color="auto"/>
        <w:left w:val="none" w:sz="0" w:space="0" w:color="auto"/>
        <w:bottom w:val="none" w:sz="0" w:space="0" w:color="auto"/>
        <w:right w:val="none" w:sz="0" w:space="0" w:color="auto"/>
      </w:divBdr>
    </w:div>
    <w:div w:id="749036305">
      <w:bodyDiv w:val="1"/>
      <w:marLeft w:val="0"/>
      <w:marRight w:val="0"/>
      <w:marTop w:val="0"/>
      <w:marBottom w:val="0"/>
      <w:divBdr>
        <w:top w:val="none" w:sz="0" w:space="0" w:color="auto"/>
        <w:left w:val="none" w:sz="0" w:space="0" w:color="auto"/>
        <w:bottom w:val="none" w:sz="0" w:space="0" w:color="auto"/>
        <w:right w:val="none" w:sz="0" w:space="0" w:color="auto"/>
      </w:divBdr>
    </w:div>
    <w:div w:id="751246392">
      <w:bodyDiv w:val="1"/>
      <w:marLeft w:val="0"/>
      <w:marRight w:val="0"/>
      <w:marTop w:val="0"/>
      <w:marBottom w:val="0"/>
      <w:divBdr>
        <w:top w:val="none" w:sz="0" w:space="0" w:color="auto"/>
        <w:left w:val="none" w:sz="0" w:space="0" w:color="auto"/>
        <w:bottom w:val="none" w:sz="0" w:space="0" w:color="auto"/>
        <w:right w:val="none" w:sz="0" w:space="0" w:color="auto"/>
      </w:divBdr>
    </w:div>
    <w:div w:id="757486891">
      <w:bodyDiv w:val="1"/>
      <w:marLeft w:val="0"/>
      <w:marRight w:val="0"/>
      <w:marTop w:val="0"/>
      <w:marBottom w:val="0"/>
      <w:divBdr>
        <w:top w:val="none" w:sz="0" w:space="0" w:color="auto"/>
        <w:left w:val="none" w:sz="0" w:space="0" w:color="auto"/>
        <w:bottom w:val="none" w:sz="0" w:space="0" w:color="auto"/>
        <w:right w:val="none" w:sz="0" w:space="0" w:color="auto"/>
      </w:divBdr>
    </w:div>
    <w:div w:id="782070386">
      <w:bodyDiv w:val="1"/>
      <w:marLeft w:val="0"/>
      <w:marRight w:val="0"/>
      <w:marTop w:val="0"/>
      <w:marBottom w:val="0"/>
      <w:divBdr>
        <w:top w:val="none" w:sz="0" w:space="0" w:color="auto"/>
        <w:left w:val="none" w:sz="0" w:space="0" w:color="auto"/>
        <w:bottom w:val="none" w:sz="0" w:space="0" w:color="auto"/>
        <w:right w:val="none" w:sz="0" w:space="0" w:color="auto"/>
      </w:divBdr>
    </w:div>
    <w:div w:id="826896883">
      <w:bodyDiv w:val="1"/>
      <w:marLeft w:val="0"/>
      <w:marRight w:val="0"/>
      <w:marTop w:val="0"/>
      <w:marBottom w:val="0"/>
      <w:divBdr>
        <w:top w:val="none" w:sz="0" w:space="0" w:color="auto"/>
        <w:left w:val="none" w:sz="0" w:space="0" w:color="auto"/>
        <w:bottom w:val="none" w:sz="0" w:space="0" w:color="auto"/>
        <w:right w:val="none" w:sz="0" w:space="0" w:color="auto"/>
      </w:divBdr>
    </w:div>
    <w:div w:id="827205927">
      <w:bodyDiv w:val="1"/>
      <w:marLeft w:val="0"/>
      <w:marRight w:val="0"/>
      <w:marTop w:val="0"/>
      <w:marBottom w:val="0"/>
      <w:divBdr>
        <w:top w:val="none" w:sz="0" w:space="0" w:color="auto"/>
        <w:left w:val="none" w:sz="0" w:space="0" w:color="auto"/>
        <w:bottom w:val="none" w:sz="0" w:space="0" w:color="auto"/>
        <w:right w:val="none" w:sz="0" w:space="0" w:color="auto"/>
      </w:divBdr>
    </w:div>
    <w:div w:id="844855945">
      <w:bodyDiv w:val="1"/>
      <w:marLeft w:val="0"/>
      <w:marRight w:val="0"/>
      <w:marTop w:val="0"/>
      <w:marBottom w:val="0"/>
      <w:divBdr>
        <w:top w:val="none" w:sz="0" w:space="0" w:color="auto"/>
        <w:left w:val="none" w:sz="0" w:space="0" w:color="auto"/>
        <w:bottom w:val="none" w:sz="0" w:space="0" w:color="auto"/>
        <w:right w:val="none" w:sz="0" w:space="0" w:color="auto"/>
      </w:divBdr>
    </w:div>
    <w:div w:id="845051089">
      <w:bodyDiv w:val="1"/>
      <w:marLeft w:val="0"/>
      <w:marRight w:val="0"/>
      <w:marTop w:val="0"/>
      <w:marBottom w:val="0"/>
      <w:divBdr>
        <w:top w:val="none" w:sz="0" w:space="0" w:color="auto"/>
        <w:left w:val="none" w:sz="0" w:space="0" w:color="auto"/>
        <w:bottom w:val="none" w:sz="0" w:space="0" w:color="auto"/>
        <w:right w:val="none" w:sz="0" w:space="0" w:color="auto"/>
      </w:divBdr>
    </w:div>
    <w:div w:id="854881724">
      <w:bodyDiv w:val="1"/>
      <w:marLeft w:val="0"/>
      <w:marRight w:val="0"/>
      <w:marTop w:val="0"/>
      <w:marBottom w:val="0"/>
      <w:divBdr>
        <w:top w:val="none" w:sz="0" w:space="0" w:color="auto"/>
        <w:left w:val="none" w:sz="0" w:space="0" w:color="auto"/>
        <w:bottom w:val="none" w:sz="0" w:space="0" w:color="auto"/>
        <w:right w:val="none" w:sz="0" w:space="0" w:color="auto"/>
      </w:divBdr>
    </w:div>
    <w:div w:id="873271698">
      <w:bodyDiv w:val="1"/>
      <w:marLeft w:val="0"/>
      <w:marRight w:val="0"/>
      <w:marTop w:val="0"/>
      <w:marBottom w:val="0"/>
      <w:divBdr>
        <w:top w:val="none" w:sz="0" w:space="0" w:color="auto"/>
        <w:left w:val="none" w:sz="0" w:space="0" w:color="auto"/>
        <w:bottom w:val="none" w:sz="0" w:space="0" w:color="auto"/>
        <w:right w:val="none" w:sz="0" w:space="0" w:color="auto"/>
      </w:divBdr>
    </w:div>
    <w:div w:id="961694804">
      <w:bodyDiv w:val="1"/>
      <w:marLeft w:val="0"/>
      <w:marRight w:val="0"/>
      <w:marTop w:val="0"/>
      <w:marBottom w:val="0"/>
      <w:divBdr>
        <w:top w:val="none" w:sz="0" w:space="0" w:color="auto"/>
        <w:left w:val="none" w:sz="0" w:space="0" w:color="auto"/>
        <w:bottom w:val="none" w:sz="0" w:space="0" w:color="auto"/>
        <w:right w:val="none" w:sz="0" w:space="0" w:color="auto"/>
      </w:divBdr>
    </w:div>
    <w:div w:id="986934317">
      <w:bodyDiv w:val="1"/>
      <w:marLeft w:val="0"/>
      <w:marRight w:val="0"/>
      <w:marTop w:val="0"/>
      <w:marBottom w:val="0"/>
      <w:divBdr>
        <w:top w:val="none" w:sz="0" w:space="0" w:color="auto"/>
        <w:left w:val="none" w:sz="0" w:space="0" w:color="auto"/>
        <w:bottom w:val="none" w:sz="0" w:space="0" w:color="auto"/>
        <w:right w:val="none" w:sz="0" w:space="0" w:color="auto"/>
      </w:divBdr>
    </w:div>
    <w:div w:id="1002010397">
      <w:bodyDiv w:val="1"/>
      <w:marLeft w:val="0"/>
      <w:marRight w:val="0"/>
      <w:marTop w:val="0"/>
      <w:marBottom w:val="0"/>
      <w:divBdr>
        <w:top w:val="none" w:sz="0" w:space="0" w:color="auto"/>
        <w:left w:val="none" w:sz="0" w:space="0" w:color="auto"/>
        <w:bottom w:val="none" w:sz="0" w:space="0" w:color="auto"/>
        <w:right w:val="none" w:sz="0" w:space="0" w:color="auto"/>
      </w:divBdr>
    </w:div>
    <w:div w:id="1022703212">
      <w:bodyDiv w:val="1"/>
      <w:marLeft w:val="0"/>
      <w:marRight w:val="0"/>
      <w:marTop w:val="0"/>
      <w:marBottom w:val="0"/>
      <w:divBdr>
        <w:top w:val="none" w:sz="0" w:space="0" w:color="auto"/>
        <w:left w:val="none" w:sz="0" w:space="0" w:color="auto"/>
        <w:bottom w:val="none" w:sz="0" w:space="0" w:color="auto"/>
        <w:right w:val="none" w:sz="0" w:space="0" w:color="auto"/>
      </w:divBdr>
    </w:div>
    <w:div w:id="1027606672">
      <w:bodyDiv w:val="1"/>
      <w:marLeft w:val="0"/>
      <w:marRight w:val="0"/>
      <w:marTop w:val="0"/>
      <w:marBottom w:val="0"/>
      <w:divBdr>
        <w:top w:val="none" w:sz="0" w:space="0" w:color="auto"/>
        <w:left w:val="none" w:sz="0" w:space="0" w:color="auto"/>
        <w:bottom w:val="none" w:sz="0" w:space="0" w:color="auto"/>
        <w:right w:val="none" w:sz="0" w:space="0" w:color="auto"/>
      </w:divBdr>
    </w:div>
    <w:div w:id="1133600910">
      <w:bodyDiv w:val="1"/>
      <w:marLeft w:val="0"/>
      <w:marRight w:val="0"/>
      <w:marTop w:val="0"/>
      <w:marBottom w:val="0"/>
      <w:divBdr>
        <w:top w:val="none" w:sz="0" w:space="0" w:color="auto"/>
        <w:left w:val="none" w:sz="0" w:space="0" w:color="auto"/>
        <w:bottom w:val="none" w:sz="0" w:space="0" w:color="auto"/>
        <w:right w:val="none" w:sz="0" w:space="0" w:color="auto"/>
      </w:divBdr>
    </w:div>
    <w:div w:id="1191843036">
      <w:bodyDiv w:val="1"/>
      <w:marLeft w:val="0"/>
      <w:marRight w:val="0"/>
      <w:marTop w:val="0"/>
      <w:marBottom w:val="0"/>
      <w:divBdr>
        <w:top w:val="none" w:sz="0" w:space="0" w:color="auto"/>
        <w:left w:val="none" w:sz="0" w:space="0" w:color="auto"/>
        <w:bottom w:val="none" w:sz="0" w:space="0" w:color="auto"/>
        <w:right w:val="none" w:sz="0" w:space="0" w:color="auto"/>
      </w:divBdr>
    </w:div>
    <w:div w:id="1243681265">
      <w:bodyDiv w:val="1"/>
      <w:marLeft w:val="0"/>
      <w:marRight w:val="0"/>
      <w:marTop w:val="0"/>
      <w:marBottom w:val="0"/>
      <w:divBdr>
        <w:top w:val="none" w:sz="0" w:space="0" w:color="auto"/>
        <w:left w:val="none" w:sz="0" w:space="0" w:color="auto"/>
        <w:bottom w:val="none" w:sz="0" w:space="0" w:color="auto"/>
        <w:right w:val="none" w:sz="0" w:space="0" w:color="auto"/>
      </w:divBdr>
    </w:div>
    <w:div w:id="1273972141">
      <w:bodyDiv w:val="1"/>
      <w:marLeft w:val="0"/>
      <w:marRight w:val="0"/>
      <w:marTop w:val="0"/>
      <w:marBottom w:val="0"/>
      <w:divBdr>
        <w:top w:val="none" w:sz="0" w:space="0" w:color="auto"/>
        <w:left w:val="none" w:sz="0" w:space="0" w:color="auto"/>
        <w:bottom w:val="none" w:sz="0" w:space="0" w:color="auto"/>
        <w:right w:val="none" w:sz="0" w:space="0" w:color="auto"/>
      </w:divBdr>
    </w:div>
    <w:div w:id="1282953565">
      <w:bodyDiv w:val="1"/>
      <w:marLeft w:val="0"/>
      <w:marRight w:val="0"/>
      <w:marTop w:val="0"/>
      <w:marBottom w:val="0"/>
      <w:divBdr>
        <w:top w:val="none" w:sz="0" w:space="0" w:color="auto"/>
        <w:left w:val="none" w:sz="0" w:space="0" w:color="auto"/>
        <w:bottom w:val="none" w:sz="0" w:space="0" w:color="auto"/>
        <w:right w:val="none" w:sz="0" w:space="0" w:color="auto"/>
      </w:divBdr>
    </w:div>
    <w:div w:id="1368530959">
      <w:bodyDiv w:val="1"/>
      <w:marLeft w:val="0"/>
      <w:marRight w:val="0"/>
      <w:marTop w:val="0"/>
      <w:marBottom w:val="0"/>
      <w:divBdr>
        <w:top w:val="none" w:sz="0" w:space="0" w:color="auto"/>
        <w:left w:val="none" w:sz="0" w:space="0" w:color="auto"/>
        <w:bottom w:val="none" w:sz="0" w:space="0" w:color="auto"/>
        <w:right w:val="none" w:sz="0" w:space="0" w:color="auto"/>
      </w:divBdr>
    </w:div>
    <w:div w:id="1388528762">
      <w:bodyDiv w:val="1"/>
      <w:marLeft w:val="0"/>
      <w:marRight w:val="0"/>
      <w:marTop w:val="0"/>
      <w:marBottom w:val="0"/>
      <w:divBdr>
        <w:top w:val="none" w:sz="0" w:space="0" w:color="auto"/>
        <w:left w:val="none" w:sz="0" w:space="0" w:color="auto"/>
        <w:bottom w:val="none" w:sz="0" w:space="0" w:color="auto"/>
        <w:right w:val="none" w:sz="0" w:space="0" w:color="auto"/>
      </w:divBdr>
    </w:div>
    <w:div w:id="1390494487">
      <w:bodyDiv w:val="1"/>
      <w:marLeft w:val="0"/>
      <w:marRight w:val="0"/>
      <w:marTop w:val="0"/>
      <w:marBottom w:val="0"/>
      <w:divBdr>
        <w:top w:val="none" w:sz="0" w:space="0" w:color="auto"/>
        <w:left w:val="none" w:sz="0" w:space="0" w:color="auto"/>
        <w:bottom w:val="none" w:sz="0" w:space="0" w:color="auto"/>
        <w:right w:val="none" w:sz="0" w:space="0" w:color="auto"/>
      </w:divBdr>
    </w:div>
    <w:div w:id="1428769341">
      <w:bodyDiv w:val="1"/>
      <w:marLeft w:val="0"/>
      <w:marRight w:val="0"/>
      <w:marTop w:val="0"/>
      <w:marBottom w:val="0"/>
      <w:divBdr>
        <w:top w:val="none" w:sz="0" w:space="0" w:color="auto"/>
        <w:left w:val="none" w:sz="0" w:space="0" w:color="auto"/>
        <w:bottom w:val="none" w:sz="0" w:space="0" w:color="auto"/>
        <w:right w:val="none" w:sz="0" w:space="0" w:color="auto"/>
      </w:divBdr>
    </w:div>
    <w:div w:id="1433741109">
      <w:bodyDiv w:val="1"/>
      <w:marLeft w:val="0"/>
      <w:marRight w:val="0"/>
      <w:marTop w:val="0"/>
      <w:marBottom w:val="0"/>
      <w:divBdr>
        <w:top w:val="none" w:sz="0" w:space="0" w:color="auto"/>
        <w:left w:val="none" w:sz="0" w:space="0" w:color="auto"/>
        <w:bottom w:val="none" w:sz="0" w:space="0" w:color="auto"/>
        <w:right w:val="none" w:sz="0" w:space="0" w:color="auto"/>
      </w:divBdr>
    </w:div>
    <w:div w:id="1639069839">
      <w:bodyDiv w:val="1"/>
      <w:marLeft w:val="0"/>
      <w:marRight w:val="0"/>
      <w:marTop w:val="0"/>
      <w:marBottom w:val="0"/>
      <w:divBdr>
        <w:top w:val="none" w:sz="0" w:space="0" w:color="auto"/>
        <w:left w:val="none" w:sz="0" w:space="0" w:color="auto"/>
        <w:bottom w:val="none" w:sz="0" w:space="0" w:color="auto"/>
        <w:right w:val="none" w:sz="0" w:space="0" w:color="auto"/>
      </w:divBdr>
    </w:div>
    <w:div w:id="1714891483">
      <w:bodyDiv w:val="1"/>
      <w:marLeft w:val="0"/>
      <w:marRight w:val="0"/>
      <w:marTop w:val="0"/>
      <w:marBottom w:val="0"/>
      <w:divBdr>
        <w:top w:val="none" w:sz="0" w:space="0" w:color="auto"/>
        <w:left w:val="none" w:sz="0" w:space="0" w:color="auto"/>
        <w:bottom w:val="none" w:sz="0" w:space="0" w:color="auto"/>
        <w:right w:val="none" w:sz="0" w:space="0" w:color="auto"/>
      </w:divBdr>
    </w:div>
    <w:div w:id="1955478784">
      <w:bodyDiv w:val="1"/>
      <w:marLeft w:val="0"/>
      <w:marRight w:val="0"/>
      <w:marTop w:val="0"/>
      <w:marBottom w:val="0"/>
      <w:divBdr>
        <w:top w:val="none" w:sz="0" w:space="0" w:color="auto"/>
        <w:left w:val="none" w:sz="0" w:space="0" w:color="auto"/>
        <w:bottom w:val="none" w:sz="0" w:space="0" w:color="auto"/>
        <w:right w:val="none" w:sz="0" w:space="0" w:color="auto"/>
      </w:divBdr>
    </w:div>
    <w:div w:id="1975600984">
      <w:bodyDiv w:val="1"/>
      <w:marLeft w:val="0"/>
      <w:marRight w:val="0"/>
      <w:marTop w:val="0"/>
      <w:marBottom w:val="0"/>
      <w:divBdr>
        <w:top w:val="none" w:sz="0" w:space="0" w:color="auto"/>
        <w:left w:val="none" w:sz="0" w:space="0" w:color="auto"/>
        <w:bottom w:val="none" w:sz="0" w:space="0" w:color="auto"/>
        <w:right w:val="none" w:sz="0" w:space="0" w:color="auto"/>
      </w:divBdr>
    </w:div>
    <w:div w:id="21332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header2.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4EA7B3EC026B439B8A06AC61C07252" ma:contentTypeVersion="0" ma:contentTypeDescription="Create a new document." ma:contentTypeScope="" ma:versionID="f6d50daf82849830dce32199866cbe4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9925E-DCF1-4385-B2F5-C17A3FDA2E80}">
  <ds:schemaRefs>
    <ds:schemaRef ds:uri="http://schemas.microsoft.com/sharepoint/v3/contenttype/forms"/>
  </ds:schemaRefs>
</ds:datastoreItem>
</file>

<file path=customXml/itemProps2.xml><?xml version="1.0" encoding="utf-8"?>
<ds:datastoreItem xmlns:ds="http://schemas.openxmlformats.org/officeDocument/2006/customXml" ds:itemID="{80575576-E351-4FB2-8071-A0D8B541E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7FAD1F-D528-4C0E-8FBC-96F77FD7344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B14FE140-6F95-4E11-962A-76FF97F72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14834</TotalTime>
  <Pages>22</Pages>
  <Words>3643</Words>
  <Characters>19637</Characters>
  <Application>Microsoft Office Word</Application>
  <DocSecurity>0</DocSecurity>
  <Lines>755</Lines>
  <Paragraphs>612</Paragraphs>
  <ScaleCrop>false</ScaleCrop>
  <HeadingPairs>
    <vt:vector size="2" baseType="variant">
      <vt:variant>
        <vt:lpstr>Title</vt:lpstr>
      </vt:variant>
      <vt:variant>
        <vt:i4>1</vt:i4>
      </vt:variant>
    </vt:vector>
  </HeadingPairs>
  <TitlesOfParts>
    <vt:vector size="1" baseType="lpstr">
      <vt:lpstr>IVCAM2.0 3D Imaging Camera</vt:lpstr>
    </vt:vector>
  </TitlesOfParts>
  <Company/>
  <LinksUpToDate>false</LinksUpToDate>
  <CharactersWithSpaces>22668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IVCAM2.0 3D Imaging Camera</dc:title>
  <dc:subject/>
  <dc:creator>Surazhsky, Vitaly</dc:creator>
  <cp:keywords>CTPClassification=CTP_IC:VisualMarkings=, CTPClassification=CTP_IC</cp:keywords>
  <dc:description/>
  <cp:lastModifiedBy>Chechik, Yoni</cp:lastModifiedBy>
  <cp:revision>10</cp:revision>
  <cp:lastPrinted>2016-02-17T09:08:00Z</cp:lastPrinted>
  <dcterms:created xsi:type="dcterms:W3CDTF">2016-06-29T09:43:00Z</dcterms:created>
  <dcterms:modified xsi:type="dcterms:W3CDTF">2018-01-22T16:15:00Z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0x010100254EA7B3EC026B439B8A06AC61C07252</vt:lpwstr>
  </property>
  <property fmtid="{D5CDD505-2E9C-101B-9397-08002B2CF9AE}" pid="3" name="TitusGUID">
    <vt:lpwstr>c772757d-c5c1-4ee7-a6d6-adec69359147</vt:lpwstr>
  </property>
  <property fmtid="{D5CDD505-2E9C-101B-9397-08002B2CF9AE}" pid="4" name="CTP_BU">
    <vt:lpwstr>NEW TECHNOLOGY GROUP</vt:lpwstr>
  </property>
  <property fmtid="{D5CDD505-2E9C-101B-9397-08002B2CF9AE}" pid="5" name="CTP_TimeStamp">
    <vt:lpwstr>2018-01-22 16:15:56Z</vt:lpwstr>
  </property>
  <property fmtid="{D5CDD505-2E9C-101B-9397-08002B2CF9AE}" pid="6" name="CTPClassification">
    <vt:lpwstr>CTP_IC</vt:lpwstr>
  </property>
</Properties>
</file>