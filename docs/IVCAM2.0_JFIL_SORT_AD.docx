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40465301" w:displacedByCustomXml="next"/>
    <w:bookmarkStart w:id="1" w:name="_Toc434853399" w:displacedByCustomXml="next"/>
    <w:sdt>
      <w:sdtPr>
        <w:id w:val="1324929682"/>
        <w:docPartObj>
          <w:docPartGallery w:val="Cover Pages"/>
          <w:docPartUnique/>
        </w:docPartObj>
      </w:sdtPr>
      <w:sdtEndPr/>
      <w:sdtContent>
        <w:p w14:paraId="126162BE" w14:textId="77777777" w:rsidR="00244109" w:rsidRDefault="00244109"/>
        <w:p w14:paraId="3D15DDF4" w14:textId="77777777" w:rsidR="00244109" w:rsidRDefault="009B2C5A">
          <w:pPr>
            <w:spacing w:after="160" w:line="259" w:lineRule="auto"/>
          </w:pPr>
          <w:r>
            <w:rPr>
              <w:noProof/>
            </w:rPr>
            <mc:AlternateContent>
              <mc:Choice Requires="wps">
                <w:drawing>
                  <wp:anchor distT="0" distB="0" distL="182880" distR="182880" simplePos="0" relativeHeight="251635200" behindDoc="0" locked="0" layoutInCell="1" allowOverlap="1" wp14:anchorId="0C0C08B3" wp14:editId="2801AB7E">
                    <wp:simplePos x="0" y="0"/>
                    <wp:positionH relativeFrom="margin">
                      <wp:align>left</wp:align>
                    </wp:positionH>
                    <wp:positionV relativeFrom="page">
                      <wp:posOffset>2074441</wp:posOffset>
                    </wp:positionV>
                    <wp:extent cx="4686300" cy="6858000"/>
                    <wp:effectExtent l="0" t="0" r="0" b="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85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A02FB1" w14:textId="77777777" w:rsidR="00CC0D40" w:rsidRDefault="00AE1E79" w:rsidP="00244109">
                                <w:pPr>
                                  <w:pStyle w:val="DocTitle"/>
                                  <w:spacing w:before="120"/>
                                  <w:ind w:left="0" w:right="576"/>
                                </w:pPr>
                                <w:sdt>
                                  <w:sdtPr>
                                    <w:alias w:val="Title"/>
                                    <w:tag w:val=""/>
                                    <w:id w:val="1863476648"/>
                                    <w:dataBinding w:prefixMappings="xmlns:ns0='http://purl.org/dc/elements/1.1/' xmlns:ns1='http://schemas.openxmlformats.org/package/2006/metadata/core-properties' " w:xpath="/ns1:coreProperties[1]/ns0:title[1]" w:storeItemID="{6C3C8BC8-F283-45AE-878A-BAB7291924A1}"/>
                                    <w:text/>
                                  </w:sdtPr>
                                  <w:sdtEndPr/>
                                  <w:sdtContent>
                                    <w:r w:rsidR="00CC0D40" w:rsidRPr="00244109">
                                      <w:t>IVCAM2.0 3D Imaging Camera</w:t>
                                    </w:r>
                                  </w:sdtContent>
                                </w:sdt>
                                <w:r w:rsidR="00CC0D40" w:rsidRPr="00244109">
                                  <w:t xml:space="preserve"> </w:t>
                                </w:r>
                                <w:r w:rsidR="00CC0D40">
                                  <w:br/>
                                </w:r>
                              </w:p>
                              <w:p w14:paraId="58528738" w14:textId="77777777" w:rsidR="00CC0D40" w:rsidRDefault="00CC0D40" w:rsidP="00244109">
                                <w:pPr>
                                  <w:pStyle w:val="DateTitlePage"/>
                                  <w:ind w:left="0"/>
                                </w:pPr>
                                <w:r>
                                  <w:rPr>
                                    <w:noProof/>
                                  </w:rPr>
                                  <w:drawing>
                                    <wp:inline distT="0" distB="0" distL="0" distR="0" wp14:anchorId="5754FB32" wp14:editId="6DCDCEFD">
                                      <wp:extent cx="5322627" cy="2760308"/>
                                      <wp:effectExtent l="0" t="0" r="0" b="254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9375" cy="2784551"/>
                                              </a:xfrm>
                                              <a:prstGeom prst="rect">
                                                <a:avLst/>
                                              </a:prstGeom>
                                            </pic:spPr>
                                          </pic:pic>
                                        </a:graphicData>
                                      </a:graphic>
                                    </wp:inline>
                                  </w:drawing>
                                </w:r>
                              </w:p>
                              <w:p w14:paraId="711A5B2A" w14:textId="77777777" w:rsidR="00CC0D40" w:rsidRDefault="00CC0D40" w:rsidP="00244109">
                                <w:pPr>
                                  <w:pStyle w:val="DocType"/>
                                  <w:ind w:left="0"/>
                                </w:pPr>
                              </w:p>
                              <w:p w14:paraId="1B2842B6" w14:textId="77777777" w:rsidR="00CC0D40" w:rsidRDefault="00CC0D40" w:rsidP="00244109">
                                <w:pPr>
                                  <w:pStyle w:val="DocType"/>
                                  <w:ind w:left="0"/>
                                </w:pPr>
                              </w:p>
                              <w:p w14:paraId="7293FBAF" w14:textId="77777777" w:rsidR="00CC0D40" w:rsidRDefault="00CC0D40" w:rsidP="00244109">
                                <w:pPr>
                                  <w:pStyle w:val="DocType"/>
                                  <w:ind w:left="0"/>
                                </w:pPr>
                              </w:p>
                              <w:p w14:paraId="322B51ED" w14:textId="77777777" w:rsidR="00CC0D40" w:rsidRDefault="00CC0D40" w:rsidP="00244109">
                                <w:pPr>
                                  <w:pStyle w:val="DocType"/>
                                  <w:ind w:left="0"/>
                                </w:pPr>
                              </w:p>
                              <w:p w14:paraId="42F2B38F" w14:textId="77777777" w:rsidR="00CC0D40" w:rsidRDefault="00CC0D40" w:rsidP="000F539C">
                                <w:pPr>
                                  <w:pStyle w:val="DocType"/>
                                  <w:ind w:left="0"/>
                                </w:pPr>
                                <w:r>
                                  <w:t>ASIC A0 JFIL sort filter specification</w:t>
                                </w:r>
                              </w:p>
                              <w:p w14:paraId="73DF5335" w14:textId="77777777" w:rsidR="00CC0D40" w:rsidRDefault="00CC0D40" w:rsidP="00244109">
                                <w:pPr>
                                  <w:pStyle w:val="DateTitlePage"/>
                                  <w:ind w:left="0"/>
                                </w:pPr>
                              </w:p>
                              <w:p w14:paraId="5988056C" w14:textId="77777777" w:rsidR="00CC0D40" w:rsidRDefault="00CC0D40" w:rsidP="00244109">
                                <w:pPr>
                                  <w:pStyle w:val="DateTitlePage"/>
                                  <w:ind w:left="0"/>
                                </w:pPr>
                              </w:p>
                              <w:p w14:paraId="5244F319" w14:textId="77777777" w:rsidR="00CC0D40" w:rsidRDefault="00CC0D40" w:rsidP="00244109">
                                <w:pPr>
                                  <w:pStyle w:val="DateTitlePage"/>
                                  <w:ind w:left="0"/>
                                </w:pPr>
                              </w:p>
                              <w:p w14:paraId="3A2EF161" w14:textId="7027C550" w:rsidR="00CC0D40" w:rsidRDefault="00CC0D40" w:rsidP="000F539C">
                                <w:pPr>
                                  <w:pStyle w:val="DateTitlePage"/>
                                  <w:ind w:left="0"/>
                                </w:pPr>
                                <w:r>
                                  <w:fldChar w:fldCharType="begin"/>
                                </w:r>
                                <w:r>
                                  <w:instrText xml:space="preserve"> SAVEDATE  \@ "d MMMM yyyy"  \* MERGEFORMAT </w:instrText>
                                </w:r>
                                <w:r>
                                  <w:fldChar w:fldCharType="separate"/>
                                </w:r>
                                <w:ins w:id="2" w:author="Sella, Omer" w:date="2016-10-10T16:25:00Z">
                                  <w:r w:rsidR="00AE1E79">
                                    <w:rPr>
                                      <w:noProof/>
                                    </w:rPr>
                                    <w:t>9 October 2016</w:t>
                                  </w:r>
                                </w:ins>
                                <w:ins w:id="3" w:author="Chechik, Yoni" w:date="2016-10-05T11:42:00Z">
                                  <w:del w:id="4" w:author="Sella, Omer" w:date="2016-10-06T09:04:00Z">
                                    <w:r w:rsidDel="006E2AA1">
                                      <w:rPr>
                                        <w:noProof/>
                                      </w:rPr>
                                      <w:delText>29 September 2016</w:delText>
                                    </w:r>
                                  </w:del>
                                </w:ins>
                                <w:del w:id="5" w:author="Sella, Omer" w:date="2016-10-06T09:04:00Z">
                                  <w:r w:rsidDel="006E2AA1">
                                    <w:rPr>
                                      <w:noProof/>
                                    </w:rPr>
                                    <w:delText>25 September 2016</w:delText>
                                  </w:r>
                                </w:del>
                                <w:r>
                                  <w:fldChar w:fldCharType="end"/>
                                </w:r>
                                <w:r>
                                  <w:t xml:space="preserve"> </w:t>
                                </w:r>
                              </w:p>
                              <w:p w14:paraId="35EEF446" w14:textId="77777777" w:rsidR="00CC0D40" w:rsidRDefault="00CC0D40" w:rsidP="00244109">
                                <w:pPr>
                                  <w:pStyle w:val="DateTitlePage"/>
                                  <w:ind w:left="0"/>
                                </w:pPr>
                              </w:p>
                              <w:p w14:paraId="2B1DF9B2" w14:textId="77777777" w:rsidR="00CC0D40" w:rsidRDefault="00CC0D40" w:rsidP="00244109">
                                <w:pPr>
                                  <w:pStyle w:val="DateTitlePage"/>
                                  <w:ind w:left="0"/>
                                </w:pPr>
                              </w:p>
                              <w:p w14:paraId="3800FA74" w14:textId="77777777" w:rsidR="00CC0D40" w:rsidRDefault="00CC0D40" w:rsidP="00DE0081">
                                <w:pPr>
                                  <w:pStyle w:val="DateTitlePage"/>
                                  <w:ind w:left="0"/>
                                </w:pPr>
                                <w:r>
                                  <w:t>Revision 0.5.0</w:t>
                                </w:r>
                              </w:p>
                              <w:p w14:paraId="18951759" w14:textId="77777777" w:rsidR="00CC0D40" w:rsidRDefault="00CC0D40" w:rsidP="00244109">
                                <w:pPr>
                                  <w:pStyle w:val="DateTitlePage"/>
                                  <w:ind w:left="0"/>
                                </w:pPr>
                              </w:p>
                              <w:p w14:paraId="2AAD77B1" w14:textId="77777777" w:rsidR="00CC0D40" w:rsidRDefault="00CC0D40" w:rsidP="00244109">
                                <w:pPr>
                                  <w:pStyle w:val="DateTitlePage"/>
                                  <w:ind w:left="0"/>
                                </w:pPr>
                              </w:p>
                              <w:p w14:paraId="5BD58A48" w14:textId="77777777" w:rsidR="00CC0D40" w:rsidRDefault="00CC0D40" w:rsidP="00244109">
                                <w:pPr>
                                  <w:pStyle w:val="DateTitlePage"/>
                                  <w:ind w:left="0"/>
                                </w:pPr>
                              </w:p>
                              <w:p w14:paraId="2A26C2DA" w14:textId="77777777" w:rsidR="00CC0D40" w:rsidRDefault="00CC0D40" w:rsidP="00244109">
                                <w:pPr>
                                  <w:pStyle w:val="Classification"/>
                                  <w:ind w:left="0"/>
                                </w:pPr>
                                <w:r>
                                  <w:t>Intel Top Secret</w:t>
                                </w:r>
                              </w:p>
                              <w:p w14:paraId="2C0DDEBE" w14:textId="77777777" w:rsidR="00CC0D40" w:rsidRDefault="00CC0D40">
                                <w:pPr>
                                  <w:pStyle w:val="NoSpacing"/>
                                  <w:spacing w:before="40" w:after="560" w:line="216" w:lineRule="auto"/>
                                  <w:rPr>
                                    <w:color w:val="5B9BD5" w:themeColor="accent1"/>
                                    <w:sz w:val="72"/>
                                    <w:szCs w:val="72"/>
                                  </w:rPr>
                                </w:pPr>
                              </w:p>
                              <w:p w14:paraId="2B26E5AF" w14:textId="77777777" w:rsidR="00CC0D40" w:rsidRDefault="00CC0D40">
                                <w:pPr>
                                  <w:pStyle w:val="NoSpacing"/>
                                  <w:spacing w:before="40" w:after="40"/>
                                  <w:rPr>
                                    <w:caps/>
                                    <w:color w:val="1F3864" w:themeColor="accent5" w:themeShade="80"/>
                                    <w:sz w:val="28"/>
                                    <w:szCs w:val="28"/>
                                  </w:rPr>
                                </w:pPr>
                              </w:p>
                              <w:p w14:paraId="0E462911" w14:textId="77777777" w:rsidR="00CC0D40" w:rsidRDefault="00CC0D40">
                                <w:pPr>
                                  <w:pStyle w:val="NoSpacing"/>
                                  <w:spacing w:before="80" w:after="40"/>
                                  <w:rPr>
                                    <w:caps/>
                                    <w:color w:val="4472C4"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0C0C08B3" id="_x0000_t202" coordsize="21600,21600" o:spt="202" path="m,l,21600r21600,l21600,xe">
                    <v:stroke joinstyle="miter"/>
                    <v:path gradientshapeok="t" o:connecttype="rect"/>
                  </v:shapetype>
                  <v:shape id="Text Box 131" o:spid="_x0000_s1026" type="#_x0000_t202" style="position:absolute;margin-left:0;margin-top:163.35pt;width:369pt;height:540pt;z-index:251635200;visibility:visible;mso-wrap-style:square;mso-width-percent:790;mso-height-percent:0;mso-wrap-distance-left:14.4pt;mso-wrap-distance-top:0;mso-wrap-distance-right:14.4pt;mso-wrap-distance-bottom:0;mso-position-horizontal:left;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" filled="f" stroked="f" strokeweight=".5pt">
                    <v:textbox inset="0,0,0,0">
                      <w:txbxContent>
                        <w:p w14:paraId="6CA02FB1" w14:textId="77777777" w:rsidR="00CC0D40" w:rsidRDefault="00AE1E79" w:rsidP="00244109">
                          <w:pPr>
                            <w:pStyle w:val="DocTitle"/>
                            <w:spacing w:before="120"/>
                            <w:ind w:left="0" w:right="576"/>
                          </w:pPr>
                          <w:sdt>
                            <w:sdtPr>
                              <w:alias w:val="Title"/>
                              <w:tag w:val=""/>
                              <w:id w:val="1863476648"/>
                              <w:dataBinding w:prefixMappings="xmlns:ns0='http://purl.org/dc/elements/1.1/' xmlns:ns1='http://schemas.openxmlformats.org/package/2006/metadata/core-properties' " w:xpath="/ns1:coreProperties[1]/ns0:title[1]" w:storeItemID="{6C3C8BC8-F283-45AE-878A-BAB7291924A1}"/>
                              <w:text/>
                            </w:sdtPr>
                            <w:sdtEndPr/>
                            <w:sdtContent>
                              <w:r w:rsidR="00CC0D40" w:rsidRPr="00244109">
                                <w:t>IVCAM2.0 3D Imaging Camera</w:t>
                              </w:r>
                            </w:sdtContent>
                          </w:sdt>
                          <w:r w:rsidR="00CC0D40" w:rsidRPr="00244109">
                            <w:t xml:space="preserve"> </w:t>
                          </w:r>
                          <w:r w:rsidR="00CC0D40">
                            <w:br/>
                          </w:r>
                        </w:p>
                        <w:p w14:paraId="58528738" w14:textId="77777777" w:rsidR="00CC0D40" w:rsidRDefault="00CC0D40" w:rsidP="00244109">
                          <w:pPr>
                            <w:pStyle w:val="DateTitlePage"/>
                            <w:ind w:left="0"/>
                          </w:pPr>
                          <w:r>
                            <w:rPr>
                              <w:noProof/>
                            </w:rPr>
                            <w:drawing>
                              <wp:inline distT="0" distB="0" distL="0" distR="0" wp14:anchorId="5754FB32" wp14:editId="6DCDCEFD">
                                <wp:extent cx="5322627" cy="2760308"/>
                                <wp:effectExtent l="0" t="0" r="0" b="254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9375" cy="2784551"/>
                                        </a:xfrm>
                                        <a:prstGeom prst="rect">
                                          <a:avLst/>
                                        </a:prstGeom>
                                      </pic:spPr>
                                    </pic:pic>
                                  </a:graphicData>
                                </a:graphic>
                              </wp:inline>
                            </w:drawing>
                          </w:r>
                        </w:p>
                        <w:p w14:paraId="711A5B2A" w14:textId="77777777" w:rsidR="00CC0D40" w:rsidRDefault="00CC0D40" w:rsidP="00244109">
                          <w:pPr>
                            <w:pStyle w:val="DocType"/>
                            <w:ind w:left="0"/>
                          </w:pPr>
                        </w:p>
                        <w:p w14:paraId="1B2842B6" w14:textId="77777777" w:rsidR="00CC0D40" w:rsidRDefault="00CC0D40" w:rsidP="00244109">
                          <w:pPr>
                            <w:pStyle w:val="DocType"/>
                            <w:ind w:left="0"/>
                          </w:pPr>
                        </w:p>
                        <w:p w14:paraId="7293FBAF" w14:textId="77777777" w:rsidR="00CC0D40" w:rsidRDefault="00CC0D40" w:rsidP="00244109">
                          <w:pPr>
                            <w:pStyle w:val="DocType"/>
                            <w:ind w:left="0"/>
                          </w:pPr>
                        </w:p>
                        <w:p w14:paraId="322B51ED" w14:textId="77777777" w:rsidR="00CC0D40" w:rsidRDefault="00CC0D40" w:rsidP="00244109">
                          <w:pPr>
                            <w:pStyle w:val="DocType"/>
                            <w:ind w:left="0"/>
                          </w:pPr>
                        </w:p>
                        <w:p w14:paraId="42F2B38F" w14:textId="77777777" w:rsidR="00CC0D40" w:rsidRDefault="00CC0D40" w:rsidP="000F539C">
                          <w:pPr>
                            <w:pStyle w:val="DocType"/>
                            <w:ind w:left="0"/>
                          </w:pPr>
                          <w:r>
                            <w:t>ASIC A0 JFIL sort filter specification</w:t>
                          </w:r>
                        </w:p>
                        <w:p w14:paraId="73DF5335" w14:textId="77777777" w:rsidR="00CC0D40" w:rsidRDefault="00CC0D40" w:rsidP="00244109">
                          <w:pPr>
                            <w:pStyle w:val="DateTitlePage"/>
                            <w:ind w:left="0"/>
                          </w:pPr>
                        </w:p>
                        <w:p w14:paraId="5988056C" w14:textId="77777777" w:rsidR="00CC0D40" w:rsidRDefault="00CC0D40" w:rsidP="00244109">
                          <w:pPr>
                            <w:pStyle w:val="DateTitlePage"/>
                            <w:ind w:left="0"/>
                          </w:pPr>
                        </w:p>
                        <w:p w14:paraId="5244F319" w14:textId="77777777" w:rsidR="00CC0D40" w:rsidRDefault="00CC0D40" w:rsidP="00244109">
                          <w:pPr>
                            <w:pStyle w:val="DateTitlePage"/>
                            <w:ind w:left="0"/>
                          </w:pPr>
                        </w:p>
                        <w:p w14:paraId="3A2EF161" w14:textId="7027C550" w:rsidR="00CC0D40" w:rsidRDefault="00CC0D40" w:rsidP="000F539C">
                          <w:pPr>
                            <w:pStyle w:val="DateTitlePage"/>
                            <w:ind w:left="0"/>
                          </w:pPr>
                          <w:r>
                            <w:fldChar w:fldCharType="begin"/>
                          </w:r>
                          <w:r>
                            <w:instrText xml:space="preserve"> SAVEDATE  \@ "d MMMM yyyy"  \* MERGEFORMAT </w:instrText>
                          </w:r>
                          <w:r>
                            <w:fldChar w:fldCharType="separate"/>
                          </w:r>
                          <w:ins w:id="6" w:author="Sella, Omer" w:date="2016-10-10T16:25:00Z">
                            <w:r w:rsidR="00AE1E79">
                              <w:rPr>
                                <w:noProof/>
                              </w:rPr>
                              <w:t>9 October 2016</w:t>
                            </w:r>
                          </w:ins>
                          <w:ins w:id="7" w:author="Chechik, Yoni" w:date="2016-10-05T11:42:00Z">
                            <w:del w:id="8" w:author="Sella, Omer" w:date="2016-10-06T09:04:00Z">
                              <w:r w:rsidDel="006E2AA1">
                                <w:rPr>
                                  <w:noProof/>
                                </w:rPr>
                                <w:delText>29 September 2016</w:delText>
                              </w:r>
                            </w:del>
                          </w:ins>
                          <w:del w:id="9" w:author="Sella, Omer" w:date="2016-10-06T09:04:00Z">
                            <w:r w:rsidDel="006E2AA1">
                              <w:rPr>
                                <w:noProof/>
                              </w:rPr>
                              <w:delText>25 September 2016</w:delText>
                            </w:r>
                          </w:del>
                          <w:r>
                            <w:fldChar w:fldCharType="end"/>
                          </w:r>
                          <w:r>
                            <w:t xml:space="preserve"> </w:t>
                          </w:r>
                        </w:p>
                        <w:p w14:paraId="35EEF446" w14:textId="77777777" w:rsidR="00CC0D40" w:rsidRDefault="00CC0D40" w:rsidP="00244109">
                          <w:pPr>
                            <w:pStyle w:val="DateTitlePage"/>
                            <w:ind w:left="0"/>
                          </w:pPr>
                        </w:p>
                        <w:p w14:paraId="2B1DF9B2" w14:textId="77777777" w:rsidR="00CC0D40" w:rsidRDefault="00CC0D40" w:rsidP="00244109">
                          <w:pPr>
                            <w:pStyle w:val="DateTitlePage"/>
                            <w:ind w:left="0"/>
                          </w:pPr>
                        </w:p>
                        <w:p w14:paraId="3800FA74" w14:textId="77777777" w:rsidR="00CC0D40" w:rsidRDefault="00CC0D40" w:rsidP="00DE0081">
                          <w:pPr>
                            <w:pStyle w:val="DateTitlePage"/>
                            <w:ind w:left="0"/>
                          </w:pPr>
                          <w:r>
                            <w:t>Revision 0.5.0</w:t>
                          </w:r>
                        </w:p>
                        <w:p w14:paraId="18951759" w14:textId="77777777" w:rsidR="00CC0D40" w:rsidRDefault="00CC0D40" w:rsidP="00244109">
                          <w:pPr>
                            <w:pStyle w:val="DateTitlePage"/>
                            <w:ind w:left="0"/>
                          </w:pPr>
                        </w:p>
                        <w:p w14:paraId="2AAD77B1" w14:textId="77777777" w:rsidR="00CC0D40" w:rsidRDefault="00CC0D40" w:rsidP="00244109">
                          <w:pPr>
                            <w:pStyle w:val="DateTitlePage"/>
                            <w:ind w:left="0"/>
                          </w:pPr>
                        </w:p>
                        <w:p w14:paraId="5BD58A48" w14:textId="77777777" w:rsidR="00CC0D40" w:rsidRDefault="00CC0D40" w:rsidP="00244109">
                          <w:pPr>
                            <w:pStyle w:val="DateTitlePage"/>
                            <w:ind w:left="0"/>
                          </w:pPr>
                        </w:p>
                        <w:p w14:paraId="2A26C2DA" w14:textId="77777777" w:rsidR="00CC0D40" w:rsidRDefault="00CC0D40" w:rsidP="00244109">
                          <w:pPr>
                            <w:pStyle w:val="Classification"/>
                            <w:ind w:left="0"/>
                          </w:pPr>
                          <w:r>
                            <w:t>Intel Top Secret</w:t>
                          </w:r>
                        </w:p>
                        <w:p w14:paraId="2C0DDEBE" w14:textId="77777777" w:rsidR="00CC0D40" w:rsidRDefault="00CC0D40">
                          <w:pPr>
                            <w:pStyle w:val="NoSpacing"/>
                            <w:spacing w:before="40" w:after="560" w:line="216" w:lineRule="auto"/>
                            <w:rPr>
                              <w:color w:val="5B9BD5" w:themeColor="accent1"/>
                              <w:sz w:val="72"/>
                              <w:szCs w:val="72"/>
                            </w:rPr>
                          </w:pPr>
                        </w:p>
                        <w:p w14:paraId="2B26E5AF" w14:textId="77777777" w:rsidR="00CC0D40" w:rsidRDefault="00CC0D40">
                          <w:pPr>
                            <w:pStyle w:val="NoSpacing"/>
                            <w:spacing w:before="40" w:after="40"/>
                            <w:rPr>
                              <w:caps/>
                              <w:color w:val="1F3864" w:themeColor="accent5" w:themeShade="80"/>
                              <w:sz w:val="28"/>
                              <w:szCs w:val="28"/>
                            </w:rPr>
                          </w:pPr>
                        </w:p>
                        <w:p w14:paraId="0E462911" w14:textId="77777777" w:rsidR="00CC0D40" w:rsidRDefault="00CC0D40">
                          <w:pPr>
                            <w:pStyle w:val="NoSpacing"/>
                            <w:spacing w:before="80" w:after="40"/>
                            <w:rPr>
                              <w:caps/>
                              <w:color w:val="4472C4" w:themeColor="accent5"/>
                              <w:sz w:val="24"/>
                              <w:szCs w:val="24"/>
                            </w:rPr>
                          </w:pPr>
                        </w:p>
                      </w:txbxContent>
                    </v:textbox>
                    <w10:wrap type="square" anchorx="margin" anchory="page"/>
                  </v:shape>
                </w:pict>
              </mc:Fallback>
            </mc:AlternateContent>
          </w:r>
          <w:r w:rsidR="00244109">
            <w:br w:type="page"/>
          </w:r>
        </w:p>
        <w:p w14:paraId="34A23762" w14:textId="77777777" w:rsidR="00244109" w:rsidRDefault="00244109" w:rsidP="008202A6">
          <w:pPr>
            <w:pStyle w:val="Caption"/>
          </w:pPr>
          <w:bookmarkStart w:id="10" w:name="_Toc461380417"/>
          <w:r>
            <w:lastRenderedPageBreak/>
            <w:t xml:space="preserve">Table </w:t>
          </w:r>
          <w:r w:rsidR="00AE1E79">
            <w:fldChar w:fldCharType="begin"/>
          </w:r>
          <w:r w:rsidR="00AE1E79">
            <w:instrText xml:space="preserve"> SEQ Table \* ARABIC </w:instrText>
          </w:r>
          <w:r w:rsidR="00AE1E79">
            <w:fldChar w:fldCharType="separate"/>
          </w:r>
          <w:r w:rsidR="000F539C">
            <w:rPr>
              <w:noProof/>
            </w:rPr>
            <w:t>1</w:t>
          </w:r>
          <w:r w:rsidR="00AE1E79">
            <w:rPr>
              <w:noProof/>
            </w:rPr>
            <w:fldChar w:fldCharType="end"/>
          </w:r>
          <w:r>
            <w:t>: Revision history</w:t>
          </w:r>
          <w:bookmarkEnd w:id="10"/>
        </w:p>
        <w:tbl>
          <w:tblPr>
            <w:tblW w:w="1012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1080"/>
            <w:gridCol w:w="2340"/>
            <w:gridCol w:w="3465"/>
            <w:gridCol w:w="2250"/>
          </w:tblGrid>
          <w:tr w:rsidR="00244109" w14:paraId="5E76F32B" w14:textId="77777777" w:rsidTr="000A2939">
            <w:tc>
              <w:tcPr>
                <w:tcW w:w="990" w:type="dxa"/>
                <w:tcBorders>
                  <w:top w:val="single" w:sz="6" w:space="0" w:color="auto"/>
                  <w:left w:val="single" w:sz="6" w:space="0" w:color="auto"/>
                  <w:bottom w:val="single" w:sz="6" w:space="0" w:color="auto"/>
                  <w:right w:val="single" w:sz="6" w:space="0" w:color="auto"/>
                </w:tcBorders>
                <w:vAlign w:val="center"/>
              </w:tcPr>
              <w:p w14:paraId="4E338C02" w14:textId="77777777" w:rsidR="00244109" w:rsidRDefault="00244109" w:rsidP="009B2C5A">
                <w:pPr>
                  <w:pStyle w:val="CellHeadingCenter"/>
                  <w:spacing w:before="0"/>
                  <w:ind w:left="0"/>
                </w:pPr>
                <w:r>
                  <w:t>Matlab Version</w:t>
                </w:r>
              </w:p>
            </w:tc>
            <w:tc>
              <w:tcPr>
                <w:tcW w:w="1080" w:type="dxa"/>
                <w:tcBorders>
                  <w:top w:val="single" w:sz="6" w:space="0" w:color="auto"/>
                  <w:left w:val="single" w:sz="6" w:space="0" w:color="auto"/>
                  <w:bottom w:val="single" w:sz="6" w:space="0" w:color="auto"/>
                  <w:right w:val="single" w:sz="6" w:space="0" w:color="auto"/>
                </w:tcBorders>
                <w:vAlign w:val="center"/>
              </w:tcPr>
              <w:p w14:paraId="2A8F07AA" w14:textId="77777777" w:rsidR="00244109" w:rsidRDefault="00244109" w:rsidP="009B2C5A">
                <w:pPr>
                  <w:pStyle w:val="CellHeadingCenter"/>
                  <w:spacing w:before="0"/>
                  <w:ind w:left="0"/>
                </w:pPr>
                <w:r>
                  <w:t>Revision Number</w:t>
                </w:r>
              </w:p>
            </w:tc>
            <w:tc>
              <w:tcPr>
                <w:tcW w:w="2340" w:type="dxa"/>
                <w:tcBorders>
                  <w:top w:val="single" w:sz="6" w:space="0" w:color="auto"/>
                  <w:left w:val="single" w:sz="6" w:space="0" w:color="auto"/>
                  <w:bottom w:val="single" w:sz="6" w:space="0" w:color="auto"/>
                  <w:right w:val="single" w:sz="6" w:space="0" w:color="auto"/>
                </w:tcBorders>
                <w:vAlign w:val="center"/>
              </w:tcPr>
              <w:p w14:paraId="4C25BD8E" w14:textId="77777777" w:rsidR="00244109" w:rsidRDefault="00244109" w:rsidP="009B2C5A">
                <w:pPr>
                  <w:pStyle w:val="CellHeadingCenter"/>
                  <w:spacing w:before="0"/>
                  <w:ind w:left="0"/>
                </w:pPr>
                <w:r>
                  <w:t>Revised by</w:t>
                </w:r>
              </w:p>
            </w:tc>
            <w:tc>
              <w:tcPr>
                <w:tcW w:w="3465" w:type="dxa"/>
                <w:tcBorders>
                  <w:top w:val="single" w:sz="6" w:space="0" w:color="auto"/>
                  <w:left w:val="single" w:sz="6" w:space="0" w:color="auto"/>
                  <w:bottom w:val="single" w:sz="6" w:space="0" w:color="auto"/>
                  <w:right w:val="single" w:sz="6" w:space="0" w:color="auto"/>
                </w:tcBorders>
                <w:vAlign w:val="center"/>
              </w:tcPr>
              <w:p w14:paraId="5EE5BE49" w14:textId="77777777" w:rsidR="00244109" w:rsidRDefault="00244109" w:rsidP="009B2C5A">
                <w:pPr>
                  <w:pStyle w:val="CellHeadingCenter"/>
                  <w:spacing w:before="0"/>
                  <w:ind w:left="0"/>
                </w:pPr>
                <w:r>
                  <w:t>Description</w:t>
                </w:r>
              </w:p>
            </w:tc>
            <w:tc>
              <w:tcPr>
                <w:tcW w:w="2250" w:type="dxa"/>
                <w:tcBorders>
                  <w:top w:val="single" w:sz="6" w:space="0" w:color="auto"/>
                  <w:left w:val="single" w:sz="6" w:space="0" w:color="auto"/>
                  <w:bottom w:val="single" w:sz="6" w:space="0" w:color="auto"/>
                  <w:right w:val="single" w:sz="6" w:space="0" w:color="auto"/>
                </w:tcBorders>
                <w:vAlign w:val="center"/>
              </w:tcPr>
              <w:p w14:paraId="2EC1DE39" w14:textId="77777777" w:rsidR="00244109" w:rsidRDefault="00244109" w:rsidP="009B2C5A">
                <w:pPr>
                  <w:pStyle w:val="CellHeadingCenter"/>
                  <w:spacing w:before="0"/>
                  <w:ind w:left="0"/>
                </w:pPr>
                <w:r>
                  <w:t>Revision Date</w:t>
                </w:r>
              </w:p>
            </w:tc>
          </w:tr>
          <w:tr w:rsidR="00F568ED" w14:paraId="27797F99" w14:textId="77777777" w:rsidTr="000A2939">
            <w:tc>
              <w:tcPr>
                <w:tcW w:w="990" w:type="dxa"/>
                <w:tcBorders>
                  <w:top w:val="single" w:sz="6" w:space="0" w:color="auto"/>
                  <w:left w:val="single" w:sz="6" w:space="0" w:color="auto"/>
                  <w:bottom w:val="single" w:sz="6" w:space="0" w:color="auto"/>
                  <w:right w:val="single" w:sz="6" w:space="0" w:color="auto"/>
                </w:tcBorders>
                <w:vAlign w:val="center"/>
              </w:tcPr>
              <w:p w14:paraId="145B96E2" w14:textId="24B73127" w:rsidR="00F568ED" w:rsidRPr="00391472" w:rsidRDefault="00087234" w:rsidP="00F568ED">
                <w:pPr>
                  <w:pStyle w:val="CellBodyCenter"/>
                  <w:spacing w:before="0"/>
                  <w:ind w:left="0"/>
                </w:pPr>
                <w:r>
                  <w:t>TBD</w:t>
                </w:r>
              </w:p>
            </w:tc>
            <w:tc>
              <w:tcPr>
                <w:tcW w:w="1080" w:type="dxa"/>
                <w:tcBorders>
                  <w:top w:val="single" w:sz="6" w:space="0" w:color="auto"/>
                  <w:left w:val="single" w:sz="6" w:space="0" w:color="auto"/>
                  <w:bottom w:val="single" w:sz="6" w:space="0" w:color="auto"/>
                  <w:right w:val="single" w:sz="6" w:space="0" w:color="auto"/>
                </w:tcBorders>
                <w:vAlign w:val="center"/>
              </w:tcPr>
              <w:p w14:paraId="18B822E9" w14:textId="22E562FC" w:rsidR="00F568ED" w:rsidRDefault="00087234" w:rsidP="00F568ED">
                <w:pPr>
                  <w:pStyle w:val="CellBodyCenter"/>
                  <w:spacing w:before="0"/>
                  <w:ind w:left="0"/>
                </w:pPr>
                <w:r>
                  <w:t>0</w:t>
                </w:r>
              </w:p>
            </w:tc>
            <w:tc>
              <w:tcPr>
                <w:tcW w:w="2340" w:type="dxa"/>
                <w:tcBorders>
                  <w:top w:val="single" w:sz="6" w:space="0" w:color="auto"/>
                  <w:left w:val="single" w:sz="6" w:space="0" w:color="auto"/>
                  <w:bottom w:val="single" w:sz="6" w:space="0" w:color="auto"/>
                  <w:right w:val="single" w:sz="6" w:space="0" w:color="auto"/>
                </w:tcBorders>
                <w:vAlign w:val="center"/>
              </w:tcPr>
              <w:p w14:paraId="6B201112" w14:textId="4F2755AC" w:rsidR="00F568ED" w:rsidRDefault="00087234" w:rsidP="00F568ED">
                <w:pPr>
                  <w:pStyle w:val="CellBodyLeft"/>
                  <w:spacing w:before="0"/>
                  <w:ind w:left="0"/>
                </w:pPr>
                <w:r>
                  <w:t>Omer Sella</w:t>
                </w:r>
              </w:p>
            </w:tc>
            <w:tc>
              <w:tcPr>
                <w:tcW w:w="3465" w:type="dxa"/>
                <w:tcBorders>
                  <w:top w:val="single" w:sz="6" w:space="0" w:color="auto"/>
                  <w:left w:val="single" w:sz="6" w:space="0" w:color="auto"/>
                  <w:bottom w:val="single" w:sz="6" w:space="0" w:color="auto"/>
                  <w:right w:val="single" w:sz="6" w:space="0" w:color="auto"/>
                </w:tcBorders>
                <w:vAlign w:val="center"/>
              </w:tcPr>
              <w:p w14:paraId="483BC3DE" w14:textId="167F405D" w:rsidR="00F568ED" w:rsidRDefault="00087234" w:rsidP="00F568ED">
                <w:pPr>
                  <w:pStyle w:val="CellBodyLeft"/>
                  <w:spacing w:before="0"/>
                  <w:ind w:left="0"/>
                </w:pPr>
                <w:r>
                  <w:t>First draft</w:t>
                </w:r>
              </w:p>
            </w:tc>
            <w:tc>
              <w:tcPr>
                <w:tcW w:w="2250" w:type="dxa"/>
                <w:tcBorders>
                  <w:top w:val="single" w:sz="6" w:space="0" w:color="auto"/>
                  <w:left w:val="single" w:sz="6" w:space="0" w:color="auto"/>
                  <w:bottom w:val="single" w:sz="6" w:space="0" w:color="auto"/>
                  <w:right w:val="single" w:sz="6" w:space="0" w:color="auto"/>
                </w:tcBorders>
                <w:vAlign w:val="center"/>
              </w:tcPr>
              <w:p w14:paraId="37D5FDE1" w14:textId="41E2C0AF" w:rsidR="00F568ED" w:rsidRDefault="00087234" w:rsidP="00F568ED">
                <w:pPr>
                  <w:pStyle w:val="CellBodyLeft"/>
                  <w:spacing w:before="0"/>
                  <w:ind w:left="0"/>
                </w:pPr>
                <w:r>
                  <w:t>09/06/2016</w:t>
                </w:r>
              </w:p>
            </w:tc>
          </w:tr>
          <w:tr w:rsidR="009647AF" w14:paraId="0F9A8B20" w14:textId="77777777" w:rsidTr="000A2939">
            <w:tc>
              <w:tcPr>
                <w:tcW w:w="990" w:type="dxa"/>
                <w:tcBorders>
                  <w:top w:val="single" w:sz="6" w:space="0" w:color="auto"/>
                  <w:left w:val="single" w:sz="6" w:space="0" w:color="auto"/>
                  <w:bottom w:val="single" w:sz="6" w:space="0" w:color="auto"/>
                  <w:right w:val="single" w:sz="6" w:space="0" w:color="auto"/>
                </w:tcBorders>
                <w:vAlign w:val="center"/>
              </w:tcPr>
              <w:p w14:paraId="7B20E8C5" w14:textId="77777777" w:rsidR="009647AF" w:rsidRDefault="009647AF" w:rsidP="009647AF">
                <w:pPr>
                  <w:pStyle w:val="CellBodyCenter"/>
                  <w:spacing w:before="0"/>
                  <w:ind w:left="0"/>
                </w:pPr>
              </w:p>
            </w:tc>
            <w:tc>
              <w:tcPr>
                <w:tcW w:w="1080" w:type="dxa"/>
                <w:tcBorders>
                  <w:top w:val="single" w:sz="6" w:space="0" w:color="auto"/>
                  <w:left w:val="single" w:sz="6" w:space="0" w:color="auto"/>
                  <w:bottom w:val="single" w:sz="6" w:space="0" w:color="auto"/>
                  <w:right w:val="single" w:sz="6" w:space="0" w:color="auto"/>
                </w:tcBorders>
                <w:vAlign w:val="center"/>
              </w:tcPr>
              <w:p w14:paraId="388EC5C1" w14:textId="77777777" w:rsidR="009647AF" w:rsidRDefault="009647AF" w:rsidP="009647AF">
                <w:pPr>
                  <w:pStyle w:val="CellBodyCenter"/>
                  <w:spacing w:before="0"/>
                  <w:ind w:left="0"/>
                </w:pPr>
              </w:p>
            </w:tc>
            <w:tc>
              <w:tcPr>
                <w:tcW w:w="2340" w:type="dxa"/>
                <w:tcBorders>
                  <w:top w:val="single" w:sz="6" w:space="0" w:color="auto"/>
                  <w:left w:val="single" w:sz="6" w:space="0" w:color="auto"/>
                  <w:bottom w:val="single" w:sz="6" w:space="0" w:color="auto"/>
                  <w:right w:val="single" w:sz="6" w:space="0" w:color="auto"/>
                </w:tcBorders>
                <w:vAlign w:val="center"/>
              </w:tcPr>
              <w:p w14:paraId="58453E13" w14:textId="5593F2C4" w:rsidR="009647AF" w:rsidRDefault="009647AF" w:rsidP="009647AF">
                <w:pPr>
                  <w:pStyle w:val="CellBodyLeft"/>
                  <w:spacing w:before="0"/>
                  <w:ind w:left="0"/>
                </w:pPr>
                <w:r>
                  <w:t>Omer Sella</w:t>
                </w:r>
              </w:p>
            </w:tc>
            <w:tc>
              <w:tcPr>
                <w:tcW w:w="3465" w:type="dxa"/>
                <w:tcBorders>
                  <w:top w:val="single" w:sz="6" w:space="0" w:color="auto"/>
                  <w:left w:val="single" w:sz="6" w:space="0" w:color="auto"/>
                  <w:bottom w:val="single" w:sz="6" w:space="0" w:color="auto"/>
                  <w:right w:val="single" w:sz="6" w:space="0" w:color="auto"/>
                </w:tcBorders>
                <w:vAlign w:val="center"/>
              </w:tcPr>
              <w:p w14:paraId="736B4B3F" w14:textId="27D53AB9" w:rsidR="009647AF" w:rsidRDefault="009647AF" w:rsidP="009647AF">
                <w:pPr>
                  <w:pStyle w:val="CellBodyLeft"/>
                  <w:spacing w:before="0"/>
                  <w:ind w:left="0"/>
                </w:pPr>
                <w:r>
                  <w:t>Review by Erez</w:t>
                </w:r>
              </w:p>
            </w:tc>
            <w:tc>
              <w:tcPr>
                <w:tcW w:w="2250" w:type="dxa"/>
                <w:tcBorders>
                  <w:top w:val="single" w:sz="6" w:space="0" w:color="auto"/>
                  <w:left w:val="single" w:sz="6" w:space="0" w:color="auto"/>
                  <w:bottom w:val="single" w:sz="6" w:space="0" w:color="auto"/>
                  <w:right w:val="single" w:sz="6" w:space="0" w:color="auto"/>
                </w:tcBorders>
                <w:vAlign w:val="center"/>
              </w:tcPr>
              <w:p w14:paraId="7632A2C0" w14:textId="3A3A85CD" w:rsidR="009647AF" w:rsidRDefault="009647AF" w:rsidP="009647AF">
                <w:pPr>
                  <w:pStyle w:val="CellBodyLeft"/>
                  <w:spacing w:before="0"/>
                  <w:ind w:left="0"/>
                </w:pPr>
                <w:r>
                  <w:t>13/06/2016</w:t>
                </w:r>
              </w:p>
            </w:tc>
          </w:tr>
          <w:tr w:rsidR="009647AF" w14:paraId="7D847F0A" w14:textId="77777777" w:rsidTr="000A2939">
            <w:tc>
              <w:tcPr>
                <w:tcW w:w="990" w:type="dxa"/>
                <w:tcBorders>
                  <w:top w:val="single" w:sz="6" w:space="0" w:color="auto"/>
                  <w:left w:val="single" w:sz="6" w:space="0" w:color="auto"/>
                  <w:bottom w:val="single" w:sz="6" w:space="0" w:color="auto"/>
                  <w:right w:val="single" w:sz="6" w:space="0" w:color="auto"/>
                </w:tcBorders>
                <w:vAlign w:val="center"/>
              </w:tcPr>
              <w:p w14:paraId="36D80957" w14:textId="77777777" w:rsidR="009647AF" w:rsidRDefault="009647AF" w:rsidP="009647AF">
                <w:pPr>
                  <w:pStyle w:val="CellBodyCenter"/>
                  <w:spacing w:before="0"/>
                  <w:ind w:left="0"/>
                </w:pPr>
              </w:p>
            </w:tc>
            <w:tc>
              <w:tcPr>
                <w:tcW w:w="1080" w:type="dxa"/>
                <w:tcBorders>
                  <w:top w:val="single" w:sz="6" w:space="0" w:color="auto"/>
                  <w:left w:val="single" w:sz="6" w:space="0" w:color="auto"/>
                  <w:bottom w:val="single" w:sz="6" w:space="0" w:color="auto"/>
                  <w:right w:val="single" w:sz="6" w:space="0" w:color="auto"/>
                </w:tcBorders>
                <w:vAlign w:val="center"/>
              </w:tcPr>
              <w:p w14:paraId="18EB29B9" w14:textId="77777777" w:rsidR="009647AF" w:rsidRDefault="009647AF" w:rsidP="009647AF">
                <w:pPr>
                  <w:pStyle w:val="CellBodyCenter"/>
                  <w:spacing w:before="0"/>
                  <w:ind w:left="0"/>
                </w:pPr>
              </w:p>
            </w:tc>
            <w:tc>
              <w:tcPr>
                <w:tcW w:w="2340" w:type="dxa"/>
                <w:tcBorders>
                  <w:top w:val="single" w:sz="6" w:space="0" w:color="auto"/>
                  <w:left w:val="single" w:sz="6" w:space="0" w:color="auto"/>
                  <w:bottom w:val="single" w:sz="6" w:space="0" w:color="auto"/>
                  <w:right w:val="single" w:sz="6" w:space="0" w:color="auto"/>
                </w:tcBorders>
                <w:vAlign w:val="center"/>
              </w:tcPr>
              <w:p w14:paraId="10AC4CE4" w14:textId="117E2141" w:rsidR="009647AF" w:rsidRDefault="00895D03" w:rsidP="009647AF">
                <w:pPr>
                  <w:pStyle w:val="CellBodyLeft"/>
                  <w:spacing w:before="0"/>
                  <w:ind w:left="0"/>
                </w:pPr>
                <w:r>
                  <w:t>Omer Sella</w:t>
                </w:r>
              </w:p>
            </w:tc>
            <w:tc>
              <w:tcPr>
                <w:tcW w:w="3465" w:type="dxa"/>
                <w:tcBorders>
                  <w:top w:val="single" w:sz="6" w:space="0" w:color="auto"/>
                  <w:left w:val="single" w:sz="6" w:space="0" w:color="auto"/>
                  <w:bottom w:val="single" w:sz="6" w:space="0" w:color="auto"/>
                  <w:right w:val="single" w:sz="6" w:space="0" w:color="auto"/>
                </w:tcBorders>
                <w:vAlign w:val="center"/>
              </w:tcPr>
              <w:p w14:paraId="3D0E8086" w14:textId="221669A3" w:rsidR="009647AF" w:rsidRDefault="002F15E5" w:rsidP="009647AF">
                <w:pPr>
                  <w:pStyle w:val="CellBodyLeft"/>
                  <w:spacing w:before="0"/>
                  <w:ind w:left="0"/>
                </w:pPr>
                <w:r>
                  <w:t>Review by Erez and Vitaly</w:t>
                </w:r>
              </w:p>
            </w:tc>
            <w:tc>
              <w:tcPr>
                <w:tcW w:w="2250" w:type="dxa"/>
                <w:tcBorders>
                  <w:top w:val="single" w:sz="6" w:space="0" w:color="auto"/>
                  <w:left w:val="single" w:sz="6" w:space="0" w:color="auto"/>
                  <w:bottom w:val="single" w:sz="6" w:space="0" w:color="auto"/>
                  <w:right w:val="single" w:sz="6" w:space="0" w:color="auto"/>
                </w:tcBorders>
                <w:vAlign w:val="center"/>
              </w:tcPr>
              <w:p w14:paraId="70656945" w14:textId="642D428C" w:rsidR="009647AF" w:rsidRDefault="00895D03" w:rsidP="009647AF">
                <w:pPr>
                  <w:pStyle w:val="CellBodyLeft"/>
                  <w:spacing w:before="0"/>
                  <w:ind w:left="0"/>
                </w:pPr>
                <w:r>
                  <w:t>13/06/2016</w:t>
                </w:r>
              </w:p>
            </w:tc>
          </w:tr>
          <w:tr w:rsidR="009647AF" w14:paraId="6F37B803" w14:textId="77777777" w:rsidTr="000A2939">
            <w:tc>
              <w:tcPr>
                <w:tcW w:w="990" w:type="dxa"/>
                <w:tcBorders>
                  <w:top w:val="single" w:sz="6" w:space="0" w:color="auto"/>
                  <w:left w:val="single" w:sz="6" w:space="0" w:color="auto"/>
                  <w:bottom w:val="single" w:sz="6" w:space="0" w:color="auto"/>
                  <w:right w:val="single" w:sz="6" w:space="0" w:color="auto"/>
                </w:tcBorders>
                <w:vAlign w:val="center"/>
              </w:tcPr>
              <w:p w14:paraId="5F0A8FF4" w14:textId="77777777" w:rsidR="009647AF" w:rsidRDefault="009647AF" w:rsidP="009647AF">
                <w:pPr>
                  <w:pStyle w:val="CellBodyCenter"/>
                  <w:spacing w:before="0"/>
                  <w:ind w:left="0"/>
                </w:pPr>
              </w:p>
            </w:tc>
            <w:tc>
              <w:tcPr>
                <w:tcW w:w="1080" w:type="dxa"/>
                <w:tcBorders>
                  <w:top w:val="single" w:sz="6" w:space="0" w:color="auto"/>
                  <w:left w:val="single" w:sz="6" w:space="0" w:color="auto"/>
                  <w:bottom w:val="single" w:sz="6" w:space="0" w:color="auto"/>
                  <w:right w:val="single" w:sz="6" w:space="0" w:color="auto"/>
                </w:tcBorders>
                <w:vAlign w:val="center"/>
              </w:tcPr>
              <w:p w14:paraId="33415E15" w14:textId="77777777" w:rsidR="009647AF" w:rsidRDefault="009647AF" w:rsidP="009647AF">
                <w:pPr>
                  <w:pStyle w:val="CellBodyCenter"/>
                  <w:spacing w:before="0"/>
                  <w:ind w:left="0"/>
                </w:pPr>
              </w:p>
            </w:tc>
            <w:tc>
              <w:tcPr>
                <w:tcW w:w="2340" w:type="dxa"/>
                <w:tcBorders>
                  <w:top w:val="single" w:sz="6" w:space="0" w:color="auto"/>
                  <w:left w:val="single" w:sz="6" w:space="0" w:color="auto"/>
                  <w:bottom w:val="single" w:sz="6" w:space="0" w:color="auto"/>
                  <w:right w:val="single" w:sz="6" w:space="0" w:color="auto"/>
                </w:tcBorders>
                <w:vAlign w:val="center"/>
              </w:tcPr>
              <w:p w14:paraId="6DC30851" w14:textId="2605FFBF" w:rsidR="009647AF" w:rsidRDefault="002F15E5" w:rsidP="009647AF">
                <w:pPr>
                  <w:pStyle w:val="CellBodyLeft"/>
                  <w:spacing w:before="0"/>
                  <w:ind w:left="0"/>
                </w:pPr>
                <w:r>
                  <w:t>Omer Sella</w:t>
                </w:r>
              </w:p>
            </w:tc>
            <w:tc>
              <w:tcPr>
                <w:tcW w:w="3465" w:type="dxa"/>
                <w:tcBorders>
                  <w:top w:val="single" w:sz="6" w:space="0" w:color="auto"/>
                  <w:left w:val="single" w:sz="6" w:space="0" w:color="auto"/>
                  <w:bottom w:val="single" w:sz="6" w:space="0" w:color="auto"/>
                  <w:right w:val="single" w:sz="6" w:space="0" w:color="auto"/>
                </w:tcBorders>
                <w:vAlign w:val="center"/>
              </w:tcPr>
              <w:p w14:paraId="6E231092" w14:textId="678E7088" w:rsidR="009647AF" w:rsidRDefault="002F15E5" w:rsidP="009647AF">
                <w:pPr>
                  <w:pStyle w:val="CellBodyLeft"/>
                  <w:spacing w:before="0"/>
                  <w:ind w:left="0"/>
                </w:pPr>
                <w:r>
                  <w:t>Polish before presenting + some visio art</w:t>
                </w:r>
              </w:p>
            </w:tc>
            <w:tc>
              <w:tcPr>
                <w:tcW w:w="2250" w:type="dxa"/>
                <w:tcBorders>
                  <w:top w:val="single" w:sz="6" w:space="0" w:color="auto"/>
                  <w:left w:val="single" w:sz="6" w:space="0" w:color="auto"/>
                  <w:bottom w:val="single" w:sz="6" w:space="0" w:color="auto"/>
                  <w:right w:val="single" w:sz="6" w:space="0" w:color="auto"/>
                </w:tcBorders>
                <w:vAlign w:val="center"/>
              </w:tcPr>
              <w:p w14:paraId="523FA8B3" w14:textId="6F0851B1" w:rsidR="009647AF" w:rsidRDefault="002F15E5" w:rsidP="009647AF">
                <w:pPr>
                  <w:pStyle w:val="CellBodyLeft"/>
                  <w:spacing w:before="0"/>
                  <w:ind w:left="0"/>
                </w:pPr>
                <w:r>
                  <w:t>14/06/2016</w:t>
                </w:r>
              </w:p>
            </w:tc>
          </w:tr>
          <w:tr w:rsidR="009647AF" w14:paraId="5BF59869" w14:textId="77777777" w:rsidTr="000A2939">
            <w:tc>
              <w:tcPr>
                <w:tcW w:w="990" w:type="dxa"/>
                <w:tcBorders>
                  <w:top w:val="single" w:sz="6" w:space="0" w:color="auto"/>
                  <w:left w:val="single" w:sz="6" w:space="0" w:color="auto"/>
                  <w:bottom w:val="single" w:sz="6" w:space="0" w:color="auto"/>
                  <w:right w:val="single" w:sz="6" w:space="0" w:color="auto"/>
                </w:tcBorders>
                <w:vAlign w:val="center"/>
              </w:tcPr>
              <w:p w14:paraId="479B34E3" w14:textId="77777777" w:rsidR="009647AF" w:rsidRDefault="009647AF" w:rsidP="009647AF">
                <w:pPr>
                  <w:pStyle w:val="CellBodyCenter"/>
                  <w:spacing w:before="0"/>
                  <w:ind w:left="0"/>
                </w:pPr>
              </w:p>
            </w:tc>
            <w:tc>
              <w:tcPr>
                <w:tcW w:w="1080" w:type="dxa"/>
                <w:tcBorders>
                  <w:top w:val="single" w:sz="6" w:space="0" w:color="auto"/>
                  <w:left w:val="single" w:sz="6" w:space="0" w:color="auto"/>
                  <w:bottom w:val="single" w:sz="6" w:space="0" w:color="auto"/>
                  <w:right w:val="single" w:sz="6" w:space="0" w:color="auto"/>
                </w:tcBorders>
                <w:vAlign w:val="center"/>
              </w:tcPr>
              <w:p w14:paraId="2848D497" w14:textId="77777777" w:rsidR="009647AF" w:rsidRDefault="009647AF" w:rsidP="009647AF">
                <w:pPr>
                  <w:pStyle w:val="CellBodyCenter"/>
                  <w:spacing w:before="0"/>
                  <w:ind w:left="0"/>
                </w:pPr>
              </w:p>
            </w:tc>
            <w:tc>
              <w:tcPr>
                <w:tcW w:w="2340" w:type="dxa"/>
                <w:tcBorders>
                  <w:top w:val="single" w:sz="6" w:space="0" w:color="auto"/>
                  <w:left w:val="single" w:sz="6" w:space="0" w:color="auto"/>
                  <w:bottom w:val="single" w:sz="6" w:space="0" w:color="auto"/>
                  <w:right w:val="single" w:sz="6" w:space="0" w:color="auto"/>
                </w:tcBorders>
                <w:vAlign w:val="center"/>
              </w:tcPr>
              <w:p w14:paraId="0D105C75" w14:textId="3D35E178" w:rsidR="009647AF" w:rsidRDefault="00DA23F6" w:rsidP="009647AF">
                <w:pPr>
                  <w:pStyle w:val="CellBodyLeft"/>
                  <w:spacing w:before="0"/>
                  <w:ind w:left="0"/>
                </w:pPr>
                <w:r>
                  <w:t>Omer Sella</w:t>
                </w:r>
              </w:p>
            </w:tc>
            <w:tc>
              <w:tcPr>
                <w:tcW w:w="3465" w:type="dxa"/>
                <w:tcBorders>
                  <w:top w:val="single" w:sz="6" w:space="0" w:color="auto"/>
                  <w:left w:val="single" w:sz="6" w:space="0" w:color="auto"/>
                  <w:bottom w:val="single" w:sz="6" w:space="0" w:color="auto"/>
                  <w:right w:val="single" w:sz="6" w:space="0" w:color="auto"/>
                </w:tcBorders>
                <w:vAlign w:val="center"/>
              </w:tcPr>
              <w:p w14:paraId="47B79F70" w14:textId="1C1D4BBC" w:rsidR="009647AF" w:rsidRDefault="00DA23F6" w:rsidP="009647AF">
                <w:pPr>
                  <w:pStyle w:val="CellBodyLeft"/>
                  <w:spacing w:before="0"/>
                  <w:ind w:left="0"/>
                </w:pPr>
                <w:r>
                  <w:t>Cleared out the introduction.</w:t>
                </w:r>
              </w:p>
            </w:tc>
            <w:tc>
              <w:tcPr>
                <w:tcW w:w="2250" w:type="dxa"/>
                <w:tcBorders>
                  <w:top w:val="single" w:sz="6" w:space="0" w:color="auto"/>
                  <w:left w:val="single" w:sz="6" w:space="0" w:color="auto"/>
                  <w:bottom w:val="single" w:sz="6" w:space="0" w:color="auto"/>
                  <w:right w:val="single" w:sz="6" w:space="0" w:color="auto"/>
                </w:tcBorders>
                <w:vAlign w:val="center"/>
              </w:tcPr>
              <w:p w14:paraId="6A6C6899" w14:textId="13789C2E" w:rsidR="009647AF" w:rsidRDefault="00DA23F6" w:rsidP="009647AF">
                <w:pPr>
                  <w:pStyle w:val="CellBodyLeft"/>
                  <w:spacing w:before="0"/>
                  <w:ind w:left="0"/>
                </w:pPr>
                <w:r>
                  <w:t>14/06/2016</w:t>
                </w:r>
              </w:p>
            </w:tc>
          </w:tr>
          <w:tr w:rsidR="009647AF" w14:paraId="73782C87" w14:textId="77777777" w:rsidTr="000A2939">
            <w:tc>
              <w:tcPr>
                <w:tcW w:w="990" w:type="dxa"/>
                <w:tcBorders>
                  <w:top w:val="single" w:sz="6" w:space="0" w:color="auto"/>
                  <w:left w:val="single" w:sz="6" w:space="0" w:color="auto"/>
                  <w:bottom w:val="single" w:sz="6" w:space="0" w:color="auto"/>
                  <w:right w:val="single" w:sz="6" w:space="0" w:color="auto"/>
                </w:tcBorders>
                <w:vAlign w:val="center"/>
              </w:tcPr>
              <w:p w14:paraId="77E4E462" w14:textId="77777777" w:rsidR="009647AF" w:rsidRDefault="009647AF" w:rsidP="009647AF">
                <w:pPr>
                  <w:pStyle w:val="CellBodyCenter"/>
                  <w:spacing w:before="0"/>
                  <w:ind w:left="0"/>
                </w:pPr>
              </w:p>
            </w:tc>
            <w:tc>
              <w:tcPr>
                <w:tcW w:w="1080" w:type="dxa"/>
                <w:tcBorders>
                  <w:top w:val="single" w:sz="6" w:space="0" w:color="auto"/>
                  <w:left w:val="single" w:sz="6" w:space="0" w:color="auto"/>
                  <w:bottom w:val="single" w:sz="6" w:space="0" w:color="auto"/>
                  <w:right w:val="single" w:sz="6" w:space="0" w:color="auto"/>
                </w:tcBorders>
                <w:vAlign w:val="center"/>
              </w:tcPr>
              <w:p w14:paraId="231A878D" w14:textId="77777777" w:rsidR="009647AF" w:rsidRDefault="009647AF" w:rsidP="009647AF">
                <w:pPr>
                  <w:pStyle w:val="CellBodyCenter"/>
                  <w:spacing w:before="0"/>
                  <w:ind w:left="0"/>
                </w:pPr>
              </w:p>
            </w:tc>
            <w:tc>
              <w:tcPr>
                <w:tcW w:w="2340" w:type="dxa"/>
                <w:tcBorders>
                  <w:top w:val="single" w:sz="6" w:space="0" w:color="auto"/>
                  <w:left w:val="single" w:sz="6" w:space="0" w:color="auto"/>
                  <w:bottom w:val="single" w:sz="6" w:space="0" w:color="auto"/>
                  <w:right w:val="single" w:sz="6" w:space="0" w:color="auto"/>
                </w:tcBorders>
                <w:vAlign w:val="center"/>
              </w:tcPr>
              <w:p w14:paraId="4BCF011E" w14:textId="3642E0EF" w:rsidR="009647AF" w:rsidRDefault="004F5CB5" w:rsidP="009647AF">
                <w:pPr>
                  <w:pStyle w:val="CellBodyLeft"/>
                  <w:spacing w:before="0"/>
                  <w:ind w:left="0"/>
                </w:pPr>
                <w:r>
                  <w:t>Omer Sella</w:t>
                </w:r>
              </w:p>
            </w:tc>
            <w:tc>
              <w:tcPr>
                <w:tcW w:w="3465" w:type="dxa"/>
                <w:tcBorders>
                  <w:top w:val="single" w:sz="6" w:space="0" w:color="auto"/>
                  <w:left w:val="single" w:sz="6" w:space="0" w:color="auto"/>
                  <w:bottom w:val="single" w:sz="6" w:space="0" w:color="auto"/>
                  <w:right w:val="single" w:sz="6" w:space="0" w:color="auto"/>
                </w:tcBorders>
                <w:vAlign w:val="center"/>
              </w:tcPr>
              <w:p w14:paraId="5F6AAE05" w14:textId="00FA7DA9" w:rsidR="009647AF" w:rsidRDefault="004F5CB5" w:rsidP="009647AF">
                <w:pPr>
                  <w:pStyle w:val="CellBodyLeft"/>
                  <w:spacing w:before="0"/>
                  <w:ind w:left="0"/>
                </w:pPr>
                <w:r>
                  <w:t>Added a different extension option.</w:t>
                </w:r>
              </w:p>
            </w:tc>
            <w:tc>
              <w:tcPr>
                <w:tcW w:w="2250" w:type="dxa"/>
                <w:tcBorders>
                  <w:top w:val="single" w:sz="6" w:space="0" w:color="auto"/>
                  <w:left w:val="single" w:sz="6" w:space="0" w:color="auto"/>
                  <w:bottom w:val="single" w:sz="6" w:space="0" w:color="auto"/>
                  <w:right w:val="single" w:sz="6" w:space="0" w:color="auto"/>
                </w:tcBorders>
                <w:vAlign w:val="center"/>
              </w:tcPr>
              <w:p w14:paraId="1AA2D2A8" w14:textId="3C8F93CE" w:rsidR="009647AF" w:rsidRDefault="004F5CB5" w:rsidP="009647AF">
                <w:pPr>
                  <w:pStyle w:val="CellBodyLeft"/>
                  <w:spacing w:before="0"/>
                  <w:ind w:left="0"/>
                </w:pPr>
                <w:r>
                  <w:t>14/06/2016</w:t>
                </w:r>
              </w:p>
            </w:tc>
          </w:tr>
          <w:tr w:rsidR="0088039B" w14:paraId="7BB0159C" w14:textId="77777777" w:rsidTr="000A2939">
            <w:tc>
              <w:tcPr>
                <w:tcW w:w="990" w:type="dxa"/>
                <w:tcBorders>
                  <w:top w:val="single" w:sz="6" w:space="0" w:color="auto"/>
                  <w:left w:val="single" w:sz="6" w:space="0" w:color="auto"/>
                  <w:bottom w:val="single" w:sz="6" w:space="0" w:color="auto"/>
                  <w:right w:val="single" w:sz="6" w:space="0" w:color="auto"/>
                </w:tcBorders>
                <w:vAlign w:val="center"/>
              </w:tcPr>
              <w:p w14:paraId="038C4359" w14:textId="77777777" w:rsidR="0088039B" w:rsidRDefault="0088039B" w:rsidP="009647AF">
                <w:pPr>
                  <w:pStyle w:val="CellBodyCenter"/>
                  <w:spacing w:before="0"/>
                  <w:ind w:left="0"/>
                </w:pPr>
              </w:p>
            </w:tc>
            <w:tc>
              <w:tcPr>
                <w:tcW w:w="1080" w:type="dxa"/>
                <w:tcBorders>
                  <w:top w:val="single" w:sz="6" w:space="0" w:color="auto"/>
                  <w:left w:val="single" w:sz="6" w:space="0" w:color="auto"/>
                  <w:bottom w:val="single" w:sz="6" w:space="0" w:color="auto"/>
                  <w:right w:val="single" w:sz="6" w:space="0" w:color="auto"/>
                </w:tcBorders>
                <w:vAlign w:val="center"/>
              </w:tcPr>
              <w:p w14:paraId="37004F20" w14:textId="77777777" w:rsidR="0088039B" w:rsidRDefault="0088039B" w:rsidP="009647AF">
                <w:pPr>
                  <w:pStyle w:val="CellBodyCenter"/>
                  <w:spacing w:before="0"/>
                  <w:ind w:left="0"/>
                </w:pPr>
              </w:p>
            </w:tc>
            <w:tc>
              <w:tcPr>
                <w:tcW w:w="2340" w:type="dxa"/>
                <w:tcBorders>
                  <w:top w:val="single" w:sz="6" w:space="0" w:color="auto"/>
                  <w:left w:val="single" w:sz="6" w:space="0" w:color="auto"/>
                  <w:bottom w:val="single" w:sz="6" w:space="0" w:color="auto"/>
                  <w:right w:val="single" w:sz="6" w:space="0" w:color="auto"/>
                </w:tcBorders>
                <w:vAlign w:val="center"/>
              </w:tcPr>
              <w:p w14:paraId="21E85565" w14:textId="5497AE24" w:rsidR="0088039B" w:rsidRDefault="0088039B" w:rsidP="009647AF">
                <w:pPr>
                  <w:pStyle w:val="CellBodyLeft"/>
                  <w:spacing w:before="0"/>
                  <w:ind w:left="0"/>
                </w:pPr>
                <w:r>
                  <w:t>Omer Sella</w:t>
                </w:r>
              </w:p>
            </w:tc>
            <w:tc>
              <w:tcPr>
                <w:tcW w:w="3465" w:type="dxa"/>
                <w:tcBorders>
                  <w:top w:val="single" w:sz="6" w:space="0" w:color="auto"/>
                  <w:left w:val="single" w:sz="6" w:space="0" w:color="auto"/>
                  <w:bottom w:val="single" w:sz="6" w:space="0" w:color="auto"/>
                  <w:right w:val="single" w:sz="6" w:space="0" w:color="auto"/>
                </w:tcBorders>
                <w:vAlign w:val="center"/>
              </w:tcPr>
              <w:p w14:paraId="07E36AF4" w14:textId="026A3251" w:rsidR="0088039B" w:rsidRDefault="0088039B" w:rsidP="009647AF">
                <w:pPr>
                  <w:pStyle w:val="CellBodyLeft"/>
                  <w:spacing w:before="0"/>
                  <w:ind w:left="0"/>
                </w:pPr>
                <w:r>
                  <w:t>AI from ASIC review</w:t>
                </w:r>
                <w:r w:rsidR="00BB334E">
                  <w:t>:</w:t>
                </w:r>
              </w:p>
              <w:p w14:paraId="6D2BBF1C" w14:textId="77777777" w:rsidR="00BB334E" w:rsidRDefault="00BB334E" w:rsidP="009647AF">
                <w:pPr>
                  <w:pStyle w:val="CellBodyLeft"/>
                  <w:spacing w:before="0"/>
                  <w:ind w:left="0"/>
                </w:pPr>
                <w:r>
                  <w:t>Corrected output names.</w:t>
                </w:r>
              </w:p>
              <w:p w14:paraId="4A1C014D" w14:textId="77777777" w:rsidR="00BB334E" w:rsidRDefault="00BB334E" w:rsidP="009647AF">
                <w:pPr>
                  <w:pStyle w:val="CellBodyLeft"/>
                  <w:spacing w:before="0"/>
                  <w:ind w:left="0"/>
                </w:pPr>
                <w:r>
                  <w:t>Unified normalization registers.</w:t>
                </w:r>
              </w:p>
              <w:p w14:paraId="2A756D07" w14:textId="77777777" w:rsidR="00BB334E" w:rsidRDefault="00BB334E" w:rsidP="009647AF">
                <w:pPr>
                  <w:pStyle w:val="CellBodyLeft"/>
                  <w:spacing w:before="0"/>
                  <w:ind w:left="0"/>
                </w:pPr>
                <w:r>
                  <w:t>Added center pixel invalid handling.</w:t>
                </w:r>
              </w:p>
              <w:p w14:paraId="17694657" w14:textId="1DCCE843" w:rsidR="00BB334E" w:rsidRDefault="00BB334E" w:rsidP="009647AF">
                <w:pPr>
                  <w:pStyle w:val="CellBodyLeft"/>
                  <w:spacing w:before="0"/>
                  <w:ind w:left="0"/>
                </w:pPr>
                <w:r>
                  <w:t>Added bit explanation.</w:t>
                </w:r>
              </w:p>
              <w:p w14:paraId="6920C434" w14:textId="05E3F847" w:rsidR="00BB334E" w:rsidRDefault="00BB334E" w:rsidP="009647AF">
                <w:pPr>
                  <w:pStyle w:val="CellBodyLeft"/>
                  <w:spacing w:before="0"/>
                  <w:ind w:left="0"/>
                </w:pPr>
              </w:p>
            </w:tc>
            <w:tc>
              <w:tcPr>
                <w:tcW w:w="2250" w:type="dxa"/>
                <w:tcBorders>
                  <w:top w:val="single" w:sz="6" w:space="0" w:color="auto"/>
                  <w:left w:val="single" w:sz="6" w:space="0" w:color="auto"/>
                  <w:bottom w:val="single" w:sz="6" w:space="0" w:color="auto"/>
                  <w:right w:val="single" w:sz="6" w:space="0" w:color="auto"/>
                </w:tcBorders>
                <w:vAlign w:val="center"/>
              </w:tcPr>
              <w:p w14:paraId="2913E7CB" w14:textId="5F8F21A9" w:rsidR="0088039B" w:rsidRDefault="0088039B" w:rsidP="009647AF">
                <w:pPr>
                  <w:pStyle w:val="CellBodyLeft"/>
                  <w:spacing w:before="0"/>
                  <w:ind w:left="0"/>
                </w:pPr>
                <w:r>
                  <w:t>14/06/2016</w:t>
                </w:r>
              </w:p>
            </w:tc>
          </w:tr>
          <w:tr w:rsidR="000B02B4" w14:paraId="63E5E8B4" w14:textId="77777777" w:rsidTr="000A2939">
            <w:tc>
              <w:tcPr>
                <w:tcW w:w="990" w:type="dxa"/>
                <w:tcBorders>
                  <w:top w:val="single" w:sz="6" w:space="0" w:color="auto"/>
                  <w:left w:val="single" w:sz="6" w:space="0" w:color="auto"/>
                  <w:bottom w:val="single" w:sz="6" w:space="0" w:color="auto"/>
                  <w:right w:val="single" w:sz="6" w:space="0" w:color="auto"/>
                </w:tcBorders>
                <w:vAlign w:val="center"/>
              </w:tcPr>
              <w:p w14:paraId="717EC60B" w14:textId="77777777" w:rsidR="000B02B4" w:rsidRDefault="000B02B4" w:rsidP="009647AF">
                <w:pPr>
                  <w:pStyle w:val="CellBodyCenter"/>
                  <w:spacing w:before="0"/>
                  <w:ind w:left="0"/>
                </w:pPr>
              </w:p>
            </w:tc>
            <w:tc>
              <w:tcPr>
                <w:tcW w:w="1080" w:type="dxa"/>
                <w:tcBorders>
                  <w:top w:val="single" w:sz="6" w:space="0" w:color="auto"/>
                  <w:left w:val="single" w:sz="6" w:space="0" w:color="auto"/>
                  <w:bottom w:val="single" w:sz="6" w:space="0" w:color="auto"/>
                  <w:right w:val="single" w:sz="6" w:space="0" w:color="auto"/>
                </w:tcBorders>
                <w:vAlign w:val="center"/>
              </w:tcPr>
              <w:p w14:paraId="27809540" w14:textId="77777777" w:rsidR="000B02B4" w:rsidRDefault="000B02B4" w:rsidP="009647AF">
                <w:pPr>
                  <w:pStyle w:val="CellBodyCenter"/>
                  <w:spacing w:before="0"/>
                  <w:ind w:left="0"/>
                </w:pPr>
              </w:p>
            </w:tc>
            <w:tc>
              <w:tcPr>
                <w:tcW w:w="2340" w:type="dxa"/>
                <w:tcBorders>
                  <w:top w:val="single" w:sz="6" w:space="0" w:color="auto"/>
                  <w:left w:val="single" w:sz="6" w:space="0" w:color="auto"/>
                  <w:bottom w:val="single" w:sz="6" w:space="0" w:color="auto"/>
                  <w:right w:val="single" w:sz="6" w:space="0" w:color="auto"/>
                </w:tcBorders>
                <w:vAlign w:val="center"/>
              </w:tcPr>
              <w:p w14:paraId="0AEA7878" w14:textId="036026CA" w:rsidR="000B02B4" w:rsidRDefault="000B02B4" w:rsidP="009647AF">
                <w:pPr>
                  <w:pStyle w:val="CellBodyLeft"/>
                  <w:spacing w:before="0"/>
                  <w:ind w:left="0"/>
                </w:pPr>
                <w:r>
                  <w:t>Omer Sella</w:t>
                </w:r>
              </w:p>
            </w:tc>
            <w:tc>
              <w:tcPr>
                <w:tcW w:w="3465" w:type="dxa"/>
                <w:tcBorders>
                  <w:top w:val="single" w:sz="6" w:space="0" w:color="auto"/>
                  <w:left w:val="single" w:sz="6" w:space="0" w:color="auto"/>
                  <w:bottom w:val="single" w:sz="6" w:space="0" w:color="auto"/>
                  <w:right w:val="single" w:sz="6" w:space="0" w:color="auto"/>
                </w:tcBorders>
                <w:vAlign w:val="center"/>
              </w:tcPr>
              <w:p w14:paraId="601C3A41" w14:textId="5A33B3FC" w:rsidR="000B02B4" w:rsidRDefault="00A66DAF" w:rsidP="009647AF">
                <w:pPr>
                  <w:pStyle w:val="CellBodyLeft"/>
                  <w:spacing w:before="0"/>
                  <w:ind w:left="0"/>
                </w:pPr>
                <w:r>
                  <w:t>Revised register names, added “data ==0 implies invalid” handling.</w:t>
                </w:r>
              </w:p>
            </w:tc>
            <w:tc>
              <w:tcPr>
                <w:tcW w:w="2250" w:type="dxa"/>
                <w:tcBorders>
                  <w:top w:val="single" w:sz="6" w:space="0" w:color="auto"/>
                  <w:left w:val="single" w:sz="6" w:space="0" w:color="auto"/>
                  <w:bottom w:val="single" w:sz="6" w:space="0" w:color="auto"/>
                  <w:right w:val="single" w:sz="6" w:space="0" w:color="auto"/>
                </w:tcBorders>
                <w:vAlign w:val="center"/>
              </w:tcPr>
              <w:p w14:paraId="35F3C554" w14:textId="1ABCCD74" w:rsidR="000B02B4" w:rsidRDefault="000B02B4" w:rsidP="009647AF">
                <w:pPr>
                  <w:pStyle w:val="CellBodyLeft"/>
                  <w:spacing w:before="0"/>
                  <w:ind w:left="0"/>
                </w:pPr>
                <w:r>
                  <w:t>15/06/2016</w:t>
                </w:r>
              </w:p>
            </w:tc>
          </w:tr>
          <w:tr w:rsidR="000F7E30" w14:paraId="66EFD02A" w14:textId="77777777" w:rsidTr="000A2939">
            <w:tc>
              <w:tcPr>
                <w:tcW w:w="990" w:type="dxa"/>
                <w:tcBorders>
                  <w:top w:val="single" w:sz="6" w:space="0" w:color="auto"/>
                  <w:left w:val="single" w:sz="6" w:space="0" w:color="auto"/>
                  <w:bottom w:val="single" w:sz="6" w:space="0" w:color="auto"/>
                  <w:right w:val="single" w:sz="6" w:space="0" w:color="auto"/>
                </w:tcBorders>
                <w:vAlign w:val="center"/>
              </w:tcPr>
              <w:p w14:paraId="606D409C" w14:textId="77777777" w:rsidR="000F7E30" w:rsidRDefault="000F7E30" w:rsidP="009647AF">
                <w:pPr>
                  <w:pStyle w:val="CellBodyCenter"/>
                  <w:spacing w:before="0"/>
                  <w:ind w:left="0"/>
                </w:pPr>
              </w:p>
            </w:tc>
            <w:tc>
              <w:tcPr>
                <w:tcW w:w="1080" w:type="dxa"/>
                <w:tcBorders>
                  <w:top w:val="single" w:sz="6" w:space="0" w:color="auto"/>
                  <w:left w:val="single" w:sz="6" w:space="0" w:color="auto"/>
                  <w:bottom w:val="single" w:sz="6" w:space="0" w:color="auto"/>
                  <w:right w:val="single" w:sz="6" w:space="0" w:color="auto"/>
                </w:tcBorders>
                <w:vAlign w:val="center"/>
              </w:tcPr>
              <w:p w14:paraId="5A54799C" w14:textId="77777777" w:rsidR="000F7E30" w:rsidRDefault="000F7E30" w:rsidP="009647AF">
                <w:pPr>
                  <w:pStyle w:val="CellBodyCenter"/>
                  <w:spacing w:before="0"/>
                  <w:ind w:left="0"/>
                </w:pPr>
              </w:p>
            </w:tc>
            <w:tc>
              <w:tcPr>
                <w:tcW w:w="2340" w:type="dxa"/>
                <w:tcBorders>
                  <w:top w:val="single" w:sz="6" w:space="0" w:color="auto"/>
                  <w:left w:val="single" w:sz="6" w:space="0" w:color="auto"/>
                  <w:bottom w:val="single" w:sz="6" w:space="0" w:color="auto"/>
                  <w:right w:val="single" w:sz="6" w:space="0" w:color="auto"/>
                </w:tcBorders>
                <w:vAlign w:val="center"/>
              </w:tcPr>
              <w:p w14:paraId="75CA46D0" w14:textId="5C911F0A" w:rsidR="000F7E30" w:rsidRDefault="000F7E30" w:rsidP="009647AF">
                <w:pPr>
                  <w:pStyle w:val="CellBodyLeft"/>
                  <w:spacing w:before="0"/>
                  <w:ind w:left="0"/>
                </w:pPr>
                <w:r>
                  <w:t>Omer Sella</w:t>
                </w:r>
              </w:p>
            </w:tc>
            <w:tc>
              <w:tcPr>
                <w:tcW w:w="3465" w:type="dxa"/>
                <w:tcBorders>
                  <w:top w:val="single" w:sz="6" w:space="0" w:color="auto"/>
                  <w:left w:val="single" w:sz="6" w:space="0" w:color="auto"/>
                  <w:bottom w:val="single" w:sz="6" w:space="0" w:color="auto"/>
                  <w:right w:val="single" w:sz="6" w:space="0" w:color="auto"/>
                </w:tcBorders>
                <w:vAlign w:val="center"/>
              </w:tcPr>
              <w:p w14:paraId="6C0B7E0A" w14:textId="4660B63F" w:rsidR="000F7E30" w:rsidRDefault="000F7E30" w:rsidP="009647AF">
                <w:pPr>
                  <w:pStyle w:val="CellBodyLeft"/>
                  <w:spacing w:before="0"/>
                  <w:ind w:left="0"/>
                </w:pPr>
                <w:r>
                  <w:t>Added flags</w:t>
                </w:r>
              </w:p>
            </w:tc>
            <w:tc>
              <w:tcPr>
                <w:tcW w:w="2250" w:type="dxa"/>
                <w:tcBorders>
                  <w:top w:val="single" w:sz="6" w:space="0" w:color="auto"/>
                  <w:left w:val="single" w:sz="6" w:space="0" w:color="auto"/>
                  <w:bottom w:val="single" w:sz="6" w:space="0" w:color="auto"/>
                  <w:right w:val="single" w:sz="6" w:space="0" w:color="auto"/>
                </w:tcBorders>
                <w:vAlign w:val="center"/>
              </w:tcPr>
              <w:p w14:paraId="0FEF35CE" w14:textId="073C7325" w:rsidR="000F7E30" w:rsidRDefault="000F7E30" w:rsidP="009647AF">
                <w:pPr>
                  <w:pStyle w:val="CellBodyLeft"/>
                  <w:spacing w:before="0"/>
                  <w:ind w:left="0"/>
                </w:pPr>
                <w:r>
                  <w:t>28/06/2016</w:t>
                </w:r>
              </w:p>
            </w:tc>
          </w:tr>
          <w:tr w:rsidR="0099183B" w14:paraId="1D63077E" w14:textId="77777777" w:rsidTr="000A2939">
            <w:tc>
              <w:tcPr>
                <w:tcW w:w="990" w:type="dxa"/>
                <w:tcBorders>
                  <w:top w:val="single" w:sz="6" w:space="0" w:color="auto"/>
                  <w:left w:val="single" w:sz="6" w:space="0" w:color="auto"/>
                  <w:bottom w:val="single" w:sz="6" w:space="0" w:color="auto"/>
                  <w:right w:val="single" w:sz="6" w:space="0" w:color="auto"/>
                </w:tcBorders>
                <w:vAlign w:val="center"/>
              </w:tcPr>
              <w:p w14:paraId="507AEACA" w14:textId="5B2F7719" w:rsidR="0099183B" w:rsidRDefault="0099183B" w:rsidP="009647AF">
                <w:pPr>
                  <w:pStyle w:val="CellBodyCenter"/>
                  <w:spacing w:before="0"/>
                  <w:ind w:left="0"/>
                </w:pPr>
                <w:r>
                  <w:t>0.6.35</w:t>
                </w:r>
              </w:p>
            </w:tc>
            <w:tc>
              <w:tcPr>
                <w:tcW w:w="1080" w:type="dxa"/>
                <w:tcBorders>
                  <w:top w:val="single" w:sz="6" w:space="0" w:color="auto"/>
                  <w:left w:val="single" w:sz="6" w:space="0" w:color="auto"/>
                  <w:bottom w:val="single" w:sz="6" w:space="0" w:color="auto"/>
                  <w:right w:val="single" w:sz="6" w:space="0" w:color="auto"/>
                </w:tcBorders>
                <w:vAlign w:val="center"/>
              </w:tcPr>
              <w:p w14:paraId="168E195B" w14:textId="77777777" w:rsidR="0099183B" w:rsidRDefault="0099183B" w:rsidP="009647AF">
                <w:pPr>
                  <w:pStyle w:val="CellBodyCenter"/>
                  <w:spacing w:before="0"/>
                  <w:ind w:left="0"/>
                </w:pPr>
              </w:p>
            </w:tc>
            <w:tc>
              <w:tcPr>
                <w:tcW w:w="2340" w:type="dxa"/>
                <w:tcBorders>
                  <w:top w:val="single" w:sz="6" w:space="0" w:color="auto"/>
                  <w:left w:val="single" w:sz="6" w:space="0" w:color="auto"/>
                  <w:bottom w:val="single" w:sz="6" w:space="0" w:color="auto"/>
                  <w:right w:val="single" w:sz="6" w:space="0" w:color="auto"/>
                </w:tcBorders>
                <w:vAlign w:val="center"/>
              </w:tcPr>
              <w:p w14:paraId="646F86F5" w14:textId="79D07862" w:rsidR="0099183B" w:rsidRDefault="0099183B" w:rsidP="009647AF">
                <w:pPr>
                  <w:pStyle w:val="CellBodyLeft"/>
                  <w:spacing w:before="0"/>
                  <w:ind w:left="0"/>
                </w:pPr>
                <w:r>
                  <w:t>Ohad Menashe</w:t>
                </w:r>
              </w:p>
            </w:tc>
            <w:tc>
              <w:tcPr>
                <w:tcW w:w="3465" w:type="dxa"/>
                <w:tcBorders>
                  <w:top w:val="single" w:sz="6" w:space="0" w:color="auto"/>
                  <w:left w:val="single" w:sz="6" w:space="0" w:color="auto"/>
                  <w:bottom w:val="single" w:sz="6" w:space="0" w:color="auto"/>
                  <w:right w:val="single" w:sz="6" w:space="0" w:color="auto"/>
                </w:tcBorders>
                <w:vAlign w:val="center"/>
              </w:tcPr>
              <w:p w14:paraId="2599491C" w14:textId="74B284E5" w:rsidR="0099183B" w:rsidRDefault="0099183B" w:rsidP="009647AF">
                <w:pPr>
                  <w:pStyle w:val="CellBodyLeft"/>
                  <w:spacing w:before="0"/>
                  <w:ind w:left="0"/>
                </w:pPr>
                <w:r>
                  <w:t>Remove deprecated data paths</w:t>
                </w:r>
              </w:p>
            </w:tc>
            <w:tc>
              <w:tcPr>
                <w:tcW w:w="2250" w:type="dxa"/>
                <w:tcBorders>
                  <w:top w:val="single" w:sz="6" w:space="0" w:color="auto"/>
                  <w:left w:val="single" w:sz="6" w:space="0" w:color="auto"/>
                  <w:bottom w:val="single" w:sz="6" w:space="0" w:color="auto"/>
                  <w:right w:val="single" w:sz="6" w:space="0" w:color="auto"/>
                </w:tcBorders>
                <w:vAlign w:val="center"/>
              </w:tcPr>
              <w:p w14:paraId="0496846D" w14:textId="7FA14085" w:rsidR="0099183B" w:rsidRDefault="0099183B" w:rsidP="009647AF">
                <w:pPr>
                  <w:pStyle w:val="CellBodyLeft"/>
                  <w:spacing w:before="0"/>
                  <w:ind w:left="0"/>
                </w:pPr>
                <w:r>
                  <w:t>28/8/2016</w:t>
                </w:r>
              </w:p>
            </w:tc>
          </w:tr>
          <w:tr w:rsidR="001258FF" w14:paraId="1101386C" w14:textId="77777777" w:rsidTr="000A2939">
            <w:tc>
              <w:tcPr>
                <w:tcW w:w="990" w:type="dxa"/>
                <w:tcBorders>
                  <w:top w:val="single" w:sz="6" w:space="0" w:color="auto"/>
                  <w:left w:val="single" w:sz="6" w:space="0" w:color="auto"/>
                  <w:bottom w:val="single" w:sz="6" w:space="0" w:color="auto"/>
                  <w:right w:val="single" w:sz="6" w:space="0" w:color="auto"/>
                </w:tcBorders>
                <w:vAlign w:val="center"/>
              </w:tcPr>
              <w:p w14:paraId="6EE90663" w14:textId="4DB72E81" w:rsidR="001258FF" w:rsidRDefault="001258FF" w:rsidP="001258FF">
                <w:pPr>
                  <w:pStyle w:val="CellBodyCenter"/>
                  <w:spacing w:before="0"/>
                  <w:ind w:left="0"/>
                </w:pPr>
                <w:r>
                  <w:t>0.6.35</w:t>
                </w:r>
              </w:p>
            </w:tc>
            <w:tc>
              <w:tcPr>
                <w:tcW w:w="1080" w:type="dxa"/>
                <w:tcBorders>
                  <w:top w:val="single" w:sz="6" w:space="0" w:color="auto"/>
                  <w:left w:val="single" w:sz="6" w:space="0" w:color="auto"/>
                  <w:bottom w:val="single" w:sz="6" w:space="0" w:color="auto"/>
                  <w:right w:val="single" w:sz="6" w:space="0" w:color="auto"/>
                </w:tcBorders>
                <w:vAlign w:val="center"/>
              </w:tcPr>
              <w:p w14:paraId="7CA70571" w14:textId="77777777" w:rsidR="001258FF" w:rsidRDefault="001258FF" w:rsidP="001258FF">
                <w:pPr>
                  <w:pStyle w:val="CellBodyCenter"/>
                  <w:spacing w:before="0"/>
                  <w:ind w:left="0"/>
                </w:pPr>
              </w:p>
            </w:tc>
            <w:tc>
              <w:tcPr>
                <w:tcW w:w="2340" w:type="dxa"/>
                <w:tcBorders>
                  <w:top w:val="single" w:sz="6" w:space="0" w:color="auto"/>
                  <w:left w:val="single" w:sz="6" w:space="0" w:color="auto"/>
                  <w:bottom w:val="single" w:sz="6" w:space="0" w:color="auto"/>
                  <w:right w:val="single" w:sz="6" w:space="0" w:color="auto"/>
                </w:tcBorders>
                <w:vAlign w:val="center"/>
              </w:tcPr>
              <w:p w14:paraId="2E88AC2C" w14:textId="24A18F2D" w:rsidR="001258FF" w:rsidRDefault="001258FF" w:rsidP="001258FF">
                <w:pPr>
                  <w:pStyle w:val="CellBodyLeft"/>
                  <w:spacing w:before="0"/>
                  <w:ind w:left="0"/>
                </w:pPr>
                <w:r>
                  <w:t>Ohad Menashe</w:t>
                </w:r>
              </w:p>
            </w:tc>
            <w:tc>
              <w:tcPr>
                <w:tcW w:w="3465" w:type="dxa"/>
                <w:tcBorders>
                  <w:top w:val="single" w:sz="6" w:space="0" w:color="auto"/>
                  <w:left w:val="single" w:sz="6" w:space="0" w:color="auto"/>
                  <w:bottom w:val="single" w:sz="6" w:space="0" w:color="auto"/>
                  <w:right w:val="single" w:sz="6" w:space="0" w:color="auto"/>
                </w:tcBorders>
                <w:vAlign w:val="center"/>
              </w:tcPr>
              <w:p w14:paraId="4C41F205" w14:textId="28CD76A3" w:rsidR="001258FF" w:rsidRDefault="001258FF" w:rsidP="001258FF">
                <w:pPr>
                  <w:pStyle w:val="CellBodyLeft"/>
                  <w:spacing w:before="0"/>
                  <w:ind w:left="0"/>
                </w:pPr>
                <w:r>
                  <w:t>Confidence calculation bug: only on valids</w:t>
                </w:r>
              </w:p>
            </w:tc>
            <w:tc>
              <w:tcPr>
                <w:tcW w:w="2250" w:type="dxa"/>
                <w:tcBorders>
                  <w:top w:val="single" w:sz="6" w:space="0" w:color="auto"/>
                  <w:left w:val="single" w:sz="6" w:space="0" w:color="auto"/>
                  <w:bottom w:val="single" w:sz="6" w:space="0" w:color="auto"/>
                  <w:right w:val="single" w:sz="6" w:space="0" w:color="auto"/>
                </w:tcBorders>
                <w:vAlign w:val="center"/>
              </w:tcPr>
              <w:p w14:paraId="18EE8216" w14:textId="34EBC023" w:rsidR="001258FF" w:rsidRDefault="008F7720" w:rsidP="001258FF">
                <w:pPr>
                  <w:pStyle w:val="CellBodyLeft"/>
                  <w:spacing w:before="0"/>
                  <w:ind w:left="0"/>
                </w:pPr>
                <w:r>
                  <w:t>29</w:t>
                </w:r>
                <w:r w:rsidR="001258FF">
                  <w:t>/8/2016</w:t>
                </w:r>
              </w:p>
            </w:tc>
          </w:tr>
          <w:tr w:rsidR="00F855A3" w14:paraId="5A2B2C74" w14:textId="77777777" w:rsidTr="000A2939">
            <w:tc>
              <w:tcPr>
                <w:tcW w:w="990" w:type="dxa"/>
                <w:tcBorders>
                  <w:top w:val="single" w:sz="6" w:space="0" w:color="auto"/>
                  <w:left w:val="single" w:sz="6" w:space="0" w:color="auto"/>
                  <w:bottom w:val="single" w:sz="6" w:space="0" w:color="auto"/>
                  <w:right w:val="single" w:sz="6" w:space="0" w:color="auto"/>
                </w:tcBorders>
                <w:vAlign w:val="center"/>
              </w:tcPr>
              <w:p w14:paraId="586A1F29" w14:textId="77777777" w:rsidR="00F855A3" w:rsidRDefault="00F855A3" w:rsidP="001258FF">
                <w:pPr>
                  <w:pStyle w:val="CellBodyCenter"/>
                  <w:spacing w:before="0"/>
                  <w:ind w:left="0"/>
                </w:pPr>
              </w:p>
            </w:tc>
            <w:tc>
              <w:tcPr>
                <w:tcW w:w="1080" w:type="dxa"/>
                <w:tcBorders>
                  <w:top w:val="single" w:sz="6" w:space="0" w:color="auto"/>
                  <w:left w:val="single" w:sz="6" w:space="0" w:color="auto"/>
                  <w:bottom w:val="single" w:sz="6" w:space="0" w:color="auto"/>
                  <w:right w:val="single" w:sz="6" w:space="0" w:color="auto"/>
                </w:tcBorders>
                <w:vAlign w:val="center"/>
              </w:tcPr>
              <w:p w14:paraId="7A3A513E" w14:textId="77777777" w:rsidR="00F855A3" w:rsidRDefault="00F855A3" w:rsidP="001258FF">
                <w:pPr>
                  <w:pStyle w:val="CellBodyCenter"/>
                  <w:spacing w:before="0"/>
                  <w:ind w:left="0"/>
                </w:pPr>
              </w:p>
            </w:tc>
            <w:tc>
              <w:tcPr>
                <w:tcW w:w="2340" w:type="dxa"/>
                <w:tcBorders>
                  <w:top w:val="single" w:sz="6" w:space="0" w:color="auto"/>
                  <w:left w:val="single" w:sz="6" w:space="0" w:color="auto"/>
                  <w:bottom w:val="single" w:sz="6" w:space="0" w:color="auto"/>
                  <w:right w:val="single" w:sz="6" w:space="0" w:color="auto"/>
                </w:tcBorders>
                <w:vAlign w:val="center"/>
              </w:tcPr>
              <w:p w14:paraId="2A4BA033" w14:textId="4F13ABD1" w:rsidR="00F855A3" w:rsidRDefault="00F855A3" w:rsidP="001258FF">
                <w:pPr>
                  <w:pStyle w:val="CellBodyLeft"/>
                  <w:spacing w:before="0"/>
                  <w:ind w:left="0"/>
                </w:pPr>
                <w:r>
                  <w:t>Omer Sella</w:t>
                </w:r>
              </w:p>
            </w:tc>
            <w:tc>
              <w:tcPr>
                <w:tcW w:w="3465" w:type="dxa"/>
                <w:tcBorders>
                  <w:top w:val="single" w:sz="6" w:space="0" w:color="auto"/>
                  <w:left w:val="single" w:sz="6" w:space="0" w:color="auto"/>
                  <w:bottom w:val="single" w:sz="6" w:space="0" w:color="auto"/>
                  <w:right w:val="single" w:sz="6" w:space="0" w:color="auto"/>
                </w:tcBorders>
                <w:vAlign w:val="center"/>
              </w:tcPr>
              <w:p w14:paraId="324D94ED" w14:textId="40B34BF7" w:rsidR="00F855A3" w:rsidRDefault="00F855A3" w:rsidP="001258FF">
                <w:pPr>
                  <w:pStyle w:val="CellBodyLeft"/>
                  <w:spacing w:before="0"/>
                  <w:ind w:left="0"/>
                </w:pPr>
                <w:r>
                  <w:t>Review</w:t>
                </w:r>
              </w:p>
            </w:tc>
            <w:tc>
              <w:tcPr>
                <w:tcW w:w="2250" w:type="dxa"/>
                <w:tcBorders>
                  <w:top w:val="single" w:sz="6" w:space="0" w:color="auto"/>
                  <w:left w:val="single" w:sz="6" w:space="0" w:color="auto"/>
                  <w:bottom w:val="single" w:sz="6" w:space="0" w:color="auto"/>
                  <w:right w:val="single" w:sz="6" w:space="0" w:color="auto"/>
                </w:tcBorders>
                <w:vAlign w:val="center"/>
              </w:tcPr>
              <w:p w14:paraId="65571E1D" w14:textId="397610CE" w:rsidR="00F855A3" w:rsidRDefault="00F855A3" w:rsidP="001258FF">
                <w:pPr>
                  <w:pStyle w:val="CellBodyLeft"/>
                  <w:spacing w:before="0"/>
                  <w:ind w:left="0"/>
                </w:pPr>
                <w:r>
                  <w:t>01/09/16</w:t>
                </w:r>
              </w:p>
            </w:tc>
          </w:tr>
          <w:tr w:rsidR="00675174" w14:paraId="39972298" w14:textId="77777777" w:rsidTr="000A2939">
            <w:tc>
              <w:tcPr>
                <w:tcW w:w="990" w:type="dxa"/>
                <w:tcBorders>
                  <w:top w:val="single" w:sz="6" w:space="0" w:color="auto"/>
                  <w:left w:val="single" w:sz="6" w:space="0" w:color="auto"/>
                  <w:bottom w:val="single" w:sz="6" w:space="0" w:color="auto"/>
                  <w:right w:val="single" w:sz="6" w:space="0" w:color="auto"/>
                </w:tcBorders>
                <w:vAlign w:val="center"/>
              </w:tcPr>
              <w:p w14:paraId="67461535" w14:textId="77777777" w:rsidR="00675174" w:rsidRDefault="00675174" w:rsidP="001258FF">
                <w:pPr>
                  <w:pStyle w:val="CellBodyCenter"/>
                  <w:spacing w:before="0"/>
                  <w:ind w:left="0"/>
                </w:pPr>
              </w:p>
            </w:tc>
            <w:tc>
              <w:tcPr>
                <w:tcW w:w="1080" w:type="dxa"/>
                <w:tcBorders>
                  <w:top w:val="single" w:sz="6" w:space="0" w:color="auto"/>
                  <w:left w:val="single" w:sz="6" w:space="0" w:color="auto"/>
                  <w:bottom w:val="single" w:sz="6" w:space="0" w:color="auto"/>
                  <w:right w:val="single" w:sz="6" w:space="0" w:color="auto"/>
                </w:tcBorders>
                <w:vAlign w:val="center"/>
              </w:tcPr>
              <w:p w14:paraId="06A877EF" w14:textId="77777777" w:rsidR="00675174" w:rsidRDefault="00675174" w:rsidP="001258FF">
                <w:pPr>
                  <w:pStyle w:val="CellBodyCenter"/>
                  <w:spacing w:before="0"/>
                  <w:ind w:left="0"/>
                </w:pPr>
              </w:p>
            </w:tc>
            <w:tc>
              <w:tcPr>
                <w:tcW w:w="2340" w:type="dxa"/>
                <w:tcBorders>
                  <w:top w:val="single" w:sz="6" w:space="0" w:color="auto"/>
                  <w:left w:val="single" w:sz="6" w:space="0" w:color="auto"/>
                  <w:bottom w:val="single" w:sz="6" w:space="0" w:color="auto"/>
                  <w:right w:val="single" w:sz="6" w:space="0" w:color="auto"/>
                </w:tcBorders>
                <w:vAlign w:val="center"/>
              </w:tcPr>
              <w:p w14:paraId="080DD1F6" w14:textId="16C92D4D" w:rsidR="00675174" w:rsidRDefault="00675174" w:rsidP="001258FF">
                <w:pPr>
                  <w:pStyle w:val="CellBodyLeft"/>
                  <w:spacing w:before="0"/>
                  <w:ind w:left="0"/>
                </w:pPr>
                <w:r>
                  <w:t>Omer Sella</w:t>
                </w:r>
              </w:p>
            </w:tc>
            <w:tc>
              <w:tcPr>
                <w:tcW w:w="3465" w:type="dxa"/>
                <w:tcBorders>
                  <w:top w:val="single" w:sz="6" w:space="0" w:color="auto"/>
                  <w:left w:val="single" w:sz="6" w:space="0" w:color="auto"/>
                  <w:bottom w:val="single" w:sz="6" w:space="0" w:color="auto"/>
                  <w:right w:val="single" w:sz="6" w:space="0" w:color="auto"/>
                </w:tcBorders>
                <w:vAlign w:val="center"/>
              </w:tcPr>
              <w:p w14:paraId="3EDBB372" w14:textId="77777777" w:rsidR="00675174" w:rsidRDefault="00675174" w:rsidP="001258FF">
                <w:pPr>
                  <w:pStyle w:val="CellBodyLeft"/>
                  <w:spacing w:before="0"/>
                  <w:ind w:left="0"/>
                </w:pPr>
                <w:r>
                  <w:t>Correction of rejects from review.</w:t>
                </w:r>
              </w:p>
              <w:p w14:paraId="75D60B4D" w14:textId="77777777" w:rsidR="00675174" w:rsidRDefault="00675174" w:rsidP="00675174">
                <w:pPr>
                  <w:pStyle w:val="CellBodyLeft"/>
                  <w:numPr>
                    <w:ilvl w:val="0"/>
                    <w:numId w:val="27"/>
                  </w:numPr>
                  <w:spacing w:before="0"/>
                </w:pPr>
                <w:r>
                  <w:t>Separated control registers from configuration.</w:t>
                </w:r>
              </w:p>
              <w:p w14:paraId="55A4CC2B" w14:textId="77777777" w:rsidR="00675174" w:rsidRDefault="00675174" w:rsidP="00675174">
                <w:pPr>
                  <w:pStyle w:val="CellBodyLeft"/>
                  <w:numPr>
                    <w:ilvl w:val="0"/>
                    <w:numId w:val="27"/>
                  </w:numPr>
                  <w:spacing w:before="0"/>
                </w:pPr>
                <w:r>
                  <w:t>Changed central weight text.</w:t>
                </w:r>
              </w:p>
              <w:p w14:paraId="153C7E72" w14:textId="6C81FD2E" w:rsidR="00675174" w:rsidRDefault="00675174" w:rsidP="00675174">
                <w:pPr>
                  <w:pStyle w:val="CellBodyLeft"/>
                  <w:numPr>
                    <w:ilvl w:val="0"/>
                    <w:numId w:val="27"/>
                  </w:numPr>
                  <w:spacing w:before="0"/>
                </w:pPr>
                <w:r>
                  <w:t>Separated IR from depth.</w:t>
                </w:r>
              </w:p>
            </w:tc>
            <w:tc>
              <w:tcPr>
                <w:tcW w:w="2250" w:type="dxa"/>
                <w:tcBorders>
                  <w:top w:val="single" w:sz="6" w:space="0" w:color="auto"/>
                  <w:left w:val="single" w:sz="6" w:space="0" w:color="auto"/>
                  <w:bottom w:val="single" w:sz="6" w:space="0" w:color="auto"/>
                  <w:right w:val="single" w:sz="6" w:space="0" w:color="auto"/>
                </w:tcBorders>
                <w:vAlign w:val="center"/>
              </w:tcPr>
              <w:p w14:paraId="4CCB981B" w14:textId="51DAD063" w:rsidR="00675174" w:rsidRDefault="00675174" w:rsidP="001258FF">
                <w:pPr>
                  <w:pStyle w:val="CellBodyLeft"/>
                  <w:spacing w:before="0"/>
                  <w:ind w:left="0"/>
                </w:pPr>
                <w:r>
                  <w:t>12/09/2016</w:t>
                </w:r>
              </w:p>
            </w:tc>
          </w:tr>
          <w:tr w:rsidR="0063146E" w14:paraId="3E90F16F" w14:textId="77777777" w:rsidTr="000A2939">
            <w:tc>
              <w:tcPr>
                <w:tcW w:w="990" w:type="dxa"/>
                <w:tcBorders>
                  <w:top w:val="single" w:sz="6" w:space="0" w:color="auto"/>
                  <w:left w:val="single" w:sz="6" w:space="0" w:color="auto"/>
                  <w:bottom w:val="single" w:sz="6" w:space="0" w:color="auto"/>
                  <w:right w:val="single" w:sz="6" w:space="0" w:color="auto"/>
                </w:tcBorders>
                <w:vAlign w:val="center"/>
              </w:tcPr>
              <w:p w14:paraId="0D3C3732" w14:textId="6810E2F6" w:rsidR="0063146E" w:rsidRDefault="0063146E" w:rsidP="001258FF">
                <w:pPr>
                  <w:pStyle w:val="CellBodyCenter"/>
                  <w:spacing w:before="0"/>
                  <w:ind w:left="0"/>
                </w:pPr>
                <w:r>
                  <w:t>0.6.37</w:t>
                </w:r>
              </w:p>
            </w:tc>
            <w:tc>
              <w:tcPr>
                <w:tcW w:w="1080" w:type="dxa"/>
                <w:tcBorders>
                  <w:top w:val="single" w:sz="6" w:space="0" w:color="auto"/>
                  <w:left w:val="single" w:sz="6" w:space="0" w:color="auto"/>
                  <w:bottom w:val="single" w:sz="6" w:space="0" w:color="auto"/>
                  <w:right w:val="single" w:sz="6" w:space="0" w:color="auto"/>
                </w:tcBorders>
                <w:vAlign w:val="center"/>
              </w:tcPr>
              <w:p w14:paraId="5A1E2D03" w14:textId="77777777" w:rsidR="0063146E" w:rsidRDefault="0063146E" w:rsidP="001258FF">
                <w:pPr>
                  <w:pStyle w:val="CellBodyCenter"/>
                  <w:spacing w:before="0"/>
                  <w:ind w:left="0"/>
                </w:pPr>
              </w:p>
            </w:tc>
            <w:tc>
              <w:tcPr>
                <w:tcW w:w="2340" w:type="dxa"/>
                <w:tcBorders>
                  <w:top w:val="single" w:sz="6" w:space="0" w:color="auto"/>
                  <w:left w:val="single" w:sz="6" w:space="0" w:color="auto"/>
                  <w:bottom w:val="single" w:sz="6" w:space="0" w:color="auto"/>
                  <w:right w:val="single" w:sz="6" w:space="0" w:color="auto"/>
                </w:tcBorders>
                <w:vAlign w:val="center"/>
              </w:tcPr>
              <w:p w14:paraId="52B1C09A" w14:textId="34C797A2" w:rsidR="0063146E" w:rsidRDefault="0063146E" w:rsidP="001258FF">
                <w:pPr>
                  <w:pStyle w:val="CellBodyLeft"/>
                  <w:spacing w:before="0"/>
                  <w:ind w:left="0"/>
                </w:pPr>
                <w:r>
                  <w:t>Omer Sella</w:t>
                </w:r>
              </w:p>
            </w:tc>
            <w:tc>
              <w:tcPr>
                <w:tcW w:w="3465" w:type="dxa"/>
                <w:tcBorders>
                  <w:top w:val="single" w:sz="6" w:space="0" w:color="auto"/>
                  <w:left w:val="single" w:sz="6" w:space="0" w:color="auto"/>
                  <w:bottom w:val="single" w:sz="6" w:space="0" w:color="auto"/>
                  <w:right w:val="single" w:sz="6" w:space="0" w:color="auto"/>
                </w:tcBorders>
                <w:vAlign w:val="center"/>
              </w:tcPr>
              <w:p w14:paraId="16EC60AC" w14:textId="657A7A54" w:rsidR="0063146E" w:rsidRDefault="0063146E" w:rsidP="0063146E">
                <w:pPr>
                  <w:pStyle w:val="CellBodyLeft"/>
                  <w:spacing w:before="0"/>
                  <w:ind w:left="0"/>
                </w:pPr>
                <w:r>
                  <w:t xml:space="preserve">Matched doc to code – </w:t>
                </w:r>
              </w:p>
              <w:p w14:paraId="47964DB0" w14:textId="77777777" w:rsidR="0063146E" w:rsidRDefault="0063146E" w:rsidP="0063146E">
                <w:pPr>
                  <w:pStyle w:val="CellBodyLeft"/>
                  <w:numPr>
                    <w:ilvl w:val="0"/>
                    <w:numId w:val="27"/>
                  </w:numPr>
                  <w:spacing w:before="0"/>
                </w:pPr>
                <w:r>
                  <w:t>Sort – bypass modes.</w:t>
                </w:r>
              </w:p>
              <w:p w14:paraId="0836BF19" w14:textId="3444411A" w:rsidR="0063146E" w:rsidRDefault="0063146E" w:rsidP="0063146E">
                <w:pPr>
                  <w:pStyle w:val="CellBodyLeft"/>
                  <w:numPr>
                    <w:ilvl w:val="0"/>
                    <w:numId w:val="27"/>
                  </w:numPr>
                  <w:spacing w:before="0"/>
                </w:pPr>
                <w:r>
                  <w:t>Sort – centre weight.</w:t>
                </w:r>
              </w:p>
            </w:tc>
            <w:tc>
              <w:tcPr>
                <w:tcW w:w="2250" w:type="dxa"/>
                <w:tcBorders>
                  <w:top w:val="single" w:sz="6" w:space="0" w:color="auto"/>
                  <w:left w:val="single" w:sz="6" w:space="0" w:color="auto"/>
                  <w:bottom w:val="single" w:sz="6" w:space="0" w:color="auto"/>
                  <w:right w:val="single" w:sz="6" w:space="0" w:color="auto"/>
                </w:tcBorders>
                <w:vAlign w:val="center"/>
              </w:tcPr>
              <w:p w14:paraId="374DCBD1" w14:textId="6ADFF1A6" w:rsidR="0063146E" w:rsidRDefault="0063146E" w:rsidP="001258FF">
                <w:pPr>
                  <w:pStyle w:val="CellBodyLeft"/>
                  <w:spacing w:before="0"/>
                  <w:ind w:left="0"/>
                </w:pPr>
                <w:r>
                  <w:t>18/09/2016</w:t>
                </w:r>
              </w:p>
            </w:tc>
          </w:tr>
          <w:tr w:rsidR="00CE7C01" w14:paraId="079169EC" w14:textId="77777777" w:rsidTr="000A2939">
            <w:trPr>
              <w:ins w:id="11" w:author="Sella, Omer" w:date="2016-09-29T10:52:00Z"/>
            </w:trPr>
            <w:tc>
              <w:tcPr>
                <w:tcW w:w="990" w:type="dxa"/>
                <w:tcBorders>
                  <w:top w:val="single" w:sz="6" w:space="0" w:color="auto"/>
                  <w:left w:val="single" w:sz="6" w:space="0" w:color="auto"/>
                  <w:bottom w:val="single" w:sz="6" w:space="0" w:color="auto"/>
                  <w:right w:val="single" w:sz="6" w:space="0" w:color="auto"/>
                </w:tcBorders>
                <w:vAlign w:val="center"/>
              </w:tcPr>
              <w:p w14:paraId="2DC4BCDB" w14:textId="563C4F6F" w:rsidR="00CE7C01" w:rsidRDefault="00CE7C01" w:rsidP="001258FF">
                <w:pPr>
                  <w:pStyle w:val="CellBodyCenter"/>
                  <w:spacing w:before="0"/>
                  <w:ind w:left="0"/>
                  <w:rPr>
                    <w:ins w:id="12" w:author="Sella, Omer" w:date="2016-09-29T10:52:00Z"/>
                  </w:rPr>
                </w:pPr>
                <w:ins w:id="13" w:author="Sella, Omer" w:date="2016-09-29T10:52:00Z">
                  <w:r>
                    <w:t>0.7.39</w:t>
                  </w:r>
                </w:ins>
              </w:p>
            </w:tc>
            <w:tc>
              <w:tcPr>
                <w:tcW w:w="1080" w:type="dxa"/>
                <w:tcBorders>
                  <w:top w:val="single" w:sz="6" w:space="0" w:color="auto"/>
                  <w:left w:val="single" w:sz="6" w:space="0" w:color="auto"/>
                  <w:bottom w:val="single" w:sz="6" w:space="0" w:color="auto"/>
                  <w:right w:val="single" w:sz="6" w:space="0" w:color="auto"/>
                </w:tcBorders>
                <w:vAlign w:val="center"/>
              </w:tcPr>
              <w:p w14:paraId="6F8DDBF9" w14:textId="77777777" w:rsidR="00CE7C01" w:rsidRDefault="00CE7C01" w:rsidP="001258FF">
                <w:pPr>
                  <w:pStyle w:val="CellBodyCenter"/>
                  <w:spacing w:before="0"/>
                  <w:ind w:left="0"/>
                  <w:rPr>
                    <w:ins w:id="14" w:author="Sella, Omer" w:date="2016-09-29T10:52:00Z"/>
                  </w:rPr>
                </w:pPr>
              </w:p>
            </w:tc>
            <w:tc>
              <w:tcPr>
                <w:tcW w:w="2340" w:type="dxa"/>
                <w:tcBorders>
                  <w:top w:val="single" w:sz="6" w:space="0" w:color="auto"/>
                  <w:left w:val="single" w:sz="6" w:space="0" w:color="auto"/>
                  <w:bottom w:val="single" w:sz="6" w:space="0" w:color="auto"/>
                  <w:right w:val="single" w:sz="6" w:space="0" w:color="auto"/>
                </w:tcBorders>
                <w:vAlign w:val="center"/>
              </w:tcPr>
              <w:p w14:paraId="303CC510" w14:textId="62C0263F" w:rsidR="00CE7C01" w:rsidRDefault="00CE7C01" w:rsidP="001258FF">
                <w:pPr>
                  <w:pStyle w:val="CellBodyLeft"/>
                  <w:spacing w:before="0"/>
                  <w:ind w:left="0"/>
                  <w:rPr>
                    <w:ins w:id="15" w:author="Sella, Omer" w:date="2016-09-29T10:52:00Z"/>
                  </w:rPr>
                </w:pPr>
                <w:ins w:id="16" w:author="Sella, Omer" w:date="2016-09-29T10:52:00Z">
                  <w:r>
                    <w:t>Omer Sella</w:t>
                  </w:r>
                </w:ins>
              </w:p>
            </w:tc>
            <w:tc>
              <w:tcPr>
                <w:tcW w:w="3465" w:type="dxa"/>
                <w:tcBorders>
                  <w:top w:val="single" w:sz="6" w:space="0" w:color="auto"/>
                  <w:left w:val="single" w:sz="6" w:space="0" w:color="auto"/>
                  <w:bottom w:val="single" w:sz="6" w:space="0" w:color="auto"/>
                  <w:right w:val="single" w:sz="6" w:space="0" w:color="auto"/>
                </w:tcBorders>
                <w:vAlign w:val="center"/>
              </w:tcPr>
              <w:p w14:paraId="00881F53" w14:textId="77777777" w:rsidR="00CE7C01" w:rsidRDefault="00CE7C01" w:rsidP="0063146E">
                <w:pPr>
                  <w:pStyle w:val="CellBodyLeft"/>
                  <w:spacing w:before="0"/>
                  <w:ind w:left="0"/>
                  <w:rPr>
                    <w:ins w:id="17" w:author="Sella, Omer" w:date="2016-09-29T10:52:00Z"/>
                  </w:rPr>
                </w:pPr>
                <w:ins w:id="18" w:author="Sella, Omer" w:date="2016-09-29T10:52:00Z">
                  <w:r>
                    <w:t>Added explanation on confidence averaging.</w:t>
                  </w:r>
                </w:ins>
              </w:p>
              <w:p w14:paraId="2660B5FB" w14:textId="37EBAF4B" w:rsidR="00CE7C01" w:rsidRDefault="00CE7C01" w:rsidP="0063146E">
                <w:pPr>
                  <w:pStyle w:val="CellBodyLeft"/>
                  <w:spacing w:before="0"/>
                  <w:ind w:left="0"/>
                  <w:rPr>
                    <w:ins w:id="19" w:author="Sella, Omer" w:date="2016-09-29T10:52:00Z"/>
                  </w:rPr>
                </w:pPr>
                <w:ins w:id="20" w:author="Sella, Omer" w:date="2016-09-29T10:52:00Z">
                  <w:r>
                    <w:t>Added a look up table (hard coded) for division when averaging.</w:t>
                  </w:r>
                </w:ins>
              </w:p>
            </w:tc>
            <w:tc>
              <w:tcPr>
                <w:tcW w:w="2250" w:type="dxa"/>
                <w:tcBorders>
                  <w:top w:val="single" w:sz="6" w:space="0" w:color="auto"/>
                  <w:left w:val="single" w:sz="6" w:space="0" w:color="auto"/>
                  <w:bottom w:val="single" w:sz="6" w:space="0" w:color="auto"/>
                  <w:right w:val="single" w:sz="6" w:space="0" w:color="auto"/>
                </w:tcBorders>
                <w:vAlign w:val="center"/>
              </w:tcPr>
              <w:p w14:paraId="67321661" w14:textId="67B0A493" w:rsidR="00CE7C01" w:rsidRDefault="00CE7C01" w:rsidP="001258FF">
                <w:pPr>
                  <w:pStyle w:val="CellBodyLeft"/>
                  <w:spacing w:before="0"/>
                  <w:ind w:left="0"/>
                  <w:rPr>
                    <w:ins w:id="21" w:author="Sella, Omer" w:date="2016-09-29T10:52:00Z"/>
                  </w:rPr>
                </w:pPr>
                <w:ins w:id="22" w:author="Sella, Omer" w:date="2016-09-29T10:53:00Z">
                  <w:r>
                    <w:t>29/09/2016</w:t>
                  </w:r>
                </w:ins>
              </w:p>
            </w:tc>
          </w:tr>
          <w:tr w:rsidR="006E2AA1" w14:paraId="62EC94BF" w14:textId="77777777" w:rsidTr="000A2939">
            <w:trPr>
              <w:ins w:id="23" w:author="Sella, Omer" w:date="2016-10-06T09:05:00Z"/>
            </w:trPr>
            <w:tc>
              <w:tcPr>
                <w:tcW w:w="990" w:type="dxa"/>
                <w:tcBorders>
                  <w:top w:val="single" w:sz="6" w:space="0" w:color="auto"/>
                  <w:left w:val="single" w:sz="6" w:space="0" w:color="auto"/>
                  <w:bottom w:val="single" w:sz="6" w:space="0" w:color="auto"/>
                  <w:right w:val="single" w:sz="6" w:space="0" w:color="auto"/>
                </w:tcBorders>
                <w:vAlign w:val="center"/>
              </w:tcPr>
              <w:p w14:paraId="1C8A33C6" w14:textId="34A59732" w:rsidR="006E2AA1" w:rsidRDefault="006E2AA1" w:rsidP="001258FF">
                <w:pPr>
                  <w:pStyle w:val="CellBodyCenter"/>
                  <w:spacing w:before="0"/>
                  <w:ind w:left="0"/>
                  <w:rPr>
                    <w:ins w:id="24" w:author="Sella, Omer" w:date="2016-10-06T09:05:00Z"/>
                  </w:rPr>
                </w:pPr>
                <w:ins w:id="25" w:author="Sella, Omer" w:date="2016-10-06T09:05:00Z">
                  <w:r>
                    <w:t>0.7.40</w:t>
                  </w:r>
                </w:ins>
              </w:p>
            </w:tc>
            <w:tc>
              <w:tcPr>
                <w:tcW w:w="1080" w:type="dxa"/>
                <w:tcBorders>
                  <w:top w:val="single" w:sz="6" w:space="0" w:color="auto"/>
                  <w:left w:val="single" w:sz="6" w:space="0" w:color="auto"/>
                  <w:bottom w:val="single" w:sz="6" w:space="0" w:color="auto"/>
                  <w:right w:val="single" w:sz="6" w:space="0" w:color="auto"/>
                </w:tcBorders>
                <w:vAlign w:val="center"/>
              </w:tcPr>
              <w:p w14:paraId="7CF10114" w14:textId="77777777" w:rsidR="006E2AA1" w:rsidRDefault="006E2AA1" w:rsidP="001258FF">
                <w:pPr>
                  <w:pStyle w:val="CellBodyCenter"/>
                  <w:spacing w:before="0"/>
                  <w:ind w:left="0"/>
                  <w:rPr>
                    <w:ins w:id="26" w:author="Sella, Omer" w:date="2016-10-06T09:05:00Z"/>
                  </w:rPr>
                </w:pPr>
              </w:p>
            </w:tc>
            <w:tc>
              <w:tcPr>
                <w:tcW w:w="2340" w:type="dxa"/>
                <w:tcBorders>
                  <w:top w:val="single" w:sz="6" w:space="0" w:color="auto"/>
                  <w:left w:val="single" w:sz="6" w:space="0" w:color="auto"/>
                  <w:bottom w:val="single" w:sz="6" w:space="0" w:color="auto"/>
                  <w:right w:val="single" w:sz="6" w:space="0" w:color="auto"/>
                </w:tcBorders>
                <w:vAlign w:val="center"/>
              </w:tcPr>
              <w:p w14:paraId="44C3476A" w14:textId="4FA62A16" w:rsidR="006E2AA1" w:rsidRDefault="006E2AA1" w:rsidP="001258FF">
                <w:pPr>
                  <w:pStyle w:val="CellBodyLeft"/>
                  <w:spacing w:before="0"/>
                  <w:ind w:left="0"/>
                  <w:rPr>
                    <w:ins w:id="27" w:author="Sella, Omer" w:date="2016-10-06T09:05:00Z"/>
                  </w:rPr>
                </w:pPr>
                <w:ins w:id="28" w:author="Sella, Omer" w:date="2016-10-06T09:05:00Z">
                  <w:r>
                    <w:t>Omer Sella</w:t>
                  </w:r>
                </w:ins>
              </w:p>
            </w:tc>
            <w:tc>
              <w:tcPr>
                <w:tcW w:w="3465" w:type="dxa"/>
                <w:tcBorders>
                  <w:top w:val="single" w:sz="6" w:space="0" w:color="auto"/>
                  <w:left w:val="single" w:sz="6" w:space="0" w:color="auto"/>
                  <w:bottom w:val="single" w:sz="6" w:space="0" w:color="auto"/>
                  <w:right w:val="single" w:sz="6" w:space="0" w:color="auto"/>
                </w:tcBorders>
                <w:vAlign w:val="center"/>
              </w:tcPr>
              <w:p w14:paraId="34A96E6D" w14:textId="77777777" w:rsidR="006E2AA1" w:rsidRDefault="006E2AA1" w:rsidP="0063146E">
                <w:pPr>
                  <w:pStyle w:val="CellBodyLeft"/>
                  <w:spacing w:before="0"/>
                  <w:ind w:left="0"/>
                  <w:rPr>
                    <w:ins w:id="29" w:author="Sella, Omer" w:date="2016-10-06T09:05:00Z"/>
                  </w:rPr>
                </w:pPr>
                <w:ins w:id="30" w:author="Sella, Omer" w:date="2016-10-06T09:05:00Z">
                  <w:r>
                    <w:t>Following a code review with Ohad the following changes were made:</w:t>
                  </w:r>
                </w:ins>
              </w:p>
              <w:p w14:paraId="02AE5178" w14:textId="77777777" w:rsidR="006E2AA1" w:rsidRDefault="006E2AA1">
                <w:pPr>
                  <w:pStyle w:val="CellBodyLeft"/>
                  <w:numPr>
                    <w:ilvl w:val="0"/>
                    <w:numId w:val="28"/>
                  </w:numPr>
                  <w:spacing w:before="0"/>
                  <w:rPr>
                    <w:ins w:id="31" w:author="Sella, Omer" w:date="2016-10-06T09:05:00Z"/>
                  </w:rPr>
                  <w:pPrChange w:id="32" w:author="Sella, Omer" w:date="2016-10-06T09:05:00Z">
                    <w:pPr>
                      <w:pStyle w:val="CellBodyLeft"/>
                      <w:spacing w:before="0"/>
                      <w:ind w:left="0"/>
                    </w:pPr>
                  </w:pPrChange>
                </w:pPr>
                <w:ins w:id="33" w:author="Sella, Omer" w:date="2016-10-06T09:05:00Z">
                  <w:r>
                    <w:t>Sort changes confidence only of invalid depth pixels. i.e.: if the pixel was valid, but sort was performed, its confidence does not change.</w:t>
                  </w:r>
                </w:ins>
              </w:p>
              <w:p w14:paraId="12977DC2" w14:textId="74706831" w:rsidR="006E2AA1" w:rsidRDefault="006E2AA1">
                <w:pPr>
                  <w:pStyle w:val="CellBodyLeft"/>
                  <w:numPr>
                    <w:ilvl w:val="0"/>
                    <w:numId w:val="28"/>
                  </w:numPr>
                  <w:spacing w:before="0"/>
                  <w:rPr>
                    <w:ins w:id="34" w:author="Sella, Omer" w:date="2016-10-06T09:05:00Z"/>
                  </w:rPr>
                  <w:pPrChange w:id="35" w:author="Sella, Omer" w:date="2016-10-06T09:05:00Z">
                    <w:pPr>
                      <w:pStyle w:val="CellBodyLeft"/>
                      <w:spacing w:before="0"/>
                      <w:ind w:left="0"/>
                    </w:pPr>
                  </w:pPrChange>
                </w:pPr>
                <w:ins w:id="36" w:author="Sella, Omer" w:date="2016-10-06T09:06:00Z">
                  <w:r>
                    <w:t>Division table:</w:t>
                  </w:r>
                </w:ins>
                <w:ins w:id="37" w:author="Sella, Omer" w:date="2016-10-06T09:10:00Z">
                  <w:r>
                    <w:t xml:space="preserve"> The numbers by which we multiply in order to average the confidence were changed to satisfy that the average when all valid pixels </w:t>
                  </w:r>
                </w:ins>
                <w:ins w:id="38" w:author="Sella, Omer" w:date="2016-10-06T09:11:00Z">
                  <w:r>
                    <w:t xml:space="preserve">have confidence </w:t>
                  </w:r>
                </w:ins>
                <w:ins w:id="39" w:author="Sella, Omer" w:date="2016-10-06T09:10:00Z">
                  <w:r>
                    <w:t xml:space="preserve"> 15 </w:t>
                  </w:r>
                </w:ins>
                <w:ins w:id="40" w:author="Sella, Omer" w:date="2016-10-06T09:11:00Z">
                  <w:r>
                    <w:t>– remains 15.</w:t>
                  </w:r>
                </w:ins>
              </w:p>
            </w:tc>
            <w:tc>
              <w:tcPr>
                <w:tcW w:w="2250" w:type="dxa"/>
                <w:tcBorders>
                  <w:top w:val="single" w:sz="6" w:space="0" w:color="auto"/>
                  <w:left w:val="single" w:sz="6" w:space="0" w:color="auto"/>
                  <w:bottom w:val="single" w:sz="6" w:space="0" w:color="auto"/>
                  <w:right w:val="single" w:sz="6" w:space="0" w:color="auto"/>
                </w:tcBorders>
                <w:vAlign w:val="center"/>
              </w:tcPr>
              <w:p w14:paraId="58C0438E" w14:textId="77777777" w:rsidR="006E2AA1" w:rsidRDefault="006E2AA1" w:rsidP="001258FF">
                <w:pPr>
                  <w:pStyle w:val="CellBodyLeft"/>
                  <w:spacing w:before="0"/>
                  <w:ind w:left="0"/>
                  <w:rPr>
                    <w:ins w:id="41" w:author="Sella, Omer" w:date="2016-10-06T09:05:00Z"/>
                  </w:rPr>
                </w:pPr>
              </w:p>
            </w:tc>
          </w:tr>
          <w:tr w:rsidR="00CC0D40" w14:paraId="2388D213" w14:textId="77777777" w:rsidTr="000A2939">
            <w:trPr>
              <w:ins w:id="42" w:author="Sella, Omer" w:date="2016-10-09T09:22:00Z"/>
            </w:trPr>
            <w:tc>
              <w:tcPr>
                <w:tcW w:w="990" w:type="dxa"/>
                <w:tcBorders>
                  <w:top w:val="single" w:sz="6" w:space="0" w:color="auto"/>
                  <w:left w:val="single" w:sz="6" w:space="0" w:color="auto"/>
                  <w:bottom w:val="single" w:sz="6" w:space="0" w:color="auto"/>
                  <w:right w:val="single" w:sz="6" w:space="0" w:color="auto"/>
                </w:tcBorders>
                <w:vAlign w:val="center"/>
              </w:tcPr>
              <w:p w14:paraId="3EF3D57A" w14:textId="325FC75D" w:rsidR="00CC0D40" w:rsidRDefault="00CC0D40" w:rsidP="001258FF">
                <w:pPr>
                  <w:pStyle w:val="CellBodyCenter"/>
                  <w:spacing w:before="0"/>
                  <w:ind w:left="0"/>
                  <w:rPr>
                    <w:ins w:id="43" w:author="Sella, Omer" w:date="2016-10-09T09:22:00Z"/>
                  </w:rPr>
                </w:pPr>
                <w:ins w:id="44" w:author="Sella, Omer" w:date="2016-10-09T09:23:00Z">
                  <w:r>
                    <w:t>0.7.41</w:t>
                  </w:r>
                </w:ins>
              </w:p>
            </w:tc>
            <w:tc>
              <w:tcPr>
                <w:tcW w:w="1080" w:type="dxa"/>
                <w:tcBorders>
                  <w:top w:val="single" w:sz="6" w:space="0" w:color="auto"/>
                  <w:left w:val="single" w:sz="6" w:space="0" w:color="auto"/>
                  <w:bottom w:val="single" w:sz="6" w:space="0" w:color="auto"/>
                  <w:right w:val="single" w:sz="6" w:space="0" w:color="auto"/>
                </w:tcBorders>
                <w:vAlign w:val="center"/>
              </w:tcPr>
              <w:p w14:paraId="2B517D77" w14:textId="77777777" w:rsidR="00CC0D40" w:rsidRDefault="00CC0D40" w:rsidP="001258FF">
                <w:pPr>
                  <w:pStyle w:val="CellBodyCenter"/>
                  <w:spacing w:before="0"/>
                  <w:ind w:left="0"/>
                  <w:rPr>
                    <w:ins w:id="45" w:author="Sella, Omer" w:date="2016-10-09T09:22:00Z"/>
                  </w:rPr>
                </w:pPr>
              </w:p>
            </w:tc>
            <w:tc>
              <w:tcPr>
                <w:tcW w:w="2340" w:type="dxa"/>
                <w:tcBorders>
                  <w:top w:val="single" w:sz="6" w:space="0" w:color="auto"/>
                  <w:left w:val="single" w:sz="6" w:space="0" w:color="auto"/>
                  <w:bottom w:val="single" w:sz="6" w:space="0" w:color="auto"/>
                  <w:right w:val="single" w:sz="6" w:space="0" w:color="auto"/>
                </w:tcBorders>
                <w:vAlign w:val="center"/>
              </w:tcPr>
              <w:p w14:paraId="70471764" w14:textId="1F700BB6" w:rsidR="00CC0D40" w:rsidRDefault="00CC0D40" w:rsidP="001258FF">
                <w:pPr>
                  <w:pStyle w:val="CellBodyLeft"/>
                  <w:spacing w:before="0"/>
                  <w:ind w:left="0"/>
                  <w:rPr>
                    <w:ins w:id="46" w:author="Sella, Omer" w:date="2016-10-09T09:22:00Z"/>
                  </w:rPr>
                </w:pPr>
                <w:ins w:id="47" w:author="Sella, Omer" w:date="2016-10-09T09:23:00Z">
                  <w:r>
                    <w:t>Omer Sella</w:t>
                  </w:r>
                </w:ins>
              </w:p>
            </w:tc>
            <w:tc>
              <w:tcPr>
                <w:tcW w:w="3465" w:type="dxa"/>
                <w:tcBorders>
                  <w:top w:val="single" w:sz="6" w:space="0" w:color="auto"/>
                  <w:left w:val="single" w:sz="6" w:space="0" w:color="auto"/>
                  <w:bottom w:val="single" w:sz="6" w:space="0" w:color="auto"/>
                  <w:right w:val="single" w:sz="6" w:space="0" w:color="auto"/>
                </w:tcBorders>
                <w:vAlign w:val="center"/>
              </w:tcPr>
              <w:p w14:paraId="287DFF30" w14:textId="77777777" w:rsidR="00CC0D40" w:rsidRDefault="00CC0D40" w:rsidP="0063146E">
                <w:pPr>
                  <w:pStyle w:val="CellBodyLeft"/>
                  <w:spacing w:before="0"/>
                  <w:ind w:left="0"/>
                  <w:rPr>
                    <w:ins w:id="48" w:author="Sella, Omer" w:date="2016-10-09T09:23:00Z"/>
                  </w:rPr>
                </w:pPr>
                <w:ins w:id="49" w:author="Sella, Omer" w:date="2016-10-09T09:23:00Z">
                  <w:r>
                    <w:t>Scan hole exception:</w:t>
                  </w:r>
                </w:ins>
              </w:p>
              <w:p w14:paraId="72595D5F" w14:textId="7AE15A98" w:rsidR="00CC0D40" w:rsidRDefault="00CC0D40" w:rsidP="0063146E">
                <w:pPr>
                  <w:pStyle w:val="CellBodyLeft"/>
                  <w:spacing w:before="0"/>
                  <w:ind w:left="0"/>
                  <w:rPr>
                    <w:ins w:id="50" w:author="Sella, Omer" w:date="2016-10-09T09:22:00Z"/>
                  </w:rPr>
                </w:pPr>
                <w:ins w:id="51" w:author="Sella, Omer" w:date="2016-10-09T09:23:00Z">
                  <w:r>
                    <w:t>Added handling of the case where there are no valid pixels in a 3X3 window.</w:t>
                  </w:r>
                </w:ins>
              </w:p>
            </w:tc>
            <w:tc>
              <w:tcPr>
                <w:tcW w:w="2250" w:type="dxa"/>
                <w:tcBorders>
                  <w:top w:val="single" w:sz="6" w:space="0" w:color="auto"/>
                  <w:left w:val="single" w:sz="6" w:space="0" w:color="auto"/>
                  <w:bottom w:val="single" w:sz="6" w:space="0" w:color="auto"/>
                  <w:right w:val="single" w:sz="6" w:space="0" w:color="auto"/>
                </w:tcBorders>
                <w:vAlign w:val="center"/>
              </w:tcPr>
              <w:p w14:paraId="69600410" w14:textId="325D686A" w:rsidR="00CC0D40" w:rsidRDefault="00CC0D40" w:rsidP="001258FF">
                <w:pPr>
                  <w:pStyle w:val="CellBodyLeft"/>
                  <w:spacing w:before="0"/>
                  <w:ind w:left="0"/>
                  <w:rPr>
                    <w:ins w:id="52" w:author="Sella, Omer" w:date="2016-10-09T09:22:00Z"/>
                  </w:rPr>
                </w:pPr>
                <w:ins w:id="53" w:author="Sella, Omer" w:date="2016-10-09T09:24:00Z">
                  <w:r>
                    <w:t>09/10/2016</w:t>
                  </w:r>
                </w:ins>
              </w:p>
            </w:tc>
          </w:tr>
          <w:tr w:rsidR="00AE1E79" w14:paraId="3E7DBEF2" w14:textId="77777777" w:rsidTr="000A2939">
            <w:trPr>
              <w:ins w:id="54" w:author="Sella, Omer" w:date="2016-10-10T16:25:00Z"/>
            </w:trPr>
            <w:tc>
              <w:tcPr>
                <w:tcW w:w="990" w:type="dxa"/>
                <w:tcBorders>
                  <w:top w:val="single" w:sz="6" w:space="0" w:color="auto"/>
                  <w:left w:val="single" w:sz="6" w:space="0" w:color="auto"/>
                  <w:bottom w:val="single" w:sz="6" w:space="0" w:color="auto"/>
                  <w:right w:val="single" w:sz="6" w:space="0" w:color="auto"/>
                </w:tcBorders>
                <w:vAlign w:val="center"/>
              </w:tcPr>
              <w:p w14:paraId="27094162" w14:textId="74D9E013" w:rsidR="00AE1E79" w:rsidRDefault="00AE1E79" w:rsidP="001258FF">
                <w:pPr>
                  <w:pStyle w:val="CellBodyCenter"/>
                  <w:spacing w:before="0"/>
                  <w:ind w:left="0"/>
                  <w:rPr>
                    <w:ins w:id="55" w:author="Sella, Omer" w:date="2016-10-10T16:25:00Z"/>
                  </w:rPr>
                </w:pPr>
                <w:ins w:id="56" w:author="Sella, Omer" w:date="2016-10-10T16:25:00Z">
                  <w:r>
                    <w:t>0.7.41</w:t>
                  </w:r>
                </w:ins>
              </w:p>
            </w:tc>
            <w:tc>
              <w:tcPr>
                <w:tcW w:w="1080" w:type="dxa"/>
                <w:tcBorders>
                  <w:top w:val="single" w:sz="6" w:space="0" w:color="auto"/>
                  <w:left w:val="single" w:sz="6" w:space="0" w:color="auto"/>
                  <w:bottom w:val="single" w:sz="6" w:space="0" w:color="auto"/>
                  <w:right w:val="single" w:sz="6" w:space="0" w:color="auto"/>
                </w:tcBorders>
                <w:vAlign w:val="center"/>
              </w:tcPr>
              <w:p w14:paraId="291E08EC" w14:textId="77777777" w:rsidR="00AE1E79" w:rsidRDefault="00AE1E79" w:rsidP="001258FF">
                <w:pPr>
                  <w:pStyle w:val="CellBodyCenter"/>
                  <w:spacing w:before="0"/>
                  <w:ind w:left="0"/>
                  <w:rPr>
                    <w:ins w:id="57" w:author="Sella, Omer" w:date="2016-10-10T16:25:00Z"/>
                  </w:rPr>
                </w:pPr>
              </w:p>
            </w:tc>
            <w:tc>
              <w:tcPr>
                <w:tcW w:w="2340" w:type="dxa"/>
                <w:tcBorders>
                  <w:top w:val="single" w:sz="6" w:space="0" w:color="auto"/>
                  <w:left w:val="single" w:sz="6" w:space="0" w:color="auto"/>
                  <w:bottom w:val="single" w:sz="6" w:space="0" w:color="auto"/>
                  <w:right w:val="single" w:sz="6" w:space="0" w:color="auto"/>
                </w:tcBorders>
                <w:vAlign w:val="center"/>
              </w:tcPr>
              <w:p w14:paraId="004901AE" w14:textId="65762AF1" w:rsidR="00AE1E79" w:rsidRDefault="00AE1E79" w:rsidP="001258FF">
                <w:pPr>
                  <w:pStyle w:val="CellBodyLeft"/>
                  <w:spacing w:before="0"/>
                  <w:ind w:left="0"/>
                  <w:rPr>
                    <w:ins w:id="58" w:author="Sella, Omer" w:date="2016-10-10T16:25:00Z"/>
                  </w:rPr>
                </w:pPr>
                <w:ins w:id="59" w:author="Sella, Omer" w:date="2016-10-10T16:25:00Z">
                  <w:r>
                    <w:t>Omer Sella</w:t>
                  </w:r>
                </w:ins>
              </w:p>
            </w:tc>
            <w:tc>
              <w:tcPr>
                <w:tcW w:w="3465" w:type="dxa"/>
                <w:tcBorders>
                  <w:top w:val="single" w:sz="6" w:space="0" w:color="auto"/>
                  <w:left w:val="single" w:sz="6" w:space="0" w:color="auto"/>
                  <w:bottom w:val="single" w:sz="6" w:space="0" w:color="auto"/>
                  <w:right w:val="single" w:sz="6" w:space="0" w:color="auto"/>
                </w:tcBorders>
                <w:vAlign w:val="center"/>
              </w:tcPr>
              <w:p w14:paraId="015A4B14" w14:textId="1BF9536A" w:rsidR="00AE1E79" w:rsidRDefault="00AE1E79" w:rsidP="00AE1E79">
                <w:pPr>
                  <w:pStyle w:val="CellBodyLeft"/>
                  <w:numPr>
                    <w:ilvl w:val="0"/>
                    <w:numId w:val="27"/>
                  </w:numPr>
                  <w:spacing w:before="0"/>
                  <w:rPr>
                    <w:ins w:id="60" w:author="Sella, Omer" w:date="2016-10-10T16:28:00Z"/>
                  </w:rPr>
                  <w:pPrChange w:id="61" w:author="Sella, Omer" w:date="2016-10-10T16:27:00Z">
                    <w:pPr>
                      <w:pStyle w:val="CellBodyLeft"/>
                      <w:spacing w:before="0"/>
                      <w:ind w:left="0"/>
                    </w:pPr>
                  </w:pPrChange>
                </w:pPr>
                <w:ins w:id="62" w:author="Sella, Omer" w:date="2016-10-10T16:26:00Z">
                  <w:r>
                    <w:t>Corrected division LUT values.</w:t>
                  </w:r>
                </w:ins>
              </w:p>
              <w:p w14:paraId="268E1FE0" w14:textId="7B3D7966" w:rsidR="00AE1E79" w:rsidRDefault="00AE1E79" w:rsidP="00AE1E79">
                <w:pPr>
                  <w:pStyle w:val="CellBodyLeft"/>
                  <w:numPr>
                    <w:ilvl w:val="0"/>
                    <w:numId w:val="27"/>
                  </w:numPr>
                  <w:spacing w:before="0"/>
                  <w:rPr>
                    <w:ins w:id="63" w:author="Sella, Omer" w:date="2016-10-10T16:26:00Z"/>
                  </w:rPr>
                  <w:pPrChange w:id="64" w:author="Sella, Omer" w:date="2016-10-10T16:27:00Z">
                    <w:pPr>
                      <w:pStyle w:val="CellBodyLeft"/>
                      <w:spacing w:before="0"/>
                      <w:ind w:left="0"/>
                    </w:pPr>
                  </w:pPrChange>
                </w:pPr>
                <w:ins w:id="65" w:author="Sella, Omer" w:date="2016-10-10T16:28:00Z">
                  <w:r>
                    <w:t>Added – need to add 512 to the result of nominator before bitshifting by 10.</w:t>
                  </w:r>
                </w:ins>
              </w:p>
              <w:p w14:paraId="0BD22FAE" w14:textId="2D22AE86" w:rsidR="00AE1E79" w:rsidRDefault="00AE1E79" w:rsidP="00AE1E79">
                <w:pPr>
                  <w:pStyle w:val="CellBodyLeft"/>
                  <w:numPr>
                    <w:ilvl w:val="0"/>
                    <w:numId w:val="27"/>
                  </w:numPr>
                  <w:spacing w:before="0"/>
                  <w:rPr>
                    <w:ins w:id="66" w:author="Sella, Omer" w:date="2016-10-10T16:25:00Z"/>
                  </w:rPr>
                  <w:pPrChange w:id="67" w:author="Sella, Omer" w:date="2016-10-10T16:28:00Z">
                    <w:pPr>
                      <w:pStyle w:val="CellBodyLeft"/>
                      <w:spacing w:before="0"/>
                      <w:ind w:left="0"/>
                    </w:pPr>
                  </w:pPrChange>
                </w:pPr>
                <w:ins w:id="68" w:author="Sella, Omer" w:date="2016-10-10T16:26:00Z">
                  <w:r>
                    <w:t>Added 0 3X3 window handling.</w:t>
                  </w:r>
                </w:ins>
              </w:p>
            </w:tc>
            <w:tc>
              <w:tcPr>
                <w:tcW w:w="2250" w:type="dxa"/>
                <w:tcBorders>
                  <w:top w:val="single" w:sz="6" w:space="0" w:color="auto"/>
                  <w:left w:val="single" w:sz="6" w:space="0" w:color="auto"/>
                  <w:bottom w:val="single" w:sz="6" w:space="0" w:color="auto"/>
                  <w:right w:val="single" w:sz="6" w:space="0" w:color="auto"/>
                </w:tcBorders>
                <w:vAlign w:val="center"/>
              </w:tcPr>
              <w:p w14:paraId="197BD3EC" w14:textId="618C7605" w:rsidR="00AE1E79" w:rsidRDefault="00AE1E79" w:rsidP="001258FF">
                <w:pPr>
                  <w:pStyle w:val="CellBodyLeft"/>
                  <w:spacing w:before="0"/>
                  <w:ind w:left="0"/>
                  <w:rPr>
                    <w:ins w:id="69" w:author="Sella, Omer" w:date="2016-10-10T16:25:00Z"/>
                  </w:rPr>
                </w:pPr>
                <w:ins w:id="70" w:author="Sella, Omer" w:date="2016-10-10T16:26:00Z">
                  <w:r>
                    <w:t>10/10/2016</w:t>
                  </w:r>
                </w:ins>
              </w:p>
            </w:tc>
          </w:tr>
        </w:tbl>
        <w:p w14:paraId="64512B68" w14:textId="7FFEE47A" w:rsidR="00244109" w:rsidRDefault="00244109">
          <w:pPr>
            <w:spacing w:after="160" w:line="259" w:lineRule="auto"/>
          </w:pPr>
          <w:r>
            <w:br w:type="page"/>
          </w:r>
        </w:p>
        <w:p w14:paraId="18FB1212" w14:textId="77777777" w:rsidR="00244109" w:rsidRDefault="00AE1E79">
          <w:pPr>
            <w:spacing w:after="160" w:line="259" w:lineRule="auto"/>
            <w:rPr>
              <w:rFonts w:asciiTheme="majorHAnsi" w:eastAsiaTheme="majorEastAsia" w:hAnsiTheme="majorHAnsi" w:cstheme="majorBidi"/>
              <w:color w:val="2E74B5" w:themeColor="accent1" w:themeShade="BF"/>
              <w:sz w:val="32"/>
              <w:szCs w:val="32"/>
            </w:rPr>
          </w:pPr>
        </w:p>
      </w:sdtContent>
    </w:sdt>
    <w:sdt>
      <w:sdtPr>
        <w:rPr>
          <w:rFonts w:ascii="Verdana" w:eastAsia="Times New Roman" w:hAnsi="Verdana" w:cs="Times New Roman"/>
          <w:color w:val="auto"/>
          <w:sz w:val="18"/>
          <w:szCs w:val="20"/>
        </w:rPr>
        <w:id w:val="-174812140"/>
        <w:docPartObj>
          <w:docPartGallery w:val="Table of Contents"/>
          <w:docPartUnique/>
        </w:docPartObj>
      </w:sdtPr>
      <w:sdtEndPr>
        <w:rPr>
          <w:rFonts w:ascii="Times New Roman" w:hAnsi="Times New Roman"/>
          <w:b/>
          <w:bCs/>
          <w:noProof/>
          <w:sz w:val="24"/>
          <w:szCs w:val="24"/>
        </w:rPr>
      </w:sdtEndPr>
      <w:sdtContent>
        <w:p w14:paraId="72F0F57B" w14:textId="77777777" w:rsidR="000D6110" w:rsidRDefault="000D6110">
          <w:pPr>
            <w:pStyle w:val="TOCHeading"/>
          </w:pPr>
          <w:r>
            <w:t>Contents</w:t>
          </w:r>
        </w:p>
        <w:p w14:paraId="210671B0" w14:textId="77777777" w:rsidR="00F568ED" w:rsidRDefault="000D6110">
          <w:pPr>
            <w:pStyle w:val="TOC1"/>
            <w:tabs>
              <w:tab w:val="left" w:pos="360"/>
              <w:tab w:val="right" w:leader="dot" w:pos="9939"/>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52908940" w:history="1">
            <w:r w:rsidR="00F568ED" w:rsidRPr="00CC1218">
              <w:rPr>
                <w:rStyle w:val="Hyperlink"/>
                <w:noProof/>
              </w:rPr>
              <w:t>1</w:t>
            </w:r>
            <w:r w:rsidR="00F568ED">
              <w:rPr>
                <w:rFonts w:asciiTheme="minorHAnsi" w:eastAsiaTheme="minorEastAsia" w:hAnsiTheme="minorHAnsi" w:cstheme="minorBidi"/>
                <w:noProof/>
                <w:sz w:val="22"/>
                <w:szCs w:val="22"/>
              </w:rPr>
              <w:tab/>
            </w:r>
            <w:r w:rsidR="00F568ED" w:rsidRPr="00CC1218">
              <w:rPr>
                <w:rStyle w:val="Hyperlink"/>
                <w:noProof/>
              </w:rPr>
              <w:t>Introduction</w:t>
            </w:r>
            <w:r w:rsidR="00F568ED">
              <w:rPr>
                <w:noProof/>
                <w:webHidden/>
              </w:rPr>
              <w:tab/>
            </w:r>
            <w:r w:rsidR="00F568ED">
              <w:rPr>
                <w:noProof/>
                <w:webHidden/>
              </w:rPr>
              <w:fldChar w:fldCharType="begin"/>
            </w:r>
            <w:r w:rsidR="00F568ED">
              <w:rPr>
                <w:noProof/>
                <w:webHidden/>
              </w:rPr>
              <w:instrText xml:space="preserve"> PAGEREF _Toc452908940 \h </w:instrText>
            </w:r>
            <w:r w:rsidR="00F568ED">
              <w:rPr>
                <w:noProof/>
                <w:webHidden/>
              </w:rPr>
            </w:r>
            <w:r w:rsidR="00F568ED">
              <w:rPr>
                <w:noProof/>
                <w:webHidden/>
              </w:rPr>
              <w:fldChar w:fldCharType="separate"/>
            </w:r>
            <w:r w:rsidR="000F539C">
              <w:rPr>
                <w:noProof/>
                <w:webHidden/>
              </w:rPr>
              <w:t>1</w:t>
            </w:r>
            <w:r w:rsidR="00F568ED">
              <w:rPr>
                <w:noProof/>
                <w:webHidden/>
              </w:rPr>
              <w:fldChar w:fldCharType="end"/>
            </w:r>
          </w:hyperlink>
        </w:p>
        <w:p w14:paraId="0F44261C" w14:textId="77777777" w:rsidR="00F568ED" w:rsidRDefault="00AE1E79">
          <w:pPr>
            <w:pStyle w:val="TOC1"/>
            <w:tabs>
              <w:tab w:val="left" w:pos="360"/>
              <w:tab w:val="right" w:leader="dot" w:pos="9939"/>
            </w:tabs>
            <w:rPr>
              <w:rFonts w:asciiTheme="minorHAnsi" w:eastAsiaTheme="minorEastAsia" w:hAnsiTheme="minorHAnsi" w:cstheme="minorBidi"/>
              <w:noProof/>
              <w:sz w:val="22"/>
              <w:szCs w:val="22"/>
            </w:rPr>
          </w:pPr>
          <w:hyperlink w:anchor="_Toc452908941" w:history="1">
            <w:r w:rsidR="00F568ED" w:rsidRPr="00CC1218">
              <w:rPr>
                <w:rStyle w:val="Hyperlink"/>
                <w:noProof/>
              </w:rPr>
              <w:t>2</w:t>
            </w:r>
            <w:r w:rsidR="00F568ED">
              <w:rPr>
                <w:rFonts w:asciiTheme="minorHAnsi" w:eastAsiaTheme="minorEastAsia" w:hAnsiTheme="minorHAnsi" w:cstheme="minorBidi"/>
                <w:noProof/>
                <w:sz w:val="22"/>
                <w:szCs w:val="22"/>
              </w:rPr>
              <w:tab/>
            </w:r>
            <w:r w:rsidR="00F568ED" w:rsidRPr="00CC1218">
              <w:rPr>
                <w:rStyle w:val="Hyperlink"/>
                <w:noProof/>
              </w:rPr>
              <w:t>Interfaces</w:t>
            </w:r>
            <w:r w:rsidR="00F568ED">
              <w:rPr>
                <w:noProof/>
                <w:webHidden/>
              </w:rPr>
              <w:tab/>
            </w:r>
            <w:r w:rsidR="00F568ED">
              <w:rPr>
                <w:noProof/>
                <w:webHidden/>
              </w:rPr>
              <w:fldChar w:fldCharType="begin"/>
            </w:r>
            <w:r w:rsidR="00F568ED">
              <w:rPr>
                <w:noProof/>
                <w:webHidden/>
              </w:rPr>
              <w:instrText xml:space="preserve"> PAGEREF _Toc452908941 \h </w:instrText>
            </w:r>
            <w:r w:rsidR="00F568ED">
              <w:rPr>
                <w:noProof/>
                <w:webHidden/>
              </w:rPr>
            </w:r>
            <w:r w:rsidR="00F568ED">
              <w:rPr>
                <w:noProof/>
                <w:webHidden/>
              </w:rPr>
              <w:fldChar w:fldCharType="separate"/>
            </w:r>
            <w:r w:rsidR="000F539C">
              <w:rPr>
                <w:noProof/>
                <w:webHidden/>
              </w:rPr>
              <w:t>1</w:t>
            </w:r>
            <w:r w:rsidR="00F568ED">
              <w:rPr>
                <w:noProof/>
                <w:webHidden/>
              </w:rPr>
              <w:fldChar w:fldCharType="end"/>
            </w:r>
          </w:hyperlink>
        </w:p>
        <w:p w14:paraId="4476CA5A" w14:textId="77777777" w:rsidR="00F568ED" w:rsidRDefault="00AE1E79">
          <w:pPr>
            <w:pStyle w:val="TOC3"/>
            <w:tabs>
              <w:tab w:val="left" w:pos="1100"/>
              <w:tab w:val="right" w:leader="dot" w:pos="9939"/>
            </w:tabs>
            <w:rPr>
              <w:rFonts w:asciiTheme="minorHAnsi" w:eastAsiaTheme="minorEastAsia" w:hAnsiTheme="minorHAnsi" w:cstheme="minorBidi"/>
              <w:noProof/>
              <w:sz w:val="22"/>
              <w:szCs w:val="22"/>
            </w:rPr>
          </w:pPr>
          <w:hyperlink w:anchor="_Toc452908942" w:history="1">
            <w:r w:rsidR="00F568ED" w:rsidRPr="00CC1218">
              <w:rPr>
                <w:rStyle w:val="Hyperlink"/>
                <w:noProof/>
              </w:rPr>
              <w:t>2.1.1</w:t>
            </w:r>
            <w:r w:rsidR="00F568ED">
              <w:rPr>
                <w:rFonts w:asciiTheme="minorHAnsi" w:eastAsiaTheme="minorEastAsia" w:hAnsiTheme="minorHAnsi" w:cstheme="minorBidi"/>
                <w:noProof/>
                <w:sz w:val="22"/>
                <w:szCs w:val="22"/>
              </w:rPr>
              <w:tab/>
            </w:r>
            <w:r w:rsidR="00F568ED" w:rsidRPr="00CC1218">
              <w:rPr>
                <w:rStyle w:val="Hyperlink"/>
                <w:noProof/>
              </w:rPr>
              <w:t>Input</w:t>
            </w:r>
            <w:r w:rsidR="00F568ED">
              <w:rPr>
                <w:noProof/>
                <w:webHidden/>
              </w:rPr>
              <w:tab/>
            </w:r>
            <w:r w:rsidR="00F568ED">
              <w:rPr>
                <w:noProof/>
                <w:webHidden/>
              </w:rPr>
              <w:fldChar w:fldCharType="begin"/>
            </w:r>
            <w:r w:rsidR="00F568ED">
              <w:rPr>
                <w:noProof/>
                <w:webHidden/>
              </w:rPr>
              <w:instrText xml:space="preserve"> PAGEREF _Toc452908942 \h </w:instrText>
            </w:r>
            <w:r w:rsidR="00F568ED">
              <w:rPr>
                <w:noProof/>
                <w:webHidden/>
              </w:rPr>
            </w:r>
            <w:r w:rsidR="00F568ED">
              <w:rPr>
                <w:noProof/>
                <w:webHidden/>
              </w:rPr>
              <w:fldChar w:fldCharType="separate"/>
            </w:r>
            <w:r w:rsidR="000F539C">
              <w:rPr>
                <w:noProof/>
                <w:webHidden/>
              </w:rPr>
              <w:t>1</w:t>
            </w:r>
            <w:r w:rsidR="00F568ED">
              <w:rPr>
                <w:noProof/>
                <w:webHidden/>
              </w:rPr>
              <w:fldChar w:fldCharType="end"/>
            </w:r>
          </w:hyperlink>
        </w:p>
        <w:p w14:paraId="1C3DB1CB" w14:textId="77777777" w:rsidR="00F568ED" w:rsidRDefault="00AE1E79">
          <w:pPr>
            <w:pStyle w:val="TOC3"/>
            <w:tabs>
              <w:tab w:val="left" w:pos="1100"/>
              <w:tab w:val="right" w:leader="dot" w:pos="9939"/>
            </w:tabs>
            <w:rPr>
              <w:rFonts w:asciiTheme="minorHAnsi" w:eastAsiaTheme="minorEastAsia" w:hAnsiTheme="minorHAnsi" w:cstheme="minorBidi"/>
              <w:noProof/>
              <w:sz w:val="22"/>
              <w:szCs w:val="22"/>
            </w:rPr>
          </w:pPr>
          <w:hyperlink w:anchor="_Toc452908943" w:history="1">
            <w:r w:rsidR="00F568ED" w:rsidRPr="00CC1218">
              <w:rPr>
                <w:rStyle w:val="Hyperlink"/>
                <w:noProof/>
              </w:rPr>
              <w:t>2.1.2</w:t>
            </w:r>
            <w:r w:rsidR="00F568ED">
              <w:rPr>
                <w:rFonts w:asciiTheme="minorHAnsi" w:eastAsiaTheme="minorEastAsia" w:hAnsiTheme="minorHAnsi" w:cstheme="minorBidi"/>
                <w:noProof/>
                <w:sz w:val="22"/>
                <w:szCs w:val="22"/>
              </w:rPr>
              <w:tab/>
            </w:r>
            <w:r w:rsidR="00F568ED" w:rsidRPr="00CC1218">
              <w:rPr>
                <w:rStyle w:val="Hyperlink"/>
                <w:noProof/>
              </w:rPr>
              <w:t>Output</w:t>
            </w:r>
            <w:r w:rsidR="00F568ED">
              <w:rPr>
                <w:noProof/>
                <w:webHidden/>
              </w:rPr>
              <w:tab/>
            </w:r>
            <w:r w:rsidR="00F568ED">
              <w:rPr>
                <w:noProof/>
                <w:webHidden/>
              </w:rPr>
              <w:fldChar w:fldCharType="begin"/>
            </w:r>
            <w:r w:rsidR="00F568ED">
              <w:rPr>
                <w:noProof/>
                <w:webHidden/>
              </w:rPr>
              <w:instrText xml:space="preserve"> PAGEREF _Toc452908943 \h </w:instrText>
            </w:r>
            <w:r w:rsidR="00F568ED">
              <w:rPr>
                <w:noProof/>
                <w:webHidden/>
              </w:rPr>
            </w:r>
            <w:r w:rsidR="00F568ED">
              <w:rPr>
                <w:noProof/>
                <w:webHidden/>
              </w:rPr>
              <w:fldChar w:fldCharType="separate"/>
            </w:r>
            <w:r w:rsidR="000F539C">
              <w:rPr>
                <w:noProof/>
                <w:webHidden/>
              </w:rPr>
              <w:t>1</w:t>
            </w:r>
            <w:r w:rsidR="00F568ED">
              <w:rPr>
                <w:noProof/>
                <w:webHidden/>
              </w:rPr>
              <w:fldChar w:fldCharType="end"/>
            </w:r>
          </w:hyperlink>
        </w:p>
        <w:p w14:paraId="05DA7D16" w14:textId="77777777" w:rsidR="00F568ED" w:rsidRDefault="00AE1E79">
          <w:pPr>
            <w:pStyle w:val="TOC1"/>
            <w:tabs>
              <w:tab w:val="left" w:pos="360"/>
              <w:tab w:val="right" w:leader="dot" w:pos="9939"/>
            </w:tabs>
            <w:rPr>
              <w:rFonts w:asciiTheme="minorHAnsi" w:eastAsiaTheme="minorEastAsia" w:hAnsiTheme="minorHAnsi" w:cstheme="minorBidi"/>
              <w:noProof/>
              <w:sz w:val="22"/>
              <w:szCs w:val="22"/>
            </w:rPr>
          </w:pPr>
          <w:hyperlink w:anchor="_Toc452908944" w:history="1">
            <w:r w:rsidR="00F568ED" w:rsidRPr="00CC1218">
              <w:rPr>
                <w:rStyle w:val="Hyperlink"/>
                <w:noProof/>
              </w:rPr>
              <w:t>3</w:t>
            </w:r>
            <w:r w:rsidR="00F568ED">
              <w:rPr>
                <w:rFonts w:asciiTheme="minorHAnsi" w:eastAsiaTheme="minorEastAsia" w:hAnsiTheme="minorHAnsi" w:cstheme="minorBidi"/>
                <w:noProof/>
                <w:sz w:val="22"/>
                <w:szCs w:val="22"/>
              </w:rPr>
              <w:tab/>
            </w:r>
            <w:r w:rsidR="00F568ED" w:rsidRPr="00CC1218">
              <w:rPr>
                <w:rStyle w:val="Hyperlink"/>
                <w:noProof/>
              </w:rPr>
              <w:t>Detailed description</w:t>
            </w:r>
            <w:r w:rsidR="00F568ED">
              <w:rPr>
                <w:noProof/>
                <w:webHidden/>
              </w:rPr>
              <w:tab/>
            </w:r>
            <w:r w:rsidR="00F568ED">
              <w:rPr>
                <w:noProof/>
                <w:webHidden/>
              </w:rPr>
              <w:fldChar w:fldCharType="begin"/>
            </w:r>
            <w:r w:rsidR="00F568ED">
              <w:rPr>
                <w:noProof/>
                <w:webHidden/>
              </w:rPr>
              <w:instrText xml:space="preserve"> PAGEREF _Toc452908944 \h </w:instrText>
            </w:r>
            <w:r w:rsidR="00F568ED">
              <w:rPr>
                <w:noProof/>
                <w:webHidden/>
              </w:rPr>
            </w:r>
            <w:r w:rsidR="00F568ED">
              <w:rPr>
                <w:noProof/>
                <w:webHidden/>
              </w:rPr>
              <w:fldChar w:fldCharType="separate"/>
            </w:r>
            <w:r w:rsidR="000F539C">
              <w:rPr>
                <w:noProof/>
                <w:webHidden/>
              </w:rPr>
              <w:t>1</w:t>
            </w:r>
            <w:r w:rsidR="00F568ED">
              <w:rPr>
                <w:noProof/>
                <w:webHidden/>
              </w:rPr>
              <w:fldChar w:fldCharType="end"/>
            </w:r>
          </w:hyperlink>
        </w:p>
        <w:p w14:paraId="29FD5B48" w14:textId="77777777" w:rsidR="00F568ED" w:rsidRDefault="00AE1E79">
          <w:pPr>
            <w:pStyle w:val="TOC2"/>
            <w:tabs>
              <w:tab w:val="left" w:pos="880"/>
              <w:tab w:val="right" w:leader="dot" w:pos="9939"/>
            </w:tabs>
            <w:rPr>
              <w:rFonts w:asciiTheme="minorHAnsi" w:eastAsiaTheme="minorEastAsia" w:hAnsiTheme="minorHAnsi" w:cstheme="minorBidi"/>
              <w:noProof/>
              <w:sz w:val="22"/>
              <w:szCs w:val="22"/>
            </w:rPr>
          </w:pPr>
          <w:hyperlink w:anchor="_Toc452908945" w:history="1">
            <w:r w:rsidR="00F568ED" w:rsidRPr="00CC1218">
              <w:rPr>
                <w:rStyle w:val="Hyperlink"/>
                <w:noProof/>
              </w:rPr>
              <w:t>3.1</w:t>
            </w:r>
            <w:r w:rsidR="00F568ED">
              <w:rPr>
                <w:rFonts w:asciiTheme="minorHAnsi" w:eastAsiaTheme="minorEastAsia" w:hAnsiTheme="minorHAnsi" w:cstheme="minorBidi"/>
                <w:noProof/>
                <w:sz w:val="22"/>
                <w:szCs w:val="22"/>
              </w:rPr>
              <w:tab/>
            </w:r>
            <w:r w:rsidR="00F568ED" w:rsidRPr="00CC1218">
              <w:rPr>
                <w:rStyle w:val="Hyperlink"/>
                <w:noProof/>
              </w:rPr>
              <w:t>Functionality description 1</w:t>
            </w:r>
            <w:r w:rsidR="00F568ED">
              <w:rPr>
                <w:noProof/>
                <w:webHidden/>
              </w:rPr>
              <w:tab/>
            </w:r>
            <w:r w:rsidR="00F568ED">
              <w:rPr>
                <w:noProof/>
                <w:webHidden/>
              </w:rPr>
              <w:fldChar w:fldCharType="begin"/>
            </w:r>
            <w:r w:rsidR="00F568ED">
              <w:rPr>
                <w:noProof/>
                <w:webHidden/>
              </w:rPr>
              <w:instrText xml:space="preserve"> PAGEREF _Toc452908945 \h </w:instrText>
            </w:r>
            <w:r w:rsidR="00F568ED">
              <w:rPr>
                <w:noProof/>
                <w:webHidden/>
              </w:rPr>
            </w:r>
            <w:r w:rsidR="00F568ED">
              <w:rPr>
                <w:noProof/>
                <w:webHidden/>
              </w:rPr>
              <w:fldChar w:fldCharType="separate"/>
            </w:r>
            <w:r w:rsidR="000F539C">
              <w:rPr>
                <w:noProof/>
                <w:webHidden/>
              </w:rPr>
              <w:t>1</w:t>
            </w:r>
            <w:r w:rsidR="00F568ED">
              <w:rPr>
                <w:noProof/>
                <w:webHidden/>
              </w:rPr>
              <w:fldChar w:fldCharType="end"/>
            </w:r>
          </w:hyperlink>
        </w:p>
        <w:p w14:paraId="77A3AC06" w14:textId="77777777" w:rsidR="00F568ED" w:rsidRDefault="00AE1E79">
          <w:pPr>
            <w:pStyle w:val="TOC3"/>
            <w:tabs>
              <w:tab w:val="left" w:pos="1100"/>
              <w:tab w:val="right" w:leader="dot" w:pos="9939"/>
            </w:tabs>
            <w:rPr>
              <w:rFonts w:asciiTheme="minorHAnsi" w:eastAsiaTheme="minorEastAsia" w:hAnsiTheme="minorHAnsi" w:cstheme="minorBidi"/>
              <w:noProof/>
              <w:sz w:val="22"/>
              <w:szCs w:val="22"/>
            </w:rPr>
          </w:pPr>
          <w:hyperlink w:anchor="_Toc452908946" w:history="1">
            <w:r w:rsidR="00F568ED" w:rsidRPr="00CC1218">
              <w:rPr>
                <w:rStyle w:val="Hyperlink"/>
                <w:noProof/>
              </w:rPr>
              <w:t>3.1.1</w:t>
            </w:r>
            <w:r w:rsidR="00F568ED">
              <w:rPr>
                <w:rFonts w:asciiTheme="minorHAnsi" w:eastAsiaTheme="minorEastAsia" w:hAnsiTheme="minorHAnsi" w:cstheme="minorBidi"/>
                <w:noProof/>
                <w:sz w:val="22"/>
                <w:szCs w:val="22"/>
              </w:rPr>
              <w:tab/>
            </w:r>
            <w:r w:rsidR="00F568ED" w:rsidRPr="00CC1218">
              <w:rPr>
                <w:rStyle w:val="Hyperlink"/>
                <w:noProof/>
              </w:rPr>
              <w:t>Sub function</w:t>
            </w:r>
            <w:r w:rsidR="00F568ED">
              <w:rPr>
                <w:noProof/>
                <w:webHidden/>
              </w:rPr>
              <w:tab/>
            </w:r>
            <w:r w:rsidR="00F568ED">
              <w:rPr>
                <w:noProof/>
                <w:webHidden/>
              </w:rPr>
              <w:fldChar w:fldCharType="begin"/>
            </w:r>
            <w:r w:rsidR="00F568ED">
              <w:rPr>
                <w:noProof/>
                <w:webHidden/>
              </w:rPr>
              <w:instrText xml:space="preserve"> PAGEREF _Toc452908946 \h </w:instrText>
            </w:r>
            <w:r w:rsidR="00F568ED">
              <w:rPr>
                <w:noProof/>
                <w:webHidden/>
              </w:rPr>
            </w:r>
            <w:r w:rsidR="00F568ED">
              <w:rPr>
                <w:noProof/>
                <w:webHidden/>
              </w:rPr>
              <w:fldChar w:fldCharType="separate"/>
            </w:r>
            <w:r w:rsidR="000F539C">
              <w:rPr>
                <w:noProof/>
                <w:webHidden/>
              </w:rPr>
              <w:t>1</w:t>
            </w:r>
            <w:r w:rsidR="00F568ED">
              <w:rPr>
                <w:noProof/>
                <w:webHidden/>
              </w:rPr>
              <w:fldChar w:fldCharType="end"/>
            </w:r>
          </w:hyperlink>
        </w:p>
        <w:p w14:paraId="5D0B5E56" w14:textId="77777777" w:rsidR="00F568ED" w:rsidRDefault="00AE1E79">
          <w:pPr>
            <w:pStyle w:val="TOC3"/>
            <w:tabs>
              <w:tab w:val="left" w:pos="1100"/>
              <w:tab w:val="right" w:leader="dot" w:pos="9939"/>
            </w:tabs>
            <w:rPr>
              <w:rFonts w:asciiTheme="minorHAnsi" w:eastAsiaTheme="minorEastAsia" w:hAnsiTheme="minorHAnsi" w:cstheme="minorBidi"/>
              <w:noProof/>
              <w:sz w:val="22"/>
              <w:szCs w:val="22"/>
            </w:rPr>
          </w:pPr>
          <w:hyperlink w:anchor="_Toc452908947" w:history="1">
            <w:r w:rsidR="00F568ED" w:rsidRPr="00CC1218">
              <w:rPr>
                <w:rStyle w:val="Hyperlink"/>
                <w:noProof/>
              </w:rPr>
              <w:t>3.1.2</w:t>
            </w:r>
            <w:r w:rsidR="00F568ED">
              <w:rPr>
                <w:rFonts w:asciiTheme="minorHAnsi" w:eastAsiaTheme="minorEastAsia" w:hAnsiTheme="minorHAnsi" w:cstheme="minorBidi"/>
                <w:noProof/>
                <w:sz w:val="22"/>
                <w:szCs w:val="22"/>
              </w:rPr>
              <w:tab/>
            </w:r>
            <w:r w:rsidR="00F568ED" w:rsidRPr="00CC1218">
              <w:rPr>
                <w:rStyle w:val="Hyperlink"/>
                <w:noProof/>
              </w:rPr>
              <w:t>Sub function</w:t>
            </w:r>
            <w:r w:rsidR="00F568ED">
              <w:rPr>
                <w:noProof/>
                <w:webHidden/>
              </w:rPr>
              <w:tab/>
            </w:r>
            <w:r w:rsidR="00F568ED">
              <w:rPr>
                <w:noProof/>
                <w:webHidden/>
              </w:rPr>
              <w:fldChar w:fldCharType="begin"/>
            </w:r>
            <w:r w:rsidR="00F568ED">
              <w:rPr>
                <w:noProof/>
                <w:webHidden/>
              </w:rPr>
              <w:instrText xml:space="preserve"> PAGEREF _Toc452908947 \h </w:instrText>
            </w:r>
            <w:r w:rsidR="00F568ED">
              <w:rPr>
                <w:noProof/>
                <w:webHidden/>
              </w:rPr>
            </w:r>
            <w:r w:rsidR="00F568ED">
              <w:rPr>
                <w:noProof/>
                <w:webHidden/>
              </w:rPr>
              <w:fldChar w:fldCharType="separate"/>
            </w:r>
            <w:r w:rsidR="000F539C">
              <w:rPr>
                <w:noProof/>
                <w:webHidden/>
              </w:rPr>
              <w:t>1</w:t>
            </w:r>
            <w:r w:rsidR="00F568ED">
              <w:rPr>
                <w:noProof/>
                <w:webHidden/>
              </w:rPr>
              <w:fldChar w:fldCharType="end"/>
            </w:r>
          </w:hyperlink>
        </w:p>
        <w:p w14:paraId="182EE256" w14:textId="77777777" w:rsidR="00F568ED" w:rsidRDefault="00AE1E79">
          <w:pPr>
            <w:pStyle w:val="TOC2"/>
            <w:tabs>
              <w:tab w:val="left" w:pos="880"/>
              <w:tab w:val="right" w:leader="dot" w:pos="9939"/>
            </w:tabs>
            <w:rPr>
              <w:rFonts w:asciiTheme="minorHAnsi" w:eastAsiaTheme="minorEastAsia" w:hAnsiTheme="minorHAnsi" w:cstheme="minorBidi"/>
              <w:noProof/>
              <w:sz w:val="22"/>
              <w:szCs w:val="22"/>
            </w:rPr>
          </w:pPr>
          <w:hyperlink w:anchor="_Toc452908948" w:history="1">
            <w:r w:rsidR="00F568ED" w:rsidRPr="00CC1218">
              <w:rPr>
                <w:rStyle w:val="Hyperlink"/>
                <w:noProof/>
              </w:rPr>
              <w:t>3.2</w:t>
            </w:r>
            <w:r w:rsidR="00F568ED">
              <w:rPr>
                <w:rFonts w:asciiTheme="minorHAnsi" w:eastAsiaTheme="minorEastAsia" w:hAnsiTheme="minorHAnsi" w:cstheme="minorBidi"/>
                <w:noProof/>
                <w:sz w:val="22"/>
                <w:szCs w:val="22"/>
              </w:rPr>
              <w:tab/>
            </w:r>
            <w:r w:rsidR="00F568ED" w:rsidRPr="00CC1218">
              <w:rPr>
                <w:rStyle w:val="Hyperlink"/>
                <w:noProof/>
              </w:rPr>
              <w:t>Functionality description 2</w:t>
            </w:r>
            <w:r w:rsidR="00F568ED">
              <w:rPr>
                <w:noProof/>
                <w:webHidden/>
              </w:rPr>
              <w:tab/>
            </w:r>
            <w:r w:rsidR="00F568ED">
              <w:rPr>
                <w:noProof/>
                <w:webHidden/>
              </w:rPr>
              <w:fldChar w:fldCharType="begin"/>
            </w:r>
            <w:r w:rsidR="00F568ED">
              <w:rPr>
                <w:noProof/>
                <w:webHidden/>
              </w:rPr>
              <w:instrText xml:space="preserve"> PAGEREF _Toc452908948 \h </w:instrText>
            </w:r>
            <w:r w:rsidR="00F568ED">
              <w:rPr>
                <w:noProof/>
                <w:webHidden/>
              </w:rPr>
            </w:r>
            <w:r w:rsidR="00F568ED">
              <w:rPr>
                <w:noProof/>
                <w:webHidden/>
              </w:rPr>
              <w:fldChar w:fldCharType="separate"/>
            </w:r>
            <w:r w:rsidR="000F539C">
              <w:rPr>
                <w:noProof/>
                <w:webHidden/>
              </w:rPr>
              <w:t>1</w:t>
            </w:r>
            <w:r w:rsidR="00F568ED">
              <w:rPr>
                <w:noProof/>
                <w:webHidden/>
              </w:rPr>
              <w:fldChar w:fldCharType="end"/>
            </w:r>
          </w:hyperlink>
        </w:p>
        <w:p w14:paraId="59ADAF98" w14:textId="77777777" w:rsidR="00F568ED" w:rsidRDefault="00AE1E79">
          <w:pPr>
            <w:pStyle w:val="TOC1"/>
            <w:tabs>
              <w:tab w:val="left" w:pos="360"/>
              <w:tab w:val="right" w:leader="dot" w:pos="9939"/>
            </w:tabs>
            <w:rPr>
              <w:rFonts w:asciiTheme="minorHAnsi" w:eastAsiaTheme="minorEastAsia" w:hAnsiTheme="minorHAnsi" w:cstheme="minorBidi"/>
              <w:noProof/>
              <w:sz w:val="22"/>
              <w:szCs w:val="22"/>
            </w:rPr>
          </w:pPr>
          <w:hyperlink w:anchor="_Toc452908949" w:history="1">
            <w:r w:rsidR="00F568ED" w:rsidRPr="00CC1218">
              <w:rPr>
                <w:rStyle w:val="Hyperlink"/>
                <w:noProof/>
                <w:rtl/>
              </w:rPr>
              <w:t>4</w:t>
            </w:r>
            <w:r w:rsidR="00F568ED">
              <w:rPr>
                <w:rFonts w:asciiTheme="minorHAnsi" w:eastAsiaTheme="minorEastAsia" w:hAnsiTheme="minorHAnsi" w:cstheme="minorBidi"/>
                <w:noProof/>
                <w:sz w:val="22"/>
                <w:szCs w:val="22"/>
              </w:rPr>
              <w:tab/>
            </w:r>
            <w:r w:rsidR="00F568ED" w:rsidRPr="00CC1218">
              <w:rPr>
                <w:rStyle w:val="Hyperlink"/>
                <w:noProof/>
              </w:rPr>
              <w:t>Appendix A: Stuff that goes in the appendix</w:t>
            </w:r>
            <w:r w:rsidR="00F568ED">
              <w:rPr>
                <w:noProof/>
                <w:webHidden/>
              </w:rPr>
              <w:tab/>
            </w:r>
            <w:r w:rsidR="00F568ED">
              <w:rPr>
                <w:noProof/>
                <w:webHidden/>
              </w:rPr>
              <w:fldChar w:fldCharType="begin"/>
            </w:r>
            <w:r w:rsidR="00F568ED">
              <w:rPr>
                <w:noProof/>
                <w:webHidden/>
              </w:rPr>
              <w:instrText xml:space="preserve"> PAGEREF _Toc452908949 \h </w:instrText>
            </w:r>
            <w:r w:rsidR="00F568ED">
              <w:rPr>
                <w:noProof/>
                <w:webHidden/>
              </w:rPr>
            </w:r>
            <w:r w:rsidR="00F568ED">
              <w:rPr>
                <w:noProof/>
                <w:webHidden/>
              </w:rPr>
              <w:fldChar w:fldCharType="separate"/>
            </w:r>
            <w:r w:rsidR="000F539C">
              <w:rPr>
                <w:noProof/>
                <w:webHidden/>
              </w:rPr>
              <w:t>1</w:t>
            </w:r>
            <w:r w:rsidR="00F568ED">
              <w:rPr>
                <w:noProof/>
                <w:webHidden/>
              </w:rPr>
              <w:fldChar w:fldCharType="end"/>
            </w:r>
          </w:hyperlink>
        </w:p>
        <w:p w14:paraId="77363674" w14:textId="77777777" w:rsidR="00F568ED" w:rsidRDefault="00AE1E79">
          <w:pPr>
            <w:pStyle w:val="TOC1"/>
            <w:tabs>
              <w:tab w:val="left" w:pos="360"/>
              <w:tab w:val="right" w:leader="dot" w:pos="9939"/>
            </w:tabs>
            <w:rPr>
              <w:rFonts w:asciiTheme="minorHAnsi" w:eastAsiaTheme="minorEastAsia" w:hAnsiTheme="minorHAnsi" w:cstheme="minorBidi"/>
              <w:noProof/>
              <w:sz w:val="22"/>
              <w:szCs w:val="22"/>
            </w:rPr>
          </w:pPr>
          <w:hyperlink w:anchor="_Toc452908950" w:history="1">
            <w:r w:rsidR="00F568ED" w:rsidRPr="00CC1218">
              <w:rPr>
                <w:rStyle w:val="Hyperlink"/>
                <w:noProof/>
              </w:rPr>
              <w:t>5</w:t>
            </w:r>
            <w:r w:rsidR="00F568ED">
              <w:rPr>
                <w:rFonts w:asciiTheme="minorHAnsi" w:eastAsiaTheme="minorEastAsia" w:hAnsiTheme="minorHAnsi" w:cstheme="minorBidi"/>
                <w:noProof/>
                <w:sz w:val="22"/>
                <w:szCs w:val="22"/>
              </w:rPr>
              <w:tab/>
            </w:r>
            <w:r w:rsidR="00F568ED" w:rsidRPr="00CC1218">
              <w:rPr>
                <w:rStyle w:val="Hyperlink"/>
                <w:noProof/>
              </w:rPr>
              <w:t>Registers</w:t>
            </w:r>
            <w:r w:rsidR="00F568ED">
              <w:rPr>
                <w:noProof/>
                <w:webHidden/>
              </w:rPr>
              <w:tab/>
            </w:r>
            <w:r w:rsidR="00F568ED">
              <w:rPr>
                <w:noProof/>
                <w:webHidden/>
              </w:rPr>
              <w:fldChar w:fldCharType="begin"/>
            </w:r>
            <w:r w:rsidR="00F568ED">
              <w:rPr>
                <w:noProof/>
                <w:webHidden/>
              </w:rPr>
              <w:instrText xml:space="preserve"> PAGEREF _Toc452908950 \h </w:instrText>
            </w:r>
            <w:r w:rsidR="00F568ED">
              <w:rPr>
                <w:noProof/>
                <w:webHidden/>
              </w:rPr>
            </w:r>
            <w:r w:rsidR="00F568ED">
              <w:rPr>
                <w:noProof/>
                <w:webHidden/>
              </w:rPr>
              <w:fldChar w:fldCharType="separate"/>
            </w:r>
            <w:r w:rsidR="000F539C">
              <w:rPr>
                <w:noProof/>
                <w:webHidden/>
              </w:rPr>
              <w:t>1</w:t>
            </w:r>
            <w:r w:rsidR="00F568ED">
              <w:rPr>
                <w:noProof/>
                <w:webHidden/>
              </w:rPr>
              <w:fldChar w:fldCharType="end"/>
            </w:r>
          </w:hyperlink>
        </w:p>
        <w:p w14:paraId="75D3F0FB" w14:textId="77777777" w:rsidR="00F568ED" w:rsidRDefault="00AE1E79">
          <w:pPr>
            <w:pStyle w:val="TOC1"/>
            <w:tabs>
              <w:tab w:val="left" w:pos="360"/>
              <w:tab w:val="right" w:leader="dot" w:pos="9939"/>
            </w:tabs>
            <w:rPr>
              <w:rFonts w:asciiTheme="minorHAnsi" w:eastAsiaTheme="minorEastAsia" w:hAnsiTheme="minorHAnsi" w:cstheme="minorBidi"/>
              <w:noProof/>
              <w:sz w:val="22"/>
              <w:szCs w:val="22"/>
            </w:rPr>
          </w:pPr>
          <w:hyperlink w:anchor="_Toc452908951" w:history="1">
            <w:r w:rsidR="00F568ED" w:rsidRPr="00CC1218">
              <w:rPr>
                <w:rStyle w:val="Hyperlink"/>
                <w:noProof/>
              </w:rPr>
              <w:t>6</w:t>
            </w:r>
            <w:r w:rsidR="00F568ED">
              <w:rPr>
                <w:rFonts w:asciiTheme="minorHAnsi" w:eastAsiaTheme="minorEastAsia" w:hAnsiTheme="minorHAnsi" w:cstheme="minorBidi"/>
                <w:noProof/>
                <w:sz w:val="22"/>
                <w:szCs w:val="22"/>
              </w:rPr>
              <w:tab/>
            </w:r>
            <w:r w:rsidR="00F568ED" w:rsidRPr="00CC1218">
              <w:rPr>
                <w:rStyle w:val="Hyperlink"/>
                <w:noProof/>
              </w:rPr>
              <w:t>Memory</w:t>
            </w:r>
            <w:r w:rsidR="00F568ED">
              <w:rPr>
                <w:noProof/>
                <w:webHidden/>
              </w:rPr>
              <w:tab/>
            </w:r>
            <w:r w:rsidR="00F568ED">
              <w:rPr>
                <w:noProof/>
                <w:webHidden/>
              </w:rPr>
              <w:fldChar w:fldCharType="begin"/>
            </w:r>
            <w:r w:rsidR="00F568ED">
              <w:rPr>
                <w:noProof/>
                <w:webHidden/>
              </w:rPr>
              <w:instrText xml:space="preserve"> PAGEREF _Toc452908951 \h </w:instrText>
            </w:r>
            <w:r w:rsidR="00F568ED">
              <w:rPr>
                <w:noProof/>
                <w:webHidden/>
              </w:rPr>
            </w:r>
            <w:r w:rsidR="00F568ED">
              <w:rPr>
                <w:noProof/>
                <w:webHidden/>
              </w:rPr>
              <w:fldChar w:fldCharType="separate"/>
            </w:r>
            <w:r w:rsidR="000F539C">
              <w:rPr>
                <w:noProof/>
                <w:webHidden/>
              </w:rPr>
              <w:t>1</w:t>
            </w:r>
            <w:r w:rsidR="00F568ED">
              <w:rPr>
                <w:noProof/>
                <w:webHidden/>
              </w:rPr>
              <w:fldChar w:fldCharType="end"/>
            </w:r>
          </w:hyperlink>
        </w:p>
        <w:p w14:paraId="5ED0BC4D" w14:textId="77777777" w:rsidR="00F568ED" w:rsidRDefault="00AE1E79">
          <w:pPr>
            <w:pStyle w:val="TOC1"/>
            <w:tabs>
              <w:tab w:val="left" w:pos="360"/>
              <w:tab w:val="right" w:leader="dot" w:pos="9939"/>
            </w:tabs>
            <w:rPr>
              <w:rFonts w:asciiTheme="minorHAnsi" w:eastAsiaTheme="minorEastAsia" w:hAnsiTheme="minorHAnsi" w:cstheme="minorBidi"/>
              <w:noProof/>
              <w:sz w:val="22"/>
              <w:szCs w:val="22"/>
            </w:rPr>
          </w:pPr>
          <w:hyperlink w:anchor="_Toc452908952" w:history="1">
            <w:r w:rsidR="00F568ED" w:rsidRPr="00CC1218">
              <w:rPr>
                <w:rStyle w:val="Hyperlink"/>
                <w:noProof/>
              </w:rPr>
              <w:t>7</w:t>
            </w:r>
            <w:r w:rsidR="00F568ED">
              <w:rPr>
                <w:rFonts w:asciiTheme="minorHAnsi" w:eastAsiaTheme="minorEastAsia" w:hAnsiTheme="minorHAnsi" w:cstheme="minorBidi"/>
                <w:noProof/>
                <w:sz w:val="22"/>
                <w:szCs w:val="22"/>
              </w:rPr>
              <w:tab/>
            </w:r>
            <w:r w:rsidR="00F568ED" w:rsidRPr="00CC1218">
              <w:rPr>
                <w:rStyle w:val="Hyperlink"/>
                <w:noProof/>
                <w:shd w:val="clear" w:color="auto" w:fill="F3F3F3"/>
              </w:rPr>
              <w:t>Performance</w:t>
            </w:r>
            <w:r w:rsidR="00F568ED">
              <w:rPr>
                <w:noProof/>
                <w:webHidden/>
              </w:rPr>
              <w:tab/>
            </w:r>
            <w:r w:rsidR="00F568ED">
              <w:rPr>
                <w:noProof/>
                <w:webHidden/>
              </w:rPr>
              <w:fldChar w:fldCharType="begin"/>
            </w:r>
            <w:r w:rsidR="00F568ED">
              <w:rPr>
                <w:noProof/>
                <w:webHidden/>
              </w:rPr>
              <w:instrText xml:space="preserve"> PAGEREF _Toc452908952 \h </w:instrText>
            </w:r>
            <w:r w:rsidR="00F568ED">
              <w:rPr>
                <w:noProof/>
                <w:webHidden/>
              </w:rPr>
            </w:r>
            <w:r w:rsidR="00F568ED">
              <w:rPr>
                <w:noProof/>
                <w:webHidden/>
              </w:rPr>
              <w:fldChar w:fldCharType="separate"/>
            </w:r>
            <w:r w:rsidR="000F539C">
              <w:rPr>
                <w:noProof/>
                <w:webHidden/>
              </w:rPr>
              <w:t>1</w:t>
            </w:r>
            <w:r w:rsidR="00F568ED">
              <w:rPr>
                <w:noProof/>
                <w:webHidden/>
              </w:rPr>
              <w:fldChar w:fldCharType="end"/>
            </w:r>
          </w:hyperlink>
        </w:p>
        <w:p w14:paraId="08D4BE34" w14:textId="77777777" w:rsidR="00F568ED" w:rsidRDefault="00AE1E79">
          <w:pPr>
            <w:pStyle w:val="TOC1"/>
            <w:tabs>
              <w:tab w:val="left" w:pos="360"/>
              <w:tab w:val="right" w:leader="dot" w:pos="9939"/>
            </w:tabs>
            <w:rPr>
              <w:rFonts w:asciiTheme="minorHAnsi" w:eastAsiaTheme="minorEastAsia" w:hAnsiTheme="minorHAnsi" w:cstheme="minorBidi"/>
              <w:noProof/>
              <w:sz w:val="22"/>
              <w:szCs w:val="22"/>
            </w:rPr>
          </w:pPr>
          <w:hyperlink w:anchor="_Toc452908953" w:history="1">
            <w:r w:rsidR="00F568ED" w:rsidRPr="00CC1218">
              <w:rPr>
                <w:rStyle w:val="Hyperlink"/>
                <w:noProof/>
              </w:rPr>
              <w:t>8</w:t>
            </w:r>
            <w:r w:rsidR="00F568ED">
              <w:rPr>
                <w:rFonts w:asciiTheme="minorHAnsi" w:eastAsiaTheme="minorEastAsia" w:hAnsiTheme="minorHAnsi" w:cstheme="minorBidi"/>
                <w:noProof/>
                <w:sz w:val="22"/>
                <w:szCs w:val="22"/>
              </w:rPr>
              <w:tab/>
            </w:r>
            <w:r w:rsidR="00F568ED" w:rsidRPr="00CC1218">
              <w:rPr>
                <w:rStyle w:val="Hyperlink"/>
                <w:noProof/>
              </w:rPr>
              <w:t>Test plan</w:t>
            </w:r>
            <w:r w:rsidR="00F568ED">
              <w:rPr>
                <w:noProof/>
                <w:webHidden/>
              </w:rPr>
              <w:tab/>
            </w:r>
            <w:r w:rsidR="00F568ED">
              <w:rPr>
                <w:noProof/>
                <w:webHidden/>
              </w:rPr>
              <w:fldChar w:fldCharType="begin"/>
            </w:r>
            <w:r w:rsidR="00F568ED">
              <w:rPr>
                <w:noProof/>
                <w:webHidden/>
              </w:rPr>
              <w:instrText xml:space="preserve"> PAGEREF _Toc452908953 \h </w:instrText>
            </w:r>
            <w:r w:rsidR="00F568ED">
              <w:rPr>
                <w:noProof/>
                <w:webHidden/>
              </w:rPr>
            </w:r>
            <w:r w:rsidR="00F568ED">
              <w:rPr>
                <w:noProof/>
                <w:webHidden/>
              </w:rPr>
              <w:fldChar w:fldCharType="separate"/>
            </w:r>
            <w:r w:rsidR="000F539C">
              <w:rPr>
                <w:noProof/>
                <w:webHidden/>
              </w:rPr>
              <w:t>1</w:t>
            </w:r>
            <w:r w:rsidR="00F568ED">
              <w:rPr>
                <w:noProof/>
                <w:webHidden/>
              </w:rPr>
              <w:fldChar w:fldCharType="end"/>
            </w:r>
          </w:hyperlink>
        </w:p>
        <w:p w14:paraId="64917767" w14:textId="77777777" w:rsidR="000D6110" w:rsidRDefault="000D6110">
          <w:r>
            <w:rPr>
              <w:b/>
              <w:bCs/>
              <w:noProof/>
            </w:rPr>
            <w:fldChar w:fldCharType="end"/>
          </w:r>
        </w:p>
      </w:sdtContent>
    </w:sdt>
    <w:p w14:paraId="3B9E9232" w14:textId="77777777" w:rsidR="0022661C" w:rsidRDefault="001436E5" w:rsidP="001436E5">
      <w:pPr>
        <w:pStyle w:val="TOCHeading"/>
      </w:pPr>
      <w:r>
        <w:t>Tables</w:t>
      </w:r>
    </w:p>
    <w:p w14:paraId="1B618ABF" w14:textId="77777777" w:rsidR="00E6627D" w:rsidRDefault="0022661C">
      <w:pPr>
        <w:pStyle w:val="TableofFigures"/>
        <w:tabs>
          <w:tab w:val="right" w:leader="dot" w:pos="9939"/>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461380417" w:history="1">
        <w:r w:rsidR="00E6627D" w:rsidRPr="0083134F">
          <w:rPr>
            <w:rStyle w:val="Hyperlink"/>
            <w:rFonts w:eastAsia="Verdana-Bold"/>
            <w:noProof/>
          </w:rPr>
          <w:t>Table 1: Revision history</w:t>
        </w:r>
        <w:r w:rsidR="00E6627D">
          <w:rPr>
            <w:noProof/>
            <w:webHidden/>
          </w:rPr>
          <w:tab/>
        </w:r>
        <w:r w:rsidR="00E6627D">
          <w:rPr>
            <w:noProof/>
            <w:webHidden/>
          </w:rPr>
          <w:fldChar w:fldCharType="begin"/>
        </w:r>
        <w:r w:rsidR="00E6627D">
          <w:rPr>
            <w:noProof/>
            <w:webHidden/>
          </w:rPr>
          <w:instrText xml:space="preserve"> PAGEREF _Toc461380417 \h </w:instrText>
        </w:r>
        <w:r w:rsidR="00E6627D">
          <w:rPr>
            <w:noProof/>
            <w:webHidden/>
          </w:rPr>
        </w:r>
        <w:r w:rsidR="00E6627D">
          <w:rPr>
            <w:noProof/>
            <w:webHidden/>
          </w:rPr>
          <w:fldChar w:fldCharType="separate"/>
        </w:r>
        <w:r w:rsidR="00E6627D">
          <w:rPr>
            <w:noProof/>
            <w:webHidden/>
          </w:rPr>
          <w:t>1</w:t>
        </w:r>
        <w:r w:rsidR="00E6627D">
          <w:rPr>
            <w:noProof/>
            <w:webHidden/>
          </w:rPr>
          <w:fldChar w:fldCharType="end"/>
        </w:r>
      </w:hyperlink>
    </w:p>
    <w:p w14:paraId="081472B1" w14:textId="77777777" w:rsidR="00E6627D" w:rsidRDefault="00AE1E79">
      <w:pPr>
        <w:pStyle w:val="TableofFigures"/>
        <w:tabs>
          <w:tab w:val="right" w:leader="dot" w:pos="9939"/>
        </w:tabs>
        <w:rPr>
          <w:rFonts w:asciiTheme="minorHAnsi" w:eastAsiaTheme="minorEastAsia" w:hAnsiTheme="minorHAnsi" w:cstheme="minorBidi"/>
          <w:noProof/>
          <w:sz w:val="22"/>
          <w:szCs w:val="22"/>
        </w:rPr>
      </w:pPr>
      <w:hyperlink w:anchor="_Toc461380418" w:history="1">
        <w:r w:rsidR="00E6627D" w:rsidRPr="0083134F">
          <w:rPr>
            <w:rStyle w:val="Hyperlink"/>
            <w:rFonts w:eastAsia="Verdana-Bold"/>
            <w:noProof/>
          </w:rPr>
          <w:t>Table 2: Registers</w:t>
        </w:r>
        <w:r w:rsidR="00E6627D">
          <w:rPr>
            <w:noProof/>
            <w:webHidden/>
          </w:rPr>
          <w:tab/>
        </w:r>
        <w:r w:rsidR="00E6627D">
          <w:rPr>
            <w:noProof/>
            <w:webHidden/>
          </w:rPr>
          <w:fldChar w:fldCharType="begin"/>
        </w:r>
        <w:r w:rsidR="00E6627D">
          <w:rPr>
            <w:noProof/>
            <w:webHidden/>
          </w:rPr>
          <w:instrText xml:space="preserve"> PAGEREF _Toc461380418 \h </w:instrText>
        </w:r>
        <w:r w:rsidR="00E6627D">
          <w:rPr>
            <w:noProof/>
            <w:webHidden/>
          </w:rPr>
        </w:r>
        <w:r w:rsidR="00E6627D">
          <w:rPr>
            <w:noProof/>
            <w:webHidden/>
          </w:rPr>
          <w:fldChar w:fldCharType="separate"/>
        </w:r>
        <w:r w:rsidR="00E6627D">
          <w:rPr>
            <w:noProof/>
            <w:webHidden/>
          </w:rPr>
          <w:t>7</w:t>
        </w:r>
        <w:r w:rsidR="00E6627D">
          <w:rPr>
            <w:noProof/>
            <w:webHidden/>
          </w:rPr>
          <w:fldChar w:fldCharType="end"/>
        </w:r>
      </w:hyperlink>
    </w:p>
    <w:p w14:paraId="3E115137" w14:textId="77777777" w:rsidR="00B652DE" w:rsidRDefault="0022661C" w:rsidP="00B652DE">
      <w:r>
        <w:fldChar w:fldCharType="end"/>
      </w:r>
    </w:p>
    <w:p w14:paraId="39657AB4" w14:textId="77777777" w:rsidR="0022661C" w:rsidRDefault="004335F9" w:rsidP="004335F9">
      <w:pPr>
        <w:pStyle w:val="Section"/>
      </w:pPr>
      <w:bookmarkStart w:id="71" w:name="_Toc452908940"/>
      <w:r>
        <w:lastRenderedPageBreak/>
        <w:t>Introduction</w:t>
      </w:r>
      <w:bookmarkEnd w:id="71"/>
    </w:p>
    <w:p w14:paraId="123BF94B" w14:textId="328FB6E3" w:rsidR="009647AF" w:rsidRDefault="009647AF" w:rsidP="00DA23F6">
      <w:r>
        <w:t>Sort filter - the purpose of this block is to have a weighted average of the input pixels. While the weights are written in register space</w:t>
      </w:r>
      <w:r w:rsidR="00DA23F6">
        <w:t xml:space="preserve"> in a fixed order</w:t>
      </w:r>
      <w:r>
        <w:t xml:space="preserve">, </w:t>
      </w:r>
      <w:bookmarkStart w:id="72" w:name="OLE_LINK1"/>
      <w:bookmarkStart w:id="73" w:name="OLE_LINK2"/>
      <w:r w:rsidR="00DA23F6">
        <w:t>th</w:t>
      </w:r>
      <w:r>
        <w:t xml:space="preserve">e multiplication of a pixel by a weight </w:t>
      </w:r>
      <w:r w:rsidR="00DA23F6">
        <w:t>is only done after the pixels are sorted by ascending values (and where invalid pixels are dealt with differently, see explanation later on).</w:t>
      </w:r>
    </w:p>
    <w:bookmarkEnd w:id="72"/>
    <w:bookmarkEnd w:id="73"/>
    <w:p w14:paraId="21D76533" w14:textId="1E00EECE" w:rsidR="009647AF" w:rsidRDefault="009647AF" w:rsidP="00886EEE">
      <w:r>
        <w:t xml:space="preserve">The filter works on a 3X3 </w:t>
      </w:r>
      <w:r w:rsidR="001E5D82">
        <w:t xml:space="preserve">sliding </w:t>
      </w:r>
      <w:r>
        <w:t>window of depth</w:t>
      </w:r>
      <w:r w:rsidR="00886EEE">
        <w:t>, IR and confidence</w:t>
      </w:r>
      <w:r w:rsidR="000746D4">
        <w:t>.</w:t>
      </w:r>
    </w:p>
    <w:p w14:paraId="5F521CC8" w14:textId="2D10AF34" w:rsidR="009647AF" w:rsidRDefault="009647AF" w:rsidP="00886EEE">
      <w:r>
        <w:t xml:space="preserve">Denote the weights as the vector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m:t>
                </m:r>
              </m:sub>
            </m:sSub>
          </m:e>
        </m:d>
        <m:r>
          <w:rPr>
            <w:rFonts w:ascii="Cambria Math" w:hAnsi="Cambria Math"/>
          </w:rPr>
          <m:t xml:space="preserve"> </m:t>
        </m:r>
      </m:oMath>
      <w:r>
        <w:t xml:space="preserve"> - so nine weights indexed from -4 to 4</w:t>
      </w:r>
      <w:r w:rsidR="00886EEE">
        <w:t xml:space="preserve"> both for depth and IR</w:t>
      </w:r>
      <w:r>
        <w:t xml:space="preserve">, and the incoming pixels as: </w:t>
      </w:r>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r>
          <w:rPr>
            <w:rFonts w:ascii="Cambria Math" w:hAnsi="Cambria Math"/>
          </w:rPr>
          <m:t xml:space="preserve"> </m:t>
        </m:r>
      </m:oMath>
    </w:p>
    <w:p w14:paraId="7B044826" w14:textId="1F48EA4F" w:rsidR="00FC3251" w:rsidRDefault="009647AF" w:rsidP="00107B40">
      <w:r>
        <w:t xml:space="preserve">The output we seek is the result of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 xml:space="preserve"> sort</m:t>
                </m:r>
                <m:d>
                  <m:dPr>
                    <m:ctrlPr>
                      <w:rPr>
                        <w:rFonts w:ascii="Cambria Math" w:hAnsi="Cambria Math"/>
                        <w:i/>
                      </w:rPr>
                    </m:ctrlPr>
                  </m:dPr>
                  <m:e>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e>
                </m:d>
              </m:e>
            </m:d>
          </m:e>
          <m:sup>
            <m:r>
              <w:rPr>
                <w:rFonts w:ascii="Cambria Math" w:hAnsi="Cambria Math"/>
              </w:rPr>
              <m:t>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e>
        </m:d>
        <m:r>
          <w:rPr>
            <w:rFonts w:ascii="Cambria Math" w:hAnsi="Cambria Math"/>
          </w:rPr>
          <m:t xml:space="preserve">) </m:t>
        </m:r>
      </m:oMath>
      <w:r>
        <w:t xml:space="preserve"> </w:t>
      </w:r>
      <w:r w:rsidR="00107B40">
        <w:t xml:space="preserve">   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e>
        </m:d>
        <m:r>
          <w:rPr>
            <w:rFonts w:ascii="Cambria Math" w:hAnsi="Cambria Math"/>
          </w:rPr>
          <m:t>=sort(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r>
          <w:rPr>
            <w:rFonts w:ascii="Cambria Math" w:hAnsi="Cambria Math"/>
          </w:rPr>
          <m:t>)</m:t>
        </m:r>
      </m:oMath>
      <w:r w:rsidR="00107B40">
        <w:t>.</w:t>
      </w:r>
    </w:p>
    <w:p w14:paraId="0F16A935" w14:textId="77777777" w:rsidR="00D1018D" w:rsidRDefault="00D1018D" w:rsidP="00D1018D">
      <w:pPr>
        <w:pStyle w:val="Section"/>
      </w:pPr>
      <w:bookmarkStart w:id="74" w:name="_Toc450467505"/>
      <w:bookmarkStart w:id="75" w:name="_Toc452908941"/>
      <w:r>
        <w:lastRenderedPageBreak/>
        <w:t>Interfaces</w:t>
      </w:r>
      <w:bookmarkEnd w:id="74"/>
      <w:bookmarkEnd w:id="75"/>
    </w:p>
    <w:p w14:paraId="73661797" w14:textId="77777777" w:rsidR="00D1018D" w:rsidRDefault="00D1018D" w:rsidP="00D1018D">
      <w:pPr>
        <w:pStyle w:val="Sub-sub-section"/>
        <w:spacing w:before="240"/>
      </w:pPr>
      <w:bookmarkStart w:id="76" w:name="_Toc444086054"/>
      <w:bookmarkStart w:id="77" w:name="_Toc450467507"/>
      <w:bookmarkStart w:id="78" w:name="_Toc452908942"/>
      <w:bookmarkStart w:id="79" w:name="_Toc444086053"/>
      <w:bookmarkStart w:id="80" w:name="_Toc450467506"/>
      <w:r>
        <w:t>Input</w:t>
      </w:r>
      <w:bookmarkEnd w:id="76"/>
      <w:bookmarkEnd w:id="77"/>
      <w:bookmarkEnd w:id="78"/>
    </w:p>
    <w:p w14:paraId="4DC31E23" w14:textId="32F2BA6B" w:rsidR="009647AF" w:rsidRDefault="000746D4" w:rsidP="00886EEE">
      <w:pPr>
        <w:pStyle w:val="ListParagraph"/>
        <w:numPr>
          <w:ilvl w:val="0"/>
          <w:numId w:val="15"/>
        </w:numPr>
        <w:spacing w:before="120"/>
      </w:pPr>
      <w:bookmarkStart w:id="81" w:name="_Toc452908943"/>
      <w:r>
        <w:t>3</w:t>
      </w:r>
      <w:r w:rsidR="00886EEE">
        <w:t>x</w:t>
      </w:r>
      <w:r>
        <w:t xml:space="preserve">3 </w:t>
      </w:r>
      <w:r w:rsidR="00886EEE">
        <w:t>16b depth</w:t>
      </w:r>
    </w:p>
    <w:p w14:paraId="6FB997D9" w14:textId="36CDAAAA" w:rsidR="00886EEE" w:rsidRDefault="00886EEE" w:rsidP="00886EEE">
      <w:pPr>
        <w:pStyle w:val="ListParagraph"/>
        <w:numPr>
          <w:ilvl w:val="0"/>
          <w:numId w:val="15"/>
        </w:numPr>
        <w:spacing w:before="120"/>
      </w:pPr>
      <w:r>
        <w:t>3x3 12b IR</w:t>
      </w:r>
    </w:p>
    <w:p w14:paraId="636DB2D7" w14:textId="77777777" w:rsidR="004D1E87" w:rsidRDefault="00886EEE" w:rsidP="00886EEE">
      <w:pPr>
        <w:pStyle w:val="ListParagraph"/>
        <w:numPr>
          <w:ilvl w:val="0"/>
          <w:numId w:val="15"/>
        </w:numPr>
        <w:spacing w:before="120"/>
      </w:pPr>
      <w:r>
        <w:t>3x3 4b confidence</w:t>
      </w:r>
    </w:p>
    <w:p w14:paraId="7184F39C" w14:textId="77777777" w:rsidR="006C346B" w:rsidRDefault="006C346B" w:rsidP="006C346B">
      <w:pPr>
        <w:pStyle w:val="ListParagraph"/>
        <w:numPr>
          <w:ilvl w:val="0"/>
          <w:numId w:val="15"/>
        </w:numPr>
        <w:spacing w:before="120"/>
      </w:pPr>
      <w:r>
        <w:t>4b flags</w:t>
      </w:r>
    </w:p>
    <w:p w14:paraId="4532A01A" w14:textId="77777777" w:rsidR="00B47B52" w:rsidRDefault="00B47B52" w:rsidP="008C6153">
      <w:pPr>
        <w:pStyle w:val="ListParagraph"/>
        <w:spacing w:before="120"/>
        <w:ind w:left="360"/>
      </w:pPr>
    </w:p>
    <w:p w14:paraId="52E74F21" w14:textId="77777777" w:rsidR="004D1E87" w:rsidRDefault="004D1E87" w:rsidP="004D1E87">
      <w:pPr>
        <w:pStyle w:val="ListParagraph"/>
        <w:spacing w:before="120"/>
        <w:ind w:left="360"/>
      </w:pPr>
    </w:p>
    <w:p w14:paraId="7A0F59A2" w14:textId="0272BC40" w:rsidR="00D1018D" w:rsidRDefault="00D1018D" w:rsidP="004D1E87">
      <w:pPr>
        <w:pStyle w:val="Sub-sub-section"/>
        <w:spacing w:before="240"/>
      </w:pPr>
      <w:r>
        <w:t>Output</w:t>
      </w:r>
      <w:bookmarkEnd w:id="79"/>
      <w:bookmarkEnd w:id="80"/>
      <w:bookmarkEnd w:id="81"/>
    </w:p>
    <w:p w14:paraId="17C1F0C9" w14:textId="516DF8DB" w:rsidR="004D1E87" w:rsidRDefault="004D1E87" w:rsidP="00B47B52">
      <w:pPr>
        <w:pStyle w:val="ListParagraph"/>
        <w:numPr>
          <w:ilvl w:val="0"/>
          <w:numId w:val="15"/>
        </w:numPr>
        <w:spacing w:before="120"/>
      </w:pPr>
      <w:bookmarkStart w:id="82" w:name="_Toc452908944"/>
      <w:r>
        <w:t>16b depth</w:t>
      </w:r>
    </w:p>
    <w:p w14:paraId="063EFDC7" w14:textId="5D8A8E12" w:rsidR="004D1E87" w:rsidRDefault="004D1E87" w:rsidP="00B47B52">
      <w:pPr>
        <w:pStyle w:val="ListParagraph"/>
        <w:numPr>
          <w:ilvl w:val="0"/>
          <w:numId w:val="15"/>
        </w:numPr>
        <w:spacing w:before="120"/>
      </w:pPr>
      <w:r>
        <w:t>12b IR</w:t>
      </w:r>
    </w:p>
    <w:p w14:paraId="399A7BF5" w14:textId="1297A14A" w:rsidR="004D1E87" w:rsidRDefault="004D1E87" w:rsidP="00B47B52">
      <w:pPr>
        <w:pStyle w:val="ListParagraph"/>
        <w:numPr>
          <w:ilvl w:val="0"/>
          <w:numId w:val="15"/>
        </w:numPr>
        <w:spacing w:before="120"/>
      </w:pPr>
      <w:r>
        <w:t>4b confidence</w:t>
      </w:r>
    </w:p>
    <w:p w14:paraId="70B05729" w14:textId="6F39B57F" w:rsidR="000B3435" w:rsidRDefault="000B3435" w:rsidP="00B47B52">
      <w:pPr>
        <w:pStyle w:val="ListParagraph"/>
        <w:numPr>
          <w:ilvl w:val="0"/>
          <w:numId w:val="15"/>
        </w:numPr>
        <w:spacing w:before="120"/>
      </w:pPr>
      <w:r>
        <w:t>4b flags</w:t>
      </w:r>
    </w:p>
    <w:p w14:paraId="4309EAC9" w14:textId="77777777" w:rsidR="00DD4139" w:rsidRPr="00C57375" w:rsidRDefault="00DD4139" w:rsidP="00DD4139">
      <w:pPr>
        <w:pStyle w:val="Section"/>
        <w:numPr>
          <w:ilvl w:val="0"/>
          <w:numId w:val="15"/>
        </w:numPr>
      </w:pPr>
      <w:bookmarkStart w:id="83" w:name="_Toc452908951"/>
      <w:r>
        <w:lastRenderedPageBreak/>
        <w:t>Memor</w:t>
      </w:r>
      <w:bookmarkEnd w:id="83"/>
      <w:r>
        <w:t>y</w:t>
      </w:r>
    </w:p>
    <w:p w14:paraId="182EC2F1" w14:textId="251EE7D2" w:rsidR="00DD4139" w:rsidRDefault="000B3435" w:rsidP="00DD0DE3">
      <w:pPr>
        <w:pStyle w:val="ListParagraph"/>
        <w:spacing w:before="120"/>
        <w:ind w:left="360"/>
      </w:pPr>
      <w:r>
        <w:t>Sort is a 3X3 sliding window, and so it uses 2 columns from the buffer.</w:t>
      </w:r>
    </w:p>
    <w:p w14:paraId="0F44F519" w14:textId="37F20D34" w:rsidR="00E64E0A" w:rsidRDefault="00E64E0A" w:rsidP="004335F9">
      <w:pPr>
        <w:pStyle w:val="Section"/>
      </w:pPr>
      <w:r>
        <w:lastRenderedPageBreak/>
        <w:t>Detailed description</w:t>
      </w:r>
      <w:bookmarkEnd w:id="82"/>
    </w:p>
    <w:p w14:paraId="1705A371" w14:textId="77777777" w:rsidR="00080B4C" w:rsidRDefault="00F855A3" w:rsidP="000B3435">
      <w:bookmarkStart w:id="84" w:name="_Toc440911237"/>
      <w:r>
        <w:t>This function applies</w:t>
      </w:r>
      <w:r w:rsidR="00E27348">
        <w:t xml:space="preserve"> a sort </w:t>
      </w:r>
      <w:r>
        <w:t xml:space="preserve">function </w:t>
      </w:r>
      <w:r w:rsidR="00E27348">
        <w:t>on both depth and IR separately, while consider</w:t>
      </w:r>
      <w:r>
        <w:t xml:space="preserve">ing </w:t>
      </w:r>
      <w:r w:rsidR="00E27348">
        <w:t xml:space="preserve">the confidence values as </w:t>
      </w:r>
      <w:r>
        <w:t xml:space="preserve">a </w:t>
      </w:r>
      <w:r w:rsidR="00E27348">
        <w:t>mask</w:t>
      </w:r>
      <w:r w:rsidR="00343187">
        <w:t>.</w:t>
      </w:r>
    </w:p>
    <w:p w14:paraId="3E58EF6B" w14:textId="681D56EC" w:rsidR="00A0259E" w:rsidRDefault="00080B4C" w:rsidP="00A0259E">
      <w:r>
        <w:t xml:space="preserve">Pixels with confidence </w:t>
      </w:r>
      <w:r w:rsidR="007D001A">
        <w:t>value 0</w:t>
      </w:r>
      <w:r>
        <w:t xml:space="preserve"> are invalid pixels.</w:t>
      </w:r>
      <w:r w:rsidR="00343187">
        <w:br/>
        <w:t xml:space="preserve">As inputs to this block </w:t>
      </w:r>
      <w:r w:rsidR="008E58C9">
        <w:t>contains both IR and depth,</w:t>
      </w:r>
      <w:r w:rsidR="00A0259E">
        <w:t xml:space="preserve"> the block has a separate bypass for either </w:t>
      </w:r>
      <w:r w:rsidR="00107B40">
        <w:t xml:space="preserve">valid </w:t>
      </w:r>
      <w:r w:rsidR="00A0259E">
        <w:t xml:space="preserve">IR or </w:t>
      </w:r>
      <w:r w:rsidR="00107B40">
        <w:t xml:space="preserve">valid </w:t>
      </w:r>
      <w:r w:rsidR="00A0259E">
        <w:t>depth</w:t>
      </w:r>
    </w:p>
    <w:p w14:paraId="13268B64" w14:textId="53DD67B9" w:rsidR="00E27348" w:rsidRDefault="00A0259E" w:rsidP="0063146E">
      <w:r>
        <w:t xml:space="preserve">In addition each stream (IR, depth) has two modes of operation, </w:t>
      </w:r>
      <w:r w:rsidR="0063146E">
        <w:t xml:space="preserve">one </w:t>
      </w:r>
      <w:r>
        <w:t xml:space="preserve">mode </w:t>
      </w:r>
      <w:r w:rsidR="0063146E">
        <w:t>that</w:t>
      </w:r>
      <w:r>
        <w:t xml:space="preserve"> performs sort on all pixels (valid or not), while </w:t>
      </w:r>
      <w:r w:rsidR="0063146E">
        <w:t xml:space="preserve">the other </w:t>
      </w:r>
      <w:r>
        <w:t>mode performs sort only on invalid pixels.</w:t>
      </w:r>
    </w:p>
    <w:p w14:paraId="4A37A5B8" w14:textId="170A14D6" w:rsidR="0063146E" w:rsidRDefault="0063146E" w:rsidP="0063146E">
      <w:r>
        <w:t>So to conclude the modes of operation we have (same as in Edge):</w:t>
      </w:r>
    </w:p>
    <w:tbl>
      <w:tblPr>
        <w:tblStyle w:val="TableGrid"/>
        <w:tblW w:w="0" w:type="auto"/>
        <w:tblLook w:val="04A0" w:firstRow="1" w:lastRow="0" w:firstColumn="1" w:lastColumn="0" w:noHBand="0" w:noVBand="1"/>
      </w:tblPr>
      <w:tblGrid>
        <w:gridCol w:w="2497"/>
        <w:gridCol w:w="2481"/>
        <w:gridCol w:w="2480"/>
        <w:gridCol w:w="2481"/>
      </w:tblGrid>
      <w:tr w:rsidR="0063146E" w14:paraId="74DB8EDE" w14:textId="77777777" w:rsidTr="005371B5">
        <w:tc>
          <w:tcPr>
            <w:tcW w:w="2497" w:type="dxa"/>
          </w:tcPr>
          <w:p w14:paraId="1530A57F" w14:textId="36F403D9" w:rsidR="0063146E" w:rsidRDefault="0063146E" w:rsidP="0063146E">
            <w:r>
              <w:t>Register name</w:t>
            </w:r>
          </w:p>
        </w:tc>
        <w:tc>
          <w:tcPr>
            <w:tcW w:w="2481" w:type="dxa"/>
          </w:tcPr>
          <w:p w14:paraId="0649BCF3" w14:textId="4C812935" w:rsidR="0063146E" w:rsidRDefault="0063146E" w:rsidP="0063146E">
            <w:r>
              <w:t>Value in binary</w:t>
            </w:r>
          </w:p>
        </w:tc>
        <w:tc>
          <w:tcPr>
            <w:tcW w:w="2480" w:type="dxa"/>
          </w:tcPr>
          <w:p w14:paraId="55E27883" w14:textId="5D3B060F" w:rsidR="0063146E" w:rsidRDefault="0063146E" w:rsidP="0063146E">
            <w:r>
              <w:t>Bypass sort</w:t>
            </w:r>
          </w:p>
        </w:tc>
        <w:tc>
          <w:tcPr>
            <w:tcW w:w="2481" w:type="dxa"/>
          </w:tcPr>
          <w:p w14:paraId="6C36294E" w14:textId="15A73776" w:rsidR="0063146E" w:rsidRDefault="0063146E" w:rsidP="0063146E">
            <w:r>
              <w:t>Mode of operation</w:t>
            </w:r>
          </w:p>
        </w:tc>
      </w:tr>
      <w:tr w:rsidR="005371B5" w14:paraId="61437A07" w14:textId="77777777" w:rsidTr="005371B5">
        <w:tc>
          <w:tcPr>
            <w:tcW w:w="2497" w:type="dxa"/>
          </w:tcPr>
          <w:p w14:paraId="2604CC77" w14:textId="122F1B6A" w:rsidR="005371B5" w:rsidRDefault="005371B5" w:rsidP="005371B5">
            <w:r>
              <w:rPr>
                <w:rFonts w:ascii="Courier New" w:hAnsi="Courier New" w:cs="Courier New"/>
                <w:bCs/>
                <w:sz w:val="20"/>
                <w:szCs w:val="20"/>
              </w:rPr>
              <w:t>RegsJFIL*bypassMode</w:t>
            </w:r>
          </w:p>
        </w:tc>
        <w:tc>
          <w:tcPr>
            <w:tcW w:w="2481" w:type="dxa"/>
          </w:tcPr>
          <w:p w14:paraId="2124C7C6" w14:textId="15B8B509" w:rsidR="005371B5" w:rsidRDefault="005371B5" w:rsidP="005371B5">
            <w:r>
              <w:t>3’bXX1</w:t>
            </w:r>
          </w:p>
        </w:tc>
        <w:tc>
          <w:tcPr>
            <w:tcW w:w="2480" w:type="dxa"/>
          </w:tcPr>
          <w:p w14:paraId="1B10C8E7" w14:textId="6A05DD07" w:rsidR="005371B5" w:rsidRDefault="005371B5" w:rsidP="005371B5">
            <w:r>
              <w:t>Yes</w:t>
            </w:r>
          </w:p>
        </w:tc>
        <w:tc>
          <w:tcPr>
            <w:tcW w:w="2481" w:type="dxa"/>
          </w:tcPr>
          <w:p w14:paraId="6DF814D1" w14:textId="7DFD4FAC" w:rsidR="005371B5" w:rsidRDefault="005371B5" w:rsidP="005371B5">
            <w:r>
              <w:t>None.</w:t>
            </w:r>
          </w:p>
        </w:tc>
      </w:tr>
      <w:tr w:rsidR="00E15AA8" w14:paraId="3EE499CD" w14:textId="77777777" w:rsidTr="005371B5">
        <w:tc>
          <w:tcPr>
            <w:tcW w:w="2497" w:type="dxa"/>
          </w:tcPr>
          <w:p w14:paraId="650BA437" w14:textId="66254C41" w:rsidR="00E15AA8" w:rsidRDefault="00E15AA8" w:rsidP="005371B5">
            <w:pPr>
              <w:rPr>
                <w:rFonts w:ascii="Courier New" w:hAnsi="Courier New" w:cs="Courier New"/>
                <w:bCs/>
                <w:sz w:val="20"/>
                <w:szCs w:val="20"/>
              </w:rPr>
            </w:pPr>
            <w:r>
              <w:rPr>
                <w:rFonts w:ascii="Courier New" w:hAnsi="Courier New" w:cs="Courier New"/>
                <w:bCs/>
                <w:sz w:val="20"/>
                <w:szCs w:val="20"/>
              </w:rPr>
              <w:t>RegsJFIL*bypassMode</w:t>
            </w:r>
          </w:p>
        </w:tc>
        <w:tc>
          <w:tcPr>
            <w:tcW w:w="2481" w:type="dxa"/>
          </w:tcPr>
          <w:p w14:paraId="0AA7BEB4" w14:textId="0ED92AA8" w:rsidR="00E15AA8" w:rsidRDefault="00E15AA8" w:rsidP="005371B5">
            <w:r>
              <w:t>3’b000</w:t>
            </w:r>
          </w:p>
        </w:tc>
        <w:tc>
          <w:tcPr>
            <w:tcW w:w="2480" w:type="dxa"/>
          </w:tcPr>
          <w:p w14:paraId="604BC85E" w14:textId="3C46317E" w:rsidR="00E15AA8" w:rsidRDefault="00E15AA8" w:rsidP="005371B5">
            <w:r>
              <w:t>No</w:t>
            </w:r>
          </w:p>
        </w:tc>
        <w:tc>
          <w:tcPr>
            <w:tcW w:w="2481" w:type="dxa"/>
          </w:tcPr>
          <w:p w14:paraId="5652BB34" w14:textId="60605913" w:rsidR="00E15AA8" w:rsidRDefault="00E15AA8" w:rsidP="005371B5">
            <w:r>
              <w:t>Apply on all pixels.</w:t>
            </w:r>
          </w:p>
        </w:tc>
      </w:tr>
      <w:tr w:rsidR="005371B5" w14:paraId="19E092DE" w14:textId="77777777" w:rsidTr="005371B5">
        <w:tc>
          <w:tcPr>
            <w:tcW w:w="2497" w:type="dxa"/>
          </w:tcPr>
          <w:p w14:paraId="096C28E4" w14:textId="693426FB" w:rsidR="005371B5" w:rsidRDefault="005371B5" w:rsidP="005371B5">
            <w:r>
              <w:rPr>
                <w:rFonts w:ascii="Courier New" w:hAnsi="Courier New" w:cs="Courier New"/>
                <w:bCs/>
                <w:sz w:val="20"/>
                <w:szCs w:val="20"/>
              </w:rPr>
              <w:t>RegsJFIL*bypassMode</w:t>
            </w:r>
          </w:p>
        </w:tc>
        <w:tc>
          <w:tcPr>
            <w:tcW w:w="2481" w:type="dxa"/>
          </w:tcPr>
          <w:p w14:paraId="156974FE" w14:textId="0FB02CDF" w:rsidR="005371B5" w:rsidRDefault="005371B5" w:rsidP="005371B5">
            <w:r>
              <w:t>3’b010</w:t>
            </w:r>
          </w:p>
        </w:tc>
        <w:tc>
          <w:tcPr>
            <w:tcW w:w="2480" w:type="dxa"/>
          </w:tcPr>
          <w:p w14:paraId="09B9F6AA" w14:textId="74B61803" w:rsidR="005371B5" w:rsidRDefault="005371B5" w:rsidP="005371B5">
            <w:r>
              <w:t>No</w:t>
            </w:r>
          </w:p>
        </w:tc>
        <w:tc>
          <w:tcPr>
            <w:tcW w:w="2481" w:type="dxa"/>
          </w:tcPr>
          <w:p w14:paraId="3E3888B0" w14:textId="740CAD1B" w:rsidR="005371B5" w:rsidRDefault="005371B5" w:rsidP="005371B5">
            <w:r>
              <w:t>Do not apply on valid IR pixels, apply on all depth pixels.</w:t>
            </w:r>
          </w:p>
        </w:tc>
      </w:tr>
      <w:tr w:rsidR="005371B5" w14:paraId="455CFF92" w14:textId="77777777" w:rsidTr="005371B5">
        <w:tc>
          <w:tcPr>
            <w:tcW w:w="2497" w:type="dxa"/>
          </w:tcPr>
          <w:p w14:paraId="74AD5228" w14:textId="10C85583" w:rsidR="005371B5" w:rsidRDefault="005371B5" w:rsidP="005371B5">
            <w:r>
              <w:rPr>
                <w:rFonts w:ascii="Courier New" w:hAnsi="Courier New" w:cs="Courier New"/>
                <w:bCs/>
                <w:sz w:val="20"/>
                <w:szCs w:val="20"/>
              </w:rPr>
              <w:t>RegsJFIL*bypassMode</w:t>
            </w:r>
          </w:p>
        </w:tc>
        <w:tc>
          <w:tcPr>
            <w:tcW w:w="2481" w:type="dxa"/>
          </w:tcPr>
          <w:p w14:paraId="3835ACC9" w14:textId="7DEDE51A" w:rsidR="005371B5" w:rsidRDefault="005371B5" w:rsidP="005371B5">
            <w:r>
              <w:t>3’b100</w:t>
            </w:r>
          </w:p>
        </w:tc>
        <w:tc>
          <w:tcPr>
            <w:tcW w:w="2480" w:type="dxa"/>
          </w:tcPr>
          <w:p w14:paraId="7E32765B" w14:textId="678CFBB3" w:rsidR="005371B5" w:rsidRDefault="005371B5" w:rsidP="005371B5">
            <w:r>
              <w:t>No</w:t>
            </w:r>
          </w:p>
        </w:tc>
        <w:tc>
          <w:tcPr>
            <w:tcW w:w="2481" w:type="dxa"/>
          </w:tcPr>
          <w:p w14:paraId="70F36B01" w14:textId="60958D7B" w:rsidR="005371B5" w:rsidRDefault="005371B5" w:rsidP="005371B5">
            <w:r>
              <w:t>Do not apply on valid depth pixels, apply on all IR pixels.</w:t>
            </w:r>
          </w:p>
        </w:tc>
      </w:tr>
      <w:tr w:rsidR="005371B5" w14:paraId="64CD66F7" w14:textId="77777777" w:rsidTr="005371B5">
        <w:tc>
          <w:tcPr>
            <w:tcW w:w="2497" w:type="dxa"/>
          </w:tcPr>
          <w:p w14:paraId="1BC567C5" w14:textId="70852C66" w:rsidR="005371B5" w:rsidRDefault="005371B5" w:rsidP="005371B5">
            <w:r>
              <w:rPr>
                <w:rFonts w:ascii="Courier New" w:hAnsi="Courier New" w:cs="Courier New"/>
                <w:bCs/>
                <w:sz w:val="20"/>
                <w:szCs w:val="20"/>
              </w:rPr>
              <w:t>RegsJFIL*bypassMode</w:t>
            </w:r>
          </w:p>
        </w:tc>
        <w:tc>
          <w:tcPr>
            <w:tcW w:w="2481" w:type="dxa"/>
          </w:tcPr>
          <w:p w14:paraId="7F2AC156" w14:textId="52989950" w:rsidR="005371B5" w:rsidRDefault="005371B5" w:rsidP="005371B5">
            <w:r>
              <w:t>3’b110</w:t>
            </w:r>
          </w:p>
        </w:tc>
        <w:tc>
          <w:tcPr>
            <w:tcW w:w="2480" w:type="dxa"/>
          </w:tcPr>
          <w:p w14:paraId="2647F91A" w14:textId="26A0F139" w:rsidR="005371B5" w:rsidRDefault="005371B5" w:rsidP="005371B5">
            <w:r>
              <w:t>No</w:t>
            </w:r>
          </w:p>
        </w:tc>
        <w:tc>
          <w:tcPr>
            <w:tcW w:w="2481" w:type="dxa"/>
          </w:tcPr>
          <w:p w14:paraId="322C33D6" w14:textId="22F01C48" w:rsidR="005371B5" w:rsidRDefault="005371B5" w:rsidP="005371B5">
            <w:r>
              <w:t>Do not apply on valid IR pixels, do not apply on valid depth pixels.</w:t>
            </w:r>
          </w:p>
        </w:tc>
      </w:tr>
    </w:tbl>
    <w:p w14:paraId="71319ABC" w14:textId="77777777" w:rsidR="0063146E" w:rsidRPr="00DA125C" w:rsidRDefault="0063146E" w:rsidP="0063146E"/>
    <w:bookmarkEnd w:id="84"/>
    <w:p w14:paraId="180FC19D" w14:textId="3E0993EB" w:rsidR="009307A6" w:rsidRDefault="009307A6" w:rsidP="00AD517C">
      <w:r>
        <w:t xml:space="preserve">Important note: Confidence is only updated in case that depth is </w:t>
      </w:r>
      <w:del w:id="85" w:author="Sella, Omer" w:date="2016-10-06T09:18:00Z">
        <w:r w:rsidDel="00B14670">
          <w:delText>act</w:delText>
        </w:r>
      </w:del>
      <w:ins w:id="86" w:author="Sella, Omer" w:date="2016-10-06T09:18:00Z">
        <w:r w:rsidR="00B14670">
          <w:t>acted ON AN INVALID PIXEL.</w:t>
        </w:r>
      </w:ins>
      <w:del w:id="87" w:author="Sella, Omer" w:date="2016-10-06T09:18:00Z">
        <w:r w:rsidDel="00B14670">
          <w:delText>ive</w:delText>
        </w:r>
      </w:del>
      <w:r>
        <w:t>. In other words: confidence is updated if and only if a sort operation on depth is performed</w:t>
      </w:r>
      <w:ins w:id="88" w:author="Sella, Omer" w:date="2016-10-06T09:18:00Z">
        <w:r w:rsidR="00B14670">
          <w:t xml:space="preserve"> ON AN INVALID PIXEL</w:t>
        </w:r>
      </w:ins>
      <w:r>
        <w:t>. It may be possible that sort only acts on IR, in which case confidence is untouched.</w:t>
      </w:r>
    </w:p>
    <w:p w14:paraId="2651FB37" w14:textId="77777777" w:rsidR="00A850BB" w:rsidRPr="005371B5" w:rsidRDefault="003268C5" w:rsidP="00A850BB">
      <w:pPr>
        <w:autoSpaceDE w:val="0"/>
        <w:autoSpaceDN w:val="0"/>
        <w:adjustRightInd w:val="0"/>
        <w:spacing w:after="0"/>
        <w:rPr>
          <w:rFonts w:ascii="Courier New" w:hAnsi="Courier New" w:cs="Courier New"/>
          <w:bCs/>
          <w:sz w:val="20"/>
          <w:szCs w:val="20"/>
        </w:rPr>
      </w:pPr>
      <w:r>
        <w:t xml:space="preserve">The updated confidence depends on the register </w:t>
      </w:r>
      <w:r w:rsidR="00A850BB">
        <w:rPr>
          <w:rFonts w:ascii="Courier New" w:hAnsi="Courier New" w:cs="Courier New"/>
          <w:bCs/>
          <w:sz w:val="20"/>
          <w:szCs w:val="20"/>
        </w:rPr>
        <w:t>RegsJFILsort*</w:t>
      </w:r>
      <w:r w:rsidR="00A850BB" w:rsidRPr="005371B5">
        <w:rPr>
          <w:rFonts w:ascii="Courier New" w:hAnsi="Courier New" w:cs="Courier New"/>
          <w:bCs/>
          <w:sz w:val="20"/>
          <w:szCs w:val="20"/>
        </w:rPr>
        <w:t>doConfAveraging</w:t>
      </w:r>
    </w:p>
    <w:p w14:paraId="7495A0A1" w14:textId="168F869C" w:rsidR="003268C5" w:rsidRDefault="00A850BB" w:rsidP="00AD517C">
      <w:pPr>
        <w:rPr>
          <w:ins w:id="89" w:author="Sella, Omer" w:date="2016-09-29T10:54:00Z"/>
        </w:rPr>
      </w:pPr>
      <w:r>
        <w:t>If this register is set to 1, we update the confidence to be the average of the confidence of the valid pixels.</w:t>
      </w:r>
    </w:p>
    <w:p w14:paraId="7EA68233" w14:textId="54096664" w:rsidR="00CE7C01" w:rsidRDefault="00CE7C01" w:rsidP="00AD517C">
      <w:pPr>
        <w:rPr>
          <w:ins w:id="90" w:author="Sella, Omer" w:date="2016-09-29T10:55:00Z"/>
        </w:rPr>
      </w:pPr>
      <w:ins w:id="91" w:author="Sella, Omer" w:date="2016-09-29T10:54:00Z">
        <w:r>
          <w:t xml:space="preserve">Since averaging requires division by one of the numbers: 1,2,3,4,5,6,7,8,9 we use a multiplication by constant and </w:t>
        </w:r>
      </w:ins>
      <w:ins w:id="92" w:author="Sella, Omer" w:date="2016-09-29T10:55:00Z">
        <w:r>
          <w:t>bit shifting</w:t>
        </w:r>
      </w:ins>
      <w:ins w:id="93" w:author="Sella, Omer" w:date="2016-09-29T10:54:00Z">
        <w:r>
          <w:t xml:space="preserve"> </w:t>
        </w:r>
      </w:ins>
      <w:ins w:id="94" w:author="Sella, Omer" w:date="2016-09-29T10:55:00Z">
        <w:r>
          <w:t>by 10 (</w:t>
        </w:r>
        <w:r w:rsidR="00AE1E79">
          <w:t>equivalent to division by 1024)</w:t>
        </w:r>
      </w:ins>
      <w:ins w:id="95" w:author="Sella, Omer" w:date="2016-10-10T16:27:00Z">
        <w:r w:rsidR="00AE1E79">
          <w:t xml:space="preserve"> after adding 512 to the result.</w:t>
        </w:r>
      </w:ins>
    </w:p>
    <w:p w14:paraId="27C53F1F" w14:textId="48EB316D" w:rsidR="00CE7C01" w:rsidRDefault="00CE7C01" w:rsidP="00AE1E79">
      <w:pPr>
        <w:rPr>
          <w:ins w:id="96" w:author="Sella, Omer" w:date="2016-09-29T10:55:00Z"/>
        </w:rPr>
      </w:pPr>
      <w:ins w:id="97" w:author="Sella, Omer" w:date="2016-09-29T10:55:00Z">
        <w:r>
          <w:t>The follo</w:t>
        </w:r>
      </w:ins>
      <w:ins w:id="98" w:author="Sella, Omer" w:date="2016-10-10T16:27:00Z">
        <w:r w:rsidR="00AE1E79">
          <w:t>w</w:t>
        </w:r>
      </w:ins>
      <w:ins w:id="99" w:author="Sella, Omer" w:date="2016-09-29T10:55:00Z">
        <w:r>
          <w:t>ing table explains how to do the division:</w:t>
        </w:r>
      </w:ins>
    </w:p>
    <w:tbl>
      <w:tblPr>
        <w:tblStyle w:val="TableGrid"/>
        <w:tblW w:w="0" w:type="auto"/>
        <w:tblLook w:val="04A0" w:firstRow="1" w:lastRow="0" w:firstColumn="1" w:lastColumn="0" w:noHBand="0" w:noVBand="1"/>
      </w:tblPr>
      <w:tblGrid>
        <w:gridCol w:w="1720"/>
        <w:gridCol w:w="1724"/>
        <w:gridCol w:w="1983"/>
      </w:tblGrid>
      <w:tr w:rsidR="006E2AA1" w14:paraId="39F7EDF3" w14:textId="20D2A976" w:rsidTr="006E2AA1">
        <w:trPr>
          <w:ins w:id="100" w:author="Sella, Omer" w:date="2016-09-29T10:56:00Z"/>
        </w:trPr>
        <w:tc>
          <w:tcPr>
            <w:tcW w:w="1720" w:type="dxa"/>
          </w:tcPr>
          <w:p w14:paraId="21E699D2" w14:textId="77777777" w:rsidR="006E2AA1" w:rsidRDefault="006E2AA1" w:rsidP="00AD517C">
            <w:pPr>
              <w:rPr>
                <w:ins w:id="101" w:author="Sella, Omer" w:date="2016-10-06T09:13:00Z"/>
              </w:rPr>
            </w:pPr>
            <w:ins w:id="102" w:author="Sella, Omer" w:date="2016-09-29T10:56:00Z">
              <w:r>
                <w:t>Number of valid pixels in the window</w:t>
              </w:r>
            </w:ins>
          </w:p>
          <w:p w14:paraId="58B33FD9" w14:textId="26A7C869" w:rsidR="006E2AA1" w:rsidRDefault="006E2AA1" w:rsidP="00AD517C">
            <w:pPr>
              <w:rPr>
                <w:ins w:id="103" w:author="Sella, Omer" w:date="2016-09-29T10:56:00Z"/>
              </w:rPr>
            </w:pPr>
            <w:ins w:id="104" w:author="Sella, Omer" w:date="2016-10-06T09:13:00Z">
              <w:r>
                <w:t>V</w:t>
              </w:r>
            </w:ins>
          </w:p>
        </w:tc>
        <w:tc>
          <w:tcPr>
            <w:tcW w:w="1724" w:type="dxa"/>
          </w:tcPr>
          <w:p w14:paraId="0801141D" w14:textId="77777777" w:rsidR="006E2AA1" w:rsidRDefault="006E2AA1" w:rsidP="00AD517C">
            <w:pPr>
              <w:rPr>
                <w:ins w:id="105" w:author="Sella, Omer" w:date="2016-10-06T09:13:00Z"/>
              </w:rPr>
            </w:pPr>
            <w:ins w:id="106" w:author="Sella, Omer" w:date="2016-09-29T10:56:00Z">
              <w:r>
                <w:t>Multiply the sum of valids by</w:t>
              </w:r>
            </w:ins>
          </w:p>
          <w:p w14:paraId="6FA53FA5" w14:textId="2C6D5A5A" w:rsidR="006E2AA1" w:rsidRDefault="006E2AA1" w:rsidP="00AD517C">
            <w:pPr>
              <w:rPr>
                <w:ins w:id="107" w:author="Sella, Omer" w:date="2016-09-29T10:56:00Z"/>
              </w:rPr>
            </w:pPr>
            <w:ins w:id="108" w:author="Sella, Omer" w:date="2016-10-06T09:13:00Z">
              <w:r>
                <w:t>M</w:t>
              </w:r>
            </w:ins>
          </w:p>
        </w:tc>
        <w:tc>
          <w:tcPr>
            <w:tcW w:w="1983" w:type="dxa"/>
          </w:tcPr>
          <w:p w14:paraId="318798A6" w14:textId="76617E82" w:rsidR="006E2AA1" w:rsidRDefault="006E2AA1" w:rsidP="006E2AA1">
            <w:pPr>
              <w:rPr>
                <w:ins w:id="109" w:author="Sella, Omer" w:date="2016-09-29T10:56:00Z"/>
              </w:rPr>
            </w:pPr>
            <w:ins w:id="110" w:author="Sella, Omer" w:date="2016-10-06T09:13:00Z">
              <w:r>
                <w:t>bitshift(V</w:t>
              </w:r>
              <w:r w:rsidRPr="006E2AA1">
                <w:t>*15*</w:t>
              </w:r>
            </w:ins>
            <w:ins w:id="111" w:author="Sella, Omer" w:date="2016-10-06T09:14:00Z">
              <w:r>
                <w:t>M</w:t>
              </w:r>
            </w:ins>
            <w:ins w:id="112" w:author="Sella, Omer" w:date="2016-10-10T16:29:00Z">
              <w:r w:rsidR="00AE1E79">
                <w:t xml:space="preserve"> + 512</w:t>
              </w:r>
            </w:ins>
            <w:ins w:id="113" w:author="Sella, Omer" w:date="2016-10-06T09:13:00Z">
              <w:r w:rsidRPr="006E2AA1">
                <w:t>,-10)</w:t>
              </w:r>
            </w:ins>
          </w:p>
        </w:tc>
      </w:tr>
      <w:tr w:rsidR="006E2AA1" w14:paraId="1221A51D" w14:textId="5D1752E7" w:rsidTr="006E2AA1">
        <w:trPr>
          <w:ins w:id="114" w:author="Sella, Omer" w:date="2016-09-29T10:56:00Z"/>
        </w:trPr>
        <w:tc>
          <w:tcPr>
            <w:tcW w:w="1720" w:type="dxa"/>
          </w:tcPr>
          <w:p w14:paraId="77704E5A" w14:textId="6BD9BE04" w:rsidR="006E2AA1" w:rsidRDefault="006E2AA1" w:rsidP="00AD517C">
            <w:pPr>
              <w:rPr>
                <w:ins w:id="115" w:author="Sella, Omer" w:date="2016-09-29T10:56:00Z"/>
              </w:rPr>
            </w:pPr>
            <w:ins w:id="116" w:author="Sella, Omer" w:date="2016-09-29T10:58:00Z">
              <w:r>
                <w:lastRenderedPageBreak/>
                <w:t>0</w:t>
              </w:r>
            </w:ins>
          </w:p>
        </w:tc>
        <w:tc>
          <w:tcPr>
            <w:tcW w:w="1724" w:type="dxa"/>
          </w:tcPr>
          <w:p w14:paraId="2A7AD30D" w14:textId="1B5B93F8" w:rsidR="006E2AA1" w:rsidRDefault="006E2AA1" w:rsidP="00AD517C">
            <w:pPr>
              <w:rPr>
                <w:ins w:id="117" w:author="Sella, Omer" w:date="2016-09-29T10:56:00Z"/>
              </w:rPr>
            </w:pPr>
            <w:ins w:id="118" w:author="Sella, Omer" w:date="2016-09-29T10:58:00Z">
              <w:r>
                <w:t>0</w:t>
              </w:r>
            </w:ins>
          </w:p>
        </w:tc>
        <w:tc>
          <w:tcPr>
            <w:tcW w:w="1983" w:type="dxa"/>
          </w:tcPr>
          <w:p w14:paraId="44FF530B" w14:textId="234855F4" w:rsidR="006E2AA1" w:rsidRDefault="006E2AA1" w:rsidP="00AD517C">
            <w:pPr>
              <w:rPr>
                <w:ins w:id="119" w:author="Sella, Omer" w:date="2016-09-29T10:56:00Z"/>
              </w:rPr>
            </w:pPr>
            <w:ins w:id="120" w:author="Sella, Omer" w:date="2016-09-29T10:58:00Z">
              <w:r>
                <w:t>--</w:t>
              </w:r>
            </w:ins>
          </w:p>
        </w:tc>
      </w:tr>
      <w:tr w:rsidR="006E2AA1" w14:paraId="353A43EC" w14:textId="076F38AC" w:rsidTr="006E2AA1">
        <w:trPr>
          <w:ins w:id="121" w:author="Sella, Omer" w:date="2016-09-29T10:56:00Z"/>
        </w:trPr>
        <w:tc>
          <w:tcPr>
            <w:tcW w:w="1720" w:type="dxa"/>
          </w:tcPr>
          <w:p w14:paraId="2FC81464" w14:textId="0EEE3581" w:rsidR="006E2AA1" w:rsidRDefault="006E2AA1" w:rsidP="00AD517C">
            <w:pPr>
              <w:rPr>
                <w:ins w:id="122" w:author="Sella, Omer" w:date="2016-09-29T10:56:00Z"/>
              </w:rPr>
            </w:pPr>
            <w:ins w:id="123" w:author="Sella, Omer" w:date="2016-09-29T10:58:00Z">
              <w:r>
                <w:t>1</w:t>
              </w:r>
            </w:ins>
          </w:p>
        </w:tc>
        <w:tc>
          <w:tcPr>
            <w:tcW w:w="1724" w:type="dxa"/>
          </w:tcPr>
          <w:p w14:paraId="29C3056A" w14:textId="66B0E3C8" w:rsidR="006E2AA1" w:rsidRDefault="006E2AA1" w:rsidP="00AD517C">
            <w:pPr>
              <w:rPr>
                <w:ins w:id="124" w:author="Sella, Omer" w:date="2016-09-29T10:56:00Z"/>
              </w:rPr>
            </w:pPr>
            <w:ins w:id="125" w:author="Sella, Omer" w:date="2016-09-29T10:58:00Z">
              <w:r>
                <w:t>1024</w:t>
              </w:r>
            </w:ins>
          </w:p>
        </w:tc>
        <w:tc>
          <w:tcPr>
            <w:tcW w:w="1983" w:type="dxa"/>
          </w:tcPr>
          <w:p w14:paraId="39B3791E" w14:textId="3A50AEFD" w:rsidR="006E2AA1" w:rsidRDefault="006E2AA1" w:rsidP="00AD517C">
            <w:pPr>
              <w:rPr>
                <w:ins w:id="126" w:author="Sella, Omer" w:date="2016-09-29T10:56:00Z"/>
              </w:rPr>
            </w:pPr>
            <w:ins w:id="127" w:author="Sella, Omer" w:date="2016-10-06T09:17:00Z">
              <w:r>
                <w:t>15</w:t>
              </w:r>
            </w:ins>
          </w:p>
        </w:tc>
      </w:tr>
      <w:tr w:rsidR="006E2AA1" w14:paraId="74069BBB" w14:textId="6AE623DA" w:rsidTr="006E2AA1">
        <w:trPr>
          <w:ins w:id="128" w:author="Sella, Omer" w:date="2016-09-29T10:56:00Z"/>
        </w:trPr>
        <w:tc>
          <w:tcPr>
            <w:tcW w:w="1720" w:type="dxa"/>
          </w:tcPr>
          <w:p w14:paraId="174C8E47" w14:textId="63874A76" w:rsidR="006E2AA1" w:rsidRDefault="006E2AA1" w:rsidP="00AD517C">
            <w:pPr>
              <w:rPr>
                <w:ins w:id="129" w:author="Sella, Omer" w:date="2016-09-29T10:56:00Z"/>
              </w:rPr>
            </w:pPr>
            <w:ins w:id="130" w:author="Sella, Omer" w:date="2016-09-29T10:58:00Z">
              <w:r>
                <w:t>2</w:t>
              </w:r>
            </w:ins>
          </w:p>
        </w:tc>
        <w:tc>
          <w:tcPr>
            <w:tcW w:w="1724" w:type="dxa"/>
          </w:tcPr>
          <w:p w14:paraId="6EFAEF97" w14:textId="30B7CFA0" w:rsidR="006E2AA1" w:rsidRDefault="006E2AA1" w:rsidP="00AD517C">
            <w:pPr>
              <w:rPr>
                <w:ins w:id="131" w:author="Sella, Omer" w:date="2016-09-29T10:56:00Z"/>
              </w:rPr>
            </w:pPr>
            <w:ins w:id="132" w:author="Sella, Omer" w:date="2016-09-29T10:59:00Z">
              <w:r>
                <w:t>512</w:t>
              </w:r>
            </w:ins>
          </w:p>
        </w:tc>
        <w:tc>
          <w:tcPr>
            <w:tcW w:w="1983" w:type="dxa"/>
          </w:tcPr>
          <w:p w14:paraId="2BC65DBB" w14:textId="0E05BF5A" w:rsidR="006E2AA1" w:rsidRDefault="006E2AA1" w:rsidP="00AD517C">
            <w:pPr>
              <w:rPr>
                <w:ins w:id="133" w:author="Sella, Omer" w:date="2016-09-29T10:56:00Z"/>
              </w:rPr>
            </w:pPr>
            <w:ins w:id="134" w:author="Sella, Omer" w:date="2016-10-06T09:17:00Z">
              <w:r>
                <w:t>15</w:t>
              </w:r>
            </w:ins>
          </w:p>
        </w:tc>
      </w:tr>
      <w:tr w:rsidR="006E2AA1" w14:paraId="12196025" w14:textId="350B1B53" w:rsidTr="006E2AA1">
        <w:trPr>
          <w:ins w:id="135" w:author="Sella, Omer" w:date="2016-09-29T10:56:00Z"/>
        </w:trPr>
        <w:tc>
          <w:tcPr>
            <w:tcW w:w="1720" w:type="dxa"/>
          </w:tcPr>
          <w:p w14:paraId="3C915C1B" w14:textId="58407E56" w:rsidR="006E2AA1" w:rsidRDefault="006E2AA1" w:rsidP="00AD517C">
            <w:pPr>
              <w:rPr>
                <w:ins w:id="136" w:author="Sella, Omer" w:date="2016-09-29T10:56:00Z"/>
              </w:rPr>
            </w:pPr>
            <w:ins w:id="137" w:author="Sella, Omer" w:date="2016-09-29T10:58:00Z">
              <w:r>
                <w:t>3</w:t>
              </w:r>
            </w:ins>
          </w:p>
        </w:tc>
        <w:tc>
          <w:tcPr>
            <w:tcW w:w="1724" w:type="dxa"/>
          </w:tcPr>
          <w:p w14:paraId="2F87455C" w14:textId="2F02902D" w:rsidR="006E2AA1" w:rsidRDefault="006E2AA1" w:rsidP="00AD517C">
            <w:pPr>
              <w:rPr>
                <w:ins w:id="138" w:author="Sella, Omer" w:date="2016-09-29T10:56:00Z"/>
              </w:rPr>
            </w:pPr>
            <w:ins w:id="139" w:author="Sella, Omer" w:date="2016-09-29T11:00:00Z">
              <w:r>
                <w:t>34</w:t>
              </w:r>
            </w:ins>
            <w:ins w:id="140" w:author="Sella, Omer" w:date="2016-10-06T09:11:00Z">
              <w:r>
                <w:t>2</w:t>
              </w:r>
            </w:ins>
          </w:p>
        </w:tc>
        <w:tc>
          <w:tcPr>
            <w:tcW w:w="1983" w:type="dxa"/>
          </w:tcPr>
          <w:p w14:paraId="737CB42F" w14:textId="0DF6AA68" w:rsidR="006E2AA1" w:rsidRDefault="006E2AA1" w:rsidP="00AD517C">
            <w:pPr>
              <w:rPr>
                <w:ins w:id="141" w:author="Sella, Omer" w:date="2016-09-29T10:56:00Z"/>
              </w:rPr>
            </w:pPr>
            <w:ins w:id="142" w:author="Sella, Omer" w:date="2016-10-06T09:14:00Z">
              <w:r>
                <w:t>15</w:t>
              </w:r>
            </w:ins>
          </w:p>
        </w:tc>
      </w:tr>
      <w:tr w:rsidR="006E2AA1" w14:paraId="1FA01855" w14:textId="2ECEDD41" w:rsidTr="006E2AA1">
        <w:trPr>
          <w:ins w:id="143" w:author="Sella, Omer" w:date="2016-09-29T10:56:00Z"/>
        </w:trPr>
        <w:tc>
          <w:tcPr>
            <w:tcW w:w="1720" w:type="dxa"/>
          </w:tcPr>
          <w:p w14:paraId="728A22A9" w14:textId="3D3B918B" w:rsidR="006E2AA1" w:rsidRDefault="006E2AA1" w:rsidP="00AD517C">
            <w:pPr>
              <w:rPr>
                <w:ins w:id="144" w:author="Sella, Omer" w:date="2016-09-29T10:56:00Z"/>
              </w:rPr>
            </w:pPr>
            <w:ins w:id="145" w:author="Sella, Omer" w:date="2016-09-29T10:58:00Z">
              <w:r>
                <w:t>4</w:t>
              </w:r>
            </w:ins>
          </w:p>
        </w:tc>
        <w:tc>
          <w:tcPr>
            <w:tcW w:w="1724" w:type="dxa"/>
          </w:tcPr>
          <w:p w14:paraId="3860A894" w14:textId="52B1F52E" w:rsidR="006E2AA1" w:rsidRDefault="006E2AA1" w:rsidP="00AD517C">
            <w:pPr>
              <w:rPr>
                <w:ins w:id="146" w:author="Sella, Omer" w:date="2016-09-29T10:56:00Z"/>
              </w:rPr>
            </w:pPr>
            <w:ins w:id="147" w:author="Sella, Omer" w:date="2016-09-29T11:00:00Z">
              <w:r>
                <w:t>256</w:t>
              </w:r>
            </w:ins>
          </w:p>
        </w:tc>
        <w:tc>
          <w:tcPr>
            <w:tcW w:w="1983" w:type="dxa"/>
          </w:tcPr>
          <w:p w14:paraId="6F3000EB" w14:textId="420D6358" w:rsidR="006E2AA1" w:rsidRDefault="006E2AA1" w:rsidP="00AD517C">
            <w:pPr>
              <w:rPr>
                <w:ins w:id="148" w:author="Sella, Omer" w:date="2016-09-29T10:56:00Z"/>
              </w:rPr>
            </w:pPr>
            <w:ins w:id="149" w:author="Sella, Omer" w:date="2016-10-06T09:16:00Z">
              <w:r>
                <w:t>15</w:t>
              </w:r>
            </w:ins>
          </w:p>
        </w:tc>
      </w:tr>
      <w:tr w:rsidR="006E2AA1" w14:paraId="26F7A23F" w14:textId="2560A135" w:rsidTr="006E2AA1">
        <w:trPr>
          <w:ins w:id="150" w:author="Sella, Omer" w:date="2016-09-29T10:56:00Z"/>
        </w:trPr>
        <w:tc>
          <w:tcPr>
            <w:tcW w:w="1720" w:type="dxa"/>
          </w:tcPr>
          <w:p w14:paraId="5BD22A27" w14:textId="314B5558" w:rsidR="006E2AA1" w:rsidRDefault="006E2AA1" w:rsidP="00AD517C">
            <w:pPr>
              <w:rPr>
                <w:ins w:id="151" w:author="Sella, Omer" w:date="2016-09-29T10:56:00Z"/>
              </w:rPr>
            </w:pPr>
            <w:ins w:id="152" w:author="Sella, Omer" w:date="2016-09-29T10:58:00Z">
              <w:r>
                <w:t>5</w:t>
              </w:r>
            </w:ins>
          </w:p>
        </w:tc>
        <w:tc>
          <w:tcPr>
            <w:tcW w:w="1724" w:type="dxa"/>
          </w:tcPr>
          <w:p w14:paraId="28A7F9A1" w14:textId="3D742967" w:rsidR="006E2AA1" w:rsidRDefault="006E2AA1" w:rsidP="00AD517C">
            <w:pPr>
              <w:rPr>
                <w:ins w:id="153" w:author="Sella, Omer" w:date="2016-09-29T10:56:00Z"/>
              </w:rPr>
            </w:pPr>
            <w:ins w:id="154" w:author="Sella, Omer" w:date="2016-09-29T11:00:00Z">
              <w:r>
                <w:t>20</w:t>
              </w:r>
            </w:ins>
            <w:ins w:id="155" w:author="Sella, Omer" w:date="2016-10-06T09:11:00Z">
              <w:r>
                <w:t>5</w:t>
              </w:r>
            </w:ins>
          </w:p>
        </w:tc>
        <w:tc>
          <w:tcPr>
            <w:tcW w:w="1983" w:type="dxa"/>
          </w:tcPr>
          <w:p w14:paraId="4F2058B3" w14:textId="40402A6B" w:rsidR="006E2AA1" w:rsidRDefault="006E2AA1" w:rsidP="00AD517C">
            <w:pPr>
              <w:rPr>
                <w:ins w:id="156" w:author="Sella, Omer" w:date="2016-09-29T10:56:00Z"/>
              </w:rPr>
            </w:pPr>
            <w:ins w:id="157" w:author="Sella, Omer" w:date="2016-10-06T09:15:00Z">
              <w:r>
                <w:t>15</w:t>
              </w:r>
            </w:ins>
          </w:p>
        </w:tc>
      </w:tr>
      <w:tr w:rsidR="006E2AA1" w14:paraId="0699C807" w14:textId="54B846B2" w:rsidTr="006E2AA1">
        <w:trPr>
          <w:ins w:id="158" w:author="Sella, Omer" w:date="2016-09-29T10:56:00Z"/>
        </w:trPr>
        <w:tc>
          <w:tcPr>
            <w:tcW w:w="1720" w:type="dxa"/>
          </w:tcPr>
          <w:p w14:paraId="05180EDA" w14:textId="3215CE43" w:rsidR="006E2AA1" w:rsidRDefault="006E2AA1" w:rsidP="00AD517C">
            <w:pPr>
              <w:rPr>
                <w:ins w:id="159" w:author="Sella, Omer" w:date="2016-09-29T10:56:00Z"/>
              </w:rPr>
            </w:pPr>
            <w:ins w:id="160" w:author="Sella, Omer" w:date="2016-09-29T10:58:00Z">
              <w:r>
                <w:t>6</w:t>
              </w:r>
            </w:ins>
          </w:p>
        </w:tc>
        <w:tc>
          <w:tcPr>
            <w:tcW w:w="1724" w:type="dxa"/>
          </w:tcPr>
          <w:p w14:paraId="06FE6B02" w14:textId="20FABD3F" w:rsidR="006E2AA1" w:rsidRDefault="006E2AA1" w:rsidP="00AD517C">
            <w:pPr>
              <w:rPr>
                <w:ins w:id="161" w:author="Sella, Omer" w:date="2016-09-29T10:56:00Z"/>
              </w:rPr>
            </w:pPr>
            <w:ins w:id="162" w:author="Sella, Omer" w:date="2016-09-29T11:00:00Z">
              <w:r>
                <w:t>17</w:t>
              </w:r>
            </w:ins>
            <w:ins w:id="163" w:author="Sella, Omer" w:date="2016-10-06T09:11:00Z">
              <w:r>
                <w:t>1</w:t>
              </w:r>
            </w:ins>
          </w:p>
        </w:tc>
        <w:tc>
          <w:tcPr>
            <w:tcW w:w="1983" w:type="dxa"/>
          </w:tcPr>
          <w:p w14:paraId="695BECD6" w14:textId="443C4BB3" w:rsidR="006E2AA1" w:rsidRDefault="006E2AA1" w:rsidP="00AD517C">
            <w:pPr>
              <w:rPr>
                <w:ins w:id="164" w:author="Sella, Omer" w:date="2016-09-29T10:56:00Z"/>
              </w:rPr>
            </w:pPr>
            <w:ins w:id="165" w:author="Sella, Omer" w:date="2016-10-06T09:16:00Z">
              <w:r>
                <w:t>15</w:t>
              </w:r>
            </w:ins>
          </w:p>
        </w:tc>
      </w:tr>
      <w:tr w:rsidR="006E2AA1" w14:paraId="0EF4DCAC" w14:textId="77777777" w:rsidTr="006E2AA1">
        <w:trPr>
          <w:ins w:id="166" w:author="Sella, Omer" w:date="2016-09-29T10:58:00Z"/>
        </w:trPr>
        <w:tc>
          <w:tcPr>
            <w:tcW w:w="1720" w:type="dxa"/>
          </w:tcPr>
          <w:p w14:paraId="0F02F111" w14:textId="62C2759E" w:rsidR="006E2AA1" w:rsidRDefault="006E2AA1" w:rsidP="00AD517C">
            <w:pPr>
              <w:rPr>
                <w:ins w:id="167" w:author="Sella, Omer" w:date="2016-09-29T10:58:00Z"/>
              </w:rPr>
            </w:pPr>
            <w:ins w:id="168" w:author="Sella, Omer" w:date="2016-09-29T10:58:00Z">
              <w:r>
                <w:t>7</w:t>
              </w:r>
            </w:ins>
          </w:p>
        </w:tc>
        <w:tc>
          <w:tcPr>
            <w:tcW w:w="1724" w:type="dxa"/>
          </w:tcPr>
          <w:p w14:paraId="7EE6C54E" w14:textId="6D70D5E7" w:rsidR="006E2AA1" w:rsidRDefault="006E2AA1" w:rsidP="00AD517C">
            <w:pPr>
              <w:rPr>
                <w:ins w:id="169" w:author="Sella, Omer" w:date="2016-09-29T10:58:00Z"/>
              </w:rPr>
            </w:pPr>
            <w:ins w:id="170" w:author="Sella, Omer" w:date="2016-09-29T11:00:00Z">
              <w:r>
                <w:t>14</w:t>
              </w:r>
            </w:ins>
            <w:ins w:id="171" w:author="Sella, Omer" w:date="2016-10-10T16:29:00Z">
              <w:r w:rsidR="00AE1E79">
                <w:t>6</w:t>
              </w:r>
            </w:ins>
            <w:bookmarkStart w:id="172" w:name="_GoBack"/>
            <w:bookmarkEnd w:id="172"/>
          </w:p>
        </w:tc>
        <w:tc>
          <w:tcPr>
            <w:tcW w:w="1983" w:type="dxa"/>
          </w:tcPr>
          <w:p w14:paraId="762C4103" w14:textId="63C55D50" w:rsidR="006E2AA1" w:rsidRDefault="006E2AA1" w:rsidP="00AD517C">
            <w:pPr>
              <w:rPr>
                <w:ins w:id="173" w:author="Sella, Omer" w:date="2016-09-29T10:58:00Z"/>
              </w:rPr>
            </w:pPr>
            <w:ins w:id="174" w:author="Sella, Omer" w:date="2016-10-06T09:16:00Z">
              <w:r>
                <w:t>15</w:t>
              </w:r>
            </w:ins>
          </w:p>
        </w:tc>
      </w:tr>
      <w:tr w:rsidR="006E2AA1" w14:paraId="2C2569DB" w14:textId="77777777" w:rsidTr="006E2AA1">
        <w:trPr>
          <w:ins w:id="175" w:author="Sella, Omer" w:date="2016-09-29T10:58:00Z"/>
        </w:trPr>
        <w:tc>
          <w:tcPr>
            <w:tcW w:w="1720" w:type="dxa"/>
          </w:tcPr>
          <w:p w14:paraId="08BDD19D" w14:textId="59272502" w:rsidR="006E2AA1" w:rsidRDefault="006E2AA1" w:rsidP="00AD517C">
            <w:pPr>
              <w:rPr>
                <w:ins w:id="176" w:author="Sella, Omer" w:date="2016-09-29T10:58:00Z"/>
              </w:rPr>
            </w:pPr>
            <w:ins w:id="177" w:author="Sella, Omer" w:date="2016-09-29T10:58:00Z">
              <w:r>
                <w:t>8</w:t>
              </w:r>
            </w:ins>
          </w:p>
        </w:tc>
        <w:tc>
          <w:tcPr>
            <w:tcW w:w="1724" w:type="dxa"/>
          </w:tcPr>
          <w:p w14:paraId="751F1A9F" w14:textId="0F458F97" w:rsidR="006E2AA1" w:rsidRDefault="006E2AA1" w:rsidP="00AD517C">
            <w:pPr>
              <w:rPr>
                <w:ins w:id="178" w:author="Sella, Omer" w:date="2016-09-29T10:58:00Z"/>
              </w:rPr>
            </w:pPr>
            <w:ins w:id="179" w:author="Sella, Omer" w:date="2016-09-29T11:00:00Z">
              <w:r>
                <w:t>128</w:t>
              </w:r>
            </w:ins>
          </w:p>
        </w:tc>
        <w:tc>
          <w:tcPr>
            <w:tcW w:w="1983" w:type="dxa"/>
          </w:tcPr>
          <w:p w14:paraId="454D3481" w14:textId="6B86D18F" w:rsidR="006E2AA1" w:rsidRDefault="006E2AA1" w:rsidP="00AD517C">
            <w:pPr>
              <w:rPr>
                <w:ins w:id="180" w:author="Sella, Omer" w:date="2016-09-29T10:58:00Z"/>
              </w:rPr>
            </w:pPr>
            <w:ins w:id="181" w:author="Sella, Omer" w:date="2016-09-29T11:01:00Z">
              <w:r>
                <w:t>1</w:t>
              </w:r>
            </w:ins>
            <w:ins w:id="182" w:author="Sella, Omer" w:date="2016-10-06T09:16:00Z">
              <w:r>
                <w:t>5</w:t>
              </w:r>
            </w:ins>
          </w:p>
        </w:tc>
      </w:tr>
      <w:tr w:rsidR="006E2AA1" w14:paraId="6E1CBC96" w14:textId="77777777" w:rsidTr="006E2AA1">
        <w:trPr>
          <w:ins w:id="183" w:author="Sella, Omer" w:date="2016-09-29T10:58:00Z"/>
        </w:trPr>
        <w:tc>
          <w:tcPr>
            <w:tcW w:w="1720" w:type="dxa"/>
          </w:tcPr>
          <w:p w14:paraId="14AA45E4" w14:textId="4DC3AC2C" w:rsidR="006E2AA1" w:rsidRDefault="006E2AA1" w:rsidP="00AD517C">
            <w:pPr>
              <w:rPr>
                <w:ins w:id="184" w:author="Sella, Omer" w:date="2016-09-29T10:58:00Z"/>
              </w:rPr>
            </w:pPr>
            <w:ins w:id="185" w:author="Sella, Omer" w:date="2016-09-29T10:58:00Z">
              <w:r>
                <w:t>9</w:t>
              </w:r>
            </w:ins>
          </w:p>
        </w:tc>
        <w:tc>
          <w:tcPr>
            <w:tcW w:w="1724" w:type="dxa"/>
          </w:tcPr>
          <w:p w14:paraId="6347EF01" w14:textId="0BED0F88" w:rsidR="006E2AA1" w:rsidRDefault="006E2AA1" w:rsidP="00AD517C">
            <w:pPr>
              <w:rPr>
                <w:ins w:id="186" w:author="Sella, Omer" w:date="2016-09-29T10:58:00Z"/>
              </w:rPr>
            </w:pPr>
            <w:ins w:id="187" w:author="Sella, Omer" w:date="2016-09-29T11:01:00Z">
              <w:r>
                <w:t>11</w:t>
              </w:r>
            </w:ins>
            <w:ins w:id="188" w:author="Sella, Omer" w:date="2016-10-06T09:12:00Z">
              <w:r>
                <w:t>4</w:t>
              </w:r>
            </w:ins>
          </w:p>
        </w:tc>
        <w:tc>
          <w:tcPr>
            <w:tcW w:w="1983" w:type="dxa"/>
          </w:tcPr>
          <w:p w14:paraId="59A8D586" w14:textId="20D4049E" w:rsidR="006E2AA1" w:rsidRDefault="006E2AA1" w:rsidP="00AD517C">
            <w:pPr>
              <w:rPr>
                <w:ins w:id="189" w:author="Sella, Omer" w:date="2016-09-29T10:58:00Z"/>
              </w:rPr>
            </w:pPr>
            <w:ins w:id="190" w:author="Sella, Omer" w:date="2016-10-06T09:16:00Z">
              <w:r>
                <w:t>15</w:t>
              </w:r>
            </w:ins>
          </w:p>
        </w:tc>
      </w:tr>
    </w:tbl>
    <w:p w14:paraId="4FB0FF16" w14:textId="77777777" w:rsidR="00CE7C01" w:rsidRDefault="00CE7C01" w:rsidP="00AD517C"/>
    <w:p w14:paraId="441FE48B" w14:textId="2F4AE7DB" w:rsidR="00A850BB" w:rsidRPr="00A850BB" w:rsidRDefault="00A850BB" w:rsidP="00A850BB">
      <w:pPr>
        <w:rPr>
          <w:rFonts w:ascii="Courier New" w:hAnsi="Courier New" w:cs="Courier New"/>
          <w:bCs/>
          <w:sz w:val="20"/>
          <w:szCs w:val="20"/>
          <w:rtl/>
        </w:rPr>
      </w:pPr>
      <w:r>
        <w:t xml:space="preserve">Otherwise, we set the new confidence to be the value listed in </w:t>
      </w:r>
      <w:r>
        <w:rPr>
          <w:rFonts w:ascii="Courier New" w:hAnsi="Courier New" w:cs="Courier New"/>
          <w:bCs/>
          <w:sz w:val="20"/>
          <w:szCs w:val="20"/>
        </w:rPr>
        <w:t>RegsJFILsort*</w:t>
      </w:r>
      <w:r w:rsidRPr="0015711F">
        <w:rPr>
          <w:rFonts w:ascii="Courier New" w:hAnsi="Courier New" w:cs="Courier New"/>
          <w:bCs/>
          <w:sz w:val="20"/>
          <w:szCs w:val="20"/>
        </w:rPr>
        <w:t>FixedConfValue</w:t>
      </w:r>
    </w:p>
    <w:p w14:paraId="0FC6EB3F" w14:textId="729A1EC3" w:rsidR="00AD517C" w:rsidRDefault="00723CBB" w:rsidP="00AD517C">
      <w:r>
        <w:t>We mark the weights as:</w:t>
      </w:r>
    </w:p>
    <w:p w14:paraId="1A8C1E38" w14:textId="33D85EBF" w:rsidR="00AD517C" w:rsidRDefault="00AE1E79">
      <w:pPr>
        <w:rPr>
          <w:rFonts w:ascii="Courier New" w:hAnsi="Courier New" w:cs="Courier New"/>
        </w:rPr>
      </w:pPr>
      <m:oMathPara>
        <m:oMath>
          <m:sSub>
            <m:sSubPr>
              <m:ctrlPr>
                <w:rPr>
                  <w:rFonts w:ascii="Cambria Math" w:hAnsi="Cambria Math" w:cs="Courier New"/>
                  <w:i/>
                </w:rPr>
              </m:ctrlPr>
            </m:sSubPr>
            <m:e>
              <m:r>
                <w:rPr>
                  <w:rFonts w:ascii="Cambria Math" w:hAnsi="Cambria Math" w:cs="Courier New"/>
                </w:rPr>
                <m:t>W</m:t>
              </m:r>
            </m:e>
            <m:sub>
              <m:r>
                <w:rPr>
                  <w:rFonts w:ascii="Cambria Math" w:hAnsi="Cambria Math" w:cs="Courier New"/>
                </w:rPr>
                <m:t>4</m:t>
              </m:r>
            </m:sub>
          </m:sSub>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W</m:t>
              </m:r>
            </m:e>
            <m:sub>
              <m:r>
                <w:rPr>
                  <w:rFonts w:ascii="Cambria Math" w:hAnsi="Cambria Math" w:cs="Courier New"/>
                </w:rPr>
                <m:t>3</m:t>
              </m:r>
            </m:sub>
          </m:sSub>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W</m:t>
              </m:r>
            </m:e>
            <m:sub>
              <m:r>
                <w:rPr>
                  <w:rFonts w:ascii="Cambria Math" w:hAnsi="Cambria Math" w:cs="Courier New"/>
                </w:rPr>
                <m:t>2</m:t>
              </m:r>
            </m:sub>
          </m:sSub>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W</m:t>
              </m:r>
            </m:e>
            <m:sub>
              <m:r>
                <w:rPr>
                  <w:rFonts w:ascii="Cambria Math" w:hAnsi="Cambria Math" w:cs="Courier New"/>
                </w:rPr>
                <m:t>1</m:t>
              </m:r>
            </m:sub>
          </m:sSub>
          <m:r>
            <w:rPr>
              <w:rFonts w:ascii="Cambria Math" w:hAnsi="Cambria Math" w:cs="Courier New"/>
            </w:rPr>
            <m:t xml:space="preserve"> </m:t>
          </m:r>
          <m:sSub>
            <m:sSubPr>
              <m:ctrlPr>
                <w:rPr>
                  <w:rFonts w:ascii="Cambria Math" w:hAnsi="Cambria Math" w:cs="Courier New"/>
                  <w:b/>
                  <w:bCs/>
                  <w:i/>
                </w:rPr>
              </m:ctrlPr>
            </m:sSubPr>
            <m:e>
              <m:r>
                <m:rPr>
                  <m:sty m:val="bi"/>
                </m:rPr>
                <w:rPr>
                  <w:rFonts w:ascii="Cambria Math" w:hAnsi="Cambria Math" w:cs="Courier New"/>
                </w:rPr>
                <m:t>W</m:t>
              </m:r>
            </m:e>
            <m:sub>
              <m:r>
                <m:rPr>
                  <m:sty m:val="bi"/>
                </m:rPr>
                <w:rPr>
                  <w:rFonts w:ascii="Cambria Math" w:hAnsi="Cambria Math" w:cs="Courier New"/>
                </w:rPr>
                <m:t>0</m:t>
              </m:r>
            </m:sub>
          </m:sSub>
          <m:r>
            <m:rPr>
              <m:sty m:val="bi"/>
            </m:rP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W</m:t>
              </m:r>
            </m:e>
            <m:sub>
              <m:r>
                <w:rPr>
                  <w:rFonts w:ascii="Cambria Math" w:hAnsi="Cambria Math" w:cs="Courier New"/>
                </w:rPr>
                <m:t>1</m:t>
              </m:r>
            </m:sub>
          </m:sSub>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W</m:t>
              </m:r>
            </m:e>
            <m:sub>
              <m:r>
                <w:rPr>
                  <w:rFonts w:ascii="Cambria Math" w:hAnsi="Cambria Math" w:cs="Courier New"/>
                </w:rPr>
                <m:t>2</m:t>
              </m:r>
            </m:sub>
          </m:sSub>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W</m:t>
              </m:r>
            </m:e>
            <m:sub>
              <m:r>
                <w:rPr>
                  <w:rFonts w:ascii="Cambria Math" w:hAnsi="Cambria Math" w:cs="Courier New"/>
                </w:rPr>
                <m:t>3</m:t>
              </m:r>
            </m:sub>
          </m:sSub>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W</m:t>
              </m:r>
            </m:e>
            <m:sub>
              <m:r>
                <w:rPr>
                  <w:rFonts w:ascii="Cambria Math" w:hAnsi="Cambria Math" w:cs="Courier New"/>
                </w:rPr>
                <m:t>4</m:t>
              </m:r>
            </m:sub>
          </m:sSub>
          <m:r>
            <w:rPr>
              <w:rFonts w:ascii="Cambria Math" w:hAnsi="Cambria Math" w:cs="Courier New"/>
            </w:rPr>
            <m:t xml:space="preserve"> </m:t>
          </m:r>
        </m:oMath>
      </m:oMathPara>
    </w:p>
    <w:p w14:paraId="7FE2A70D" w14:textId="77777777" w:rsidR="0023742C" w:rsidRDefault="00AD517C" w:rsidP="0023742C">
      <w:r>
        <w:t>where:</w:t>
      </w:r>
    </w:p>
    <w:p w14:paraId="35787C8C" w14:textId="77777777" w:rsidR="00107B40" w:rsidRDefault="0023742C" w:rsidP="0063146E">
      <w:pPr>
        <w:rPr>
          <w:rFonts w:ascii="Consolas" w:eastAsiaTheme="minorHAnsi" w:hAnsi="Consolas" w:cs="Consolas"/>
          <w:color w:val="000000"/>
          <w:sz w:val="19"/>
          <w:szCs w:val="19"/>
        </w:rPr>
      </w:pPr>
      <w:r>
        <w:rPr>
          <w:rFonts w:ascii="Courier New" w:hAnsi="Courier New" w:cs="Courier New"/>
        </w:rPr>
        <w:t xml:space="preserve">W= </w:t>
      </w:r>
      <w:r w:rsidR="0063146E">
        <w:rPr>
          <w:rFonts w:ascii="Consolas" w:eastAsiaTheme="minorHAnsi" w:hAnsi="Consolas" w:cs="Consolas"/>
          <w:color w:val="000000"/>
          <w:sz w:val="19"/>
          <w:szCs w:val="19"/>
        </w:rPr>
        <w:t>JFILsort*dW</w:t>
      </w:r>
      <w:r>
        <w:rPr>
          <w:rFonts w:ascii="Consolas" w:eastAsiaTheme="minorHAnsi" w:hAnsi="Consolas" w:cs="Consolas"/>
          <w:color w:val="000000"/>
          <w:sz w:val="19"/>
          <w:szCs w:val="19"/>
        </w:rPr>
        <w:t>eightsSide</w:t>
      </w:r>
    </w:p>
    <w:p w14:paraId="423C0BE7" w14:textId="77777777" w:rsidR="00107B40" w:rsidRDefault="00107B40" w:rsidP="0063146E">
      <w:r w:rsidRPr="00A850BB">
        <w:t>With byte ordering</w:t>
      </w:r>
    </w:p>
    <w:p w14:paraId="7E1D331B" w14:textId="77777777" w:rsidR="00355ED8" w:rsidRDefault="00107B40" w:rsidP="0063146E">
      <w:r>
        <w:t>{</w:t>
      </w:r>
      <m:oMath>
        <m:r>
          <m:rPr>
            <m:sty m:val="bi"/>
          </m:rP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W</m:t>
            </m:r>
          </m:e>
          <m:sub>
            <m:r>
              <w:rPr>
                <w:rFonts w:ascii="Cambria Math" w:hAnsi="Cambria Math" w:cs="Courier New"/>
              </w:rPr>
              <m:t>4</m:t>
            </m:r>
          </m:sub>
        </m:sSub>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W</m:t>
            </m:r>
          </m:e>
          <m:sub>
            <m:r>
              <w:rPr>
                <w:rFonts w:ascii="Cambria Math" w:hAnsi="Cambria Math" w:cs="Courier New"/>
              </w:rPr>
              <m:t>3</m:t>
            </m:r>
          </m:sub>
        </m:sSub>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W</m:t>
            </m:r>
          </m:e>
          <m:sub>
            <m:r>
              <w:rPr>
                <w:rFonts w:ascii="Cambria Math" w:hAnsi="Cambria Math" w:cs="Courier New"/>
              </w:rPr>
              <m:t>2</m:t>
            </m:r>
          </m:sub>
        </m:sSub>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W</m:t>
            </m:r>
          </m:e>
          <m:sub>
            <m:r>
              <w:rPr>
                <w:rFonts w:ascii="Cambria Math" w:hAnsi="Cambria Math" w:cs="Courier New"/>
              </w:rPr>
              <m:t>1</m:t>
            </m:r>
          </m:sub>
        </m:sSub>
        <m:r>
          <w:rPr>
            <w:rFonts w:ascii="Cambria Math" w:hAnsi="Cambria Math" w:cs="Courier New"/>
          </w:rPr>
          <m:t>}</m:t>
        </m:r>
      </m:oMath>
    </w:p>
    <w:p w14:paraId="095681E0" w14:textId="2ED82DB5" w:rsidR="00355ED8" w:rsidRDefault="00355ED8">
      <w:r>
        <w:t>So for example 0x0040 is interpreted as {</w:t>
      </w:r>
      <m:oMath>
        <m:r>
          <m:rPr>
            <m:sty m:val="bi"/>
          </m:rPr>
          <w:rPr>
            <w:rFonts w:ascii="Cambria Math" w:hAnsi="Cambria Math" w:cs="Courier New"/>
          </w:rPr>
          <m:t xml:space="preserve"> </m:t>
        </m:r>
        <m:r>
          <w:rPr>
            <w:rFonts w:ascii="Cambria Math" w:hAnsi="Cambria Math" w:cs="Courier New"/>
          </w:rPr>
          <m:t>0 ,0, 0, 64}</m:t>
        </m:r>
      </m:oMath>
      <w:r>
        <w:t>.</w:t>
      </w:r>
    </w:p>
    <w:p w14:paraId="54CE3B81" w14:textId="14A1C074" w:rsidR="00AD517C" w:rsidRDefault="00355ED8" w:rsidP="0063146E">
      <w:pPr>
        <w:rPr>
          <w:rFonts w:ascii="Consolas" w:eastAsiaTheme="minorHAnsi" w:hAnsi="Consolas" w:cs="Consolas"/>
          <w:color w:val="000000"/>
          <w:sz w:val="19"/>
          <w:szCs w:val="19"/>
        </w:rPr>
      </w:pPr>
      <w:r>
        <w:t xml:space="preserve"> </w:t>
      </w:r>
      <w:r w:rsidR="00AD517C">
        <w:br/>
      </w:r>
      <w:r w:rsidR="00AD517C">
        <w:rPr>
          <w:rFonts w:ascii="Courier New" w:hAnsi="Courier New" w:cs="Courier New"/>
        </w:rPr>
        <w:t>C</w:t>
      </w:r>
      <w:r w:rsidR="00AD517C" w:rsidRPr="00AD517C">
        <w:rPr>
          <w:rFonts w:ascii="Courier New" w:hAnsi="Courier New" w:cs="Courier New"/>
        </w:rPr>
        <w:t>=</w:t>
      </w:r>
      <w:r w:rsidR="0023742C" w:rsidRPr="0023742C">
        <w:rPr>
          <w:rFonts w:ascii="Consolas" w:eastAsiaTheme="minorHAnsi" w:hAnsi="Consolas" w:cs="Consolas"/>
          <w:color w:val="000000"/>
          <w:sz w:val="19"/>
          <w:szCs w:val="19"/>
        </w:rPr>
        <w:t xml:space="preserve"> </w:t>
      </w:r>
      <w:r w:rsidR="0023742C">
        <w:rPr>
          <w:rFonts w:ascii="Consolas" w:eastAsiaTheme="minorHAnsi" w:hAnsi="Consolas" w:cs="Consolas"/>
          <w:color w:val="000000"/>
          <w:sz w:val="19"/>
          <w:szCs w:val="19"/>
        </w:rPr>
        <w:t>JFILsort*</w:t>
      </w:r>
      <w:r w:rsidR="0063146E">
        <w:rPr>
          <w:rFonts w:ascii="Consolas" w:eastAsiaTheme="minorHAnsi" w:hAnsi="Consolas" w:cs="Consolas"/>
          <w:color w:val="000000"/>
          <w:sz w:val="19"/>
          <w:szCs w:val="19"/>
        </w:rPr>
        <w:t>dW</w:t>
      </w:r>
      <w:r w:rsidR="0023742C">
        <w:rPr>
          <w:rFonts w:ascii="Consolas" w:eastAsiaTheme="minorHAnsi" w:hAnsi="Consolas" w:cs="Consolas"/>
          <w:color w:val="000000"/>
          <w:sz w:val="19"/>
          <w:szCs w:val="19"/>
        </w:rPr>
        <w:t>eightsCentre</w:t>
      </w:r>
    </w:p>
    <w:p w14:paraId="3986726C" w14:textId="43BF9E88" w:rsidR="0023742C" w:rsidRPr="009B2E60" w:rsidRDefault="0023742C" w:rsidP="0023742C">
      <w:r w:rsidRPr="009B2E60">
        <w:t>When operating on depth, and</w:t>
      </w:r>
      <w:r w:rsidR="009B2E60">
        <w:t xml:space="preserve"> where</w:t>
      </w:r>
      <w:r w:rsidRPr="009B2E60">
        <w:t>:</w:t>
      </w:r>
    </w:p>
    <w:p w14:paraId="5E3DB1B1" w14:textId="77777777" w:rsidR="00355ED8" w:rsidRDefault="0023742C" w:rsidP="0063146E">
      <w:pPr>
        <w:rPr>
          <w:rFonts w:ascii="Consolas" w:eastAsiaTheme="minorHAnsi" w:hAnsi="Consolas" w:cs="Consolas"/>
          <w:color w:val="000000"/>
          <w:sz w:val="19"/>
          <w:szCs w:val="19"/>
        </w:rPr>
      </w:pPr>
      <w:r>
        <w:rPr>
          <w:rFonts w:ascii="Courier New" w:hAnsi="Courier New" w:cs="Courier New"/>
        </w:rPr>
        <w:t xml:space="preserve">W= </w:t>
      </w:r>
      <w:r>
        <w:rPr>
          <w:rFonts w:ascii="Consolas" w:eastAsiaTheme="minorHAnsi" w:hAnsi="Consolas" w:cs="Consolas"/>
          <w:color w:val="000000"/>
          <w:sz w:val="19"/>
          <w:szCs w:val="19"/>
        </w:rPr>
        <w:t>JFILsort*</w:t>
      </w:r>
      <w:r w:rsidR="0063146E">
        <w:rPr>
          <w:rFonts w:ascii="Consolas" w:eastAsiaTheme="minorHAnsi" w:hAnsi="Consolas" w:cs="Consolas"/>
          <w:color w:val="000000"/>
          <w:sz w:val="19"/>
          <w:szCs w:val="19"/>
        </w:rPr>
        <w:t>iW</w:t>
      </w:r>
      <w:r>
        <w:rPr>
          <w:rFonts w:ascii="Consolas" w:eastAsiaTheme="minorHAnsi" w:hAnsi="Consolas" w:cs="Consolas"/>
          <w:color w:val="000000"/>
          <w:sz w:val="19"/>
          <w:szCs w:val="19"/>
        </w:rPr>
        <w:t>eightsSide</w:t>
      </w:r>
    </w:p>
    <w:p w14:paraId="40EE215C" w14:textId="77777777" w:rsidR="00355ED8" w:rsidRDefault="00355ED8" w:rsidP="00355ED8">
      <w:r w:rsidRPr="008A01E8">
        <w:t>With byte ordering</w:t>
      </w:r>
    </w:p>
    <w:p w14:paraId="0A82A4AF" w14:textId="77777777" w:rsidR="00355ED8" w:rsidRDefault="00355ED8" w:rsidP="00355ED8">
      <w:r>
        <w:t>{</w:t>
      </w:r>
      <m:oMath>
        <m:r>
          <m:rPr>
            <m:sty m:val="bi"/>
          </m:rP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W</m:t>
            </m:r>
          </m:e>
          <m:sub>
            <m:r>
              <w:rPr>
                <w:rFonts w:ascii="Cambria Math" w:hAnsi="Cambria Math" w:cs="Courier New"/>
              </w:rPr>
              <m:t>4</m:t>
            </m:r>
          </m:sub>
        </m:sSub>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W</m:t>
            </m:r>
          </m:e>
          <m:sub>
            <m:r>
              <w:rPr>
                <w:rFonts w:ascii="Cambria Math" w:hAnsi="Cambria Math" w:cs="Courier New"/>
              </w:rPr>
              <m:t>3</m:t>
            </m:r>
          </m:sub>
        </m:sSub>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W</m:t>
            </m:r>
          </m:e>
          <m:sub>
            <m:r>
              <w:rPr>
                <w:rFonts w:ascii="Cambria Math" w:hAnsi="Cambria Math" w:cs="Courier New"/>
              </w:rPr>
              <m:t>2</m:t>
            </m:r>
          </m:sub>
        </m:sSub>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W</m:t>
            </m:r>
          </m:e>
          <m:sub>
            <m:r>
              <w:rPr>
                <w:rFonts w:ascii="Cambria Math" w:hAnsi="Cambria Math" w:cs="Courier New"/>
              </w:rPr>
              <m:t>1</m:t>
            </m:r>
          </m:sub>
        </m:sSub>
        <m:r>
          <w:rPr>
            <w:rFonts w:ascii="Cambria Math" w:hAnsi="Cambria Math" w:cs="Courier New"/>
          </w:rPr>
          <m:t>}</m:t>
        </m:r>
      </m:oMath>
    </w:p>
    <w:p w14:paraId="50F49461" w14:textId="77777777" w:rsidR="00355ED8" w:rsidRDefault="00355ED8" w:rsidP="00355ED8">
      <w:r>
        <w:t>So for example 0x0040 is interpreted as {</w:t>
      </w:r>
      <m:oMath>
        <m:r>
          <m:rPr>
            <m:sty m:val="bi"/>
          </m:rPr>
          <w:rPr>
            <w:rFonts w:ascii="Cambria Math" w:hAnsi="Cambria Math" w:cs="Courier New"/>
          </w:rPr>
          <m:t xml:space="preserve"> </m:t>
        </m:r>
        <m:r>
          <w:rPr>
            <w:rFonts w:ascii="Cambria Math" w:hAnsi="Cambria Math" w:cs="Courier New"/>
          </w:rPr>
          <m:t>0 ,0, 0, 64}</m:t>
        </m:r>
      </m:oMath>
      <w:r>
        <w:t>.</w:t>
      </w:r>
    </w:p>
    <w:p w14:paraId="5AF4DBF8" w14:textId="7FD6C065" w:rsidR="0023742C" w:rsidRDefault="0023742C" w:rsidP="0063146E">
      <w:pPr>
        <w:rPr>
          <w:rFonts w:ascii="Consolas" w:eastAsiaTheme="minorHAnsi" w:hAnsi="Consolas" w:cs="Consolas"/>
          <w:color w:val="000000"/>
          <w:sz w:val="19"/>
          <w:szCs w:val="19"/>
        </w:rPr>
      </w:pPr>
      <w:r>
        <w:br/>
      </w:r>
      <w:r>
        <w:rPr>
          <w:rFonts w:ascii="Courier New" w:hAnsi="Courier New" w:cs="Courier New"/>
        </w:rPr>
        <w:t>C</w:t>
      </w:r>
      <w:r w:rsidRPr="00AD517C">
        <w:rPr>
          <w:rFonts w:ascii="Courier New" w:hAnsi="Courier New" w:cs="Courier New"/>
        </w:rPr>
        <w:t>=</w:t>
      </w:r>
      <w:r w:rsidRPr="0023742C">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JFILsort*</w:t>
      </w:r>
      <w:r w:rsidR="0063146E">
        <w:rPr>
          <w:rFonts w:ascii="Consolas" w:eastAsiaTheme="minorHAnsi" w:hAnsi="Consolas" w:cs="Consolas"/>
          <w:color w:val="000000"/>
          <w:sz w:val="19"/>
          <w:szCs w:val="19"/>
        </w:rPr>
        <w:t>iW</w:t>
      </w:r>
      <w:r>
        <w:rPr>
          <w:rFonts w:ascii="Consolas" w:eastAsiaTheme="minorHAnsi" w:hAnsi="Consolas" w:cs="Consolas"/>
          <w:color w:val="000000"/>
          <w:sz w:val="19"/>
          <w:szCs w:val="19"/>
        </w:rPr>
        <w:t>eightsCentre</w:t>
      </w:r>
    </w:p>
    <w:p w14:paraId="4707A230" w14:textId="4722CB26" w:rsidR="0023742C" w:rsidRDefault="0023742C" w:rsidP="0023742C">
      <w:r w:rsidRPr="009B2E60">
        <w:t>When operating on IR.</w:t>
      </w:r>
    </w:p>
    <w:p w14:paraId="68E603E8" w14:textId="77777777" w:rsidR="00A0259E" w:rsidRDefault="00A0259E" w:rsidP="00A0259E">
      <w:pPr>
        <w:pStyle w:val="Sub-section"/>
      </w:pPr>
      <w:r>
        <w:t>Weights</w:t>
      </w:r>
    </w:p>
    <w:p w14:paraId="5B30DB42" w14:textId="66EDC19C" w:rsidR="00A0259E" w:rsidRDefault="00A0259E" w:rsidP="00A0259E">
      <w:r>
        <w:t xml:space="preserve">The weights are given as 9 weights values ranging from 0 to 256 corresponding to </w:t>
      </w:r>
      <m:oMath>
        <m:sSub>
          <m:sSubPr>
            <m:ctrlPr>
              <w:rPr>
                <w:rFonts w:ascii="Cambria Math" w:hAnsi="Cambria Math"/>
                <w:i/>
              </w:rPr>
            </m:ctrlPr>
          </m:sSubPr>
          <m:e>
            <m:r>
              <w:rPr>
                <w:rFonts w:ascii="Cambria Math" w:hAnsi="Cambria Math"/>
              </w:rPr>
              <m:t>w</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m:t>
            </m:r>
          </m:sub>
        </m:sSub>
      </m:oMath>
      <w:r>
        <w:t xml:space="preserve">. We apply with </w:t>
      </w:r>
      <m:oMath>
        <m:sSub>
          <m:sSubPr>
            <m:ctrlPr>
              <w:rPr>
                <w:rFonts w:ascii="Cambria Math" w:hAnsi="Cambria Math"/>
                <w:i/>
              </w:rPr>
            </m:ctrlPr>
          </m:sSubPr>
          <m:e>
            <m:r>
              <w:rPr>
                <w:rFonts w:ascii="Cambria Math" w:hAnsi="Cambria Math"/>
              </w:rPr>
              <m:t>w</m:t>
            </m:r>
          </m:e>
          <m:sub>
            <m:r>
              <w:rPr>
                <w:rFonts w:ascii="Cambria Math" w:hAnsi="Cambria Math"/>
              </w:rPr>
              <m:t>0</m:t>
            </m:r>
          </m:sub>
        </m:sSub>
      </m:oMath>
      <w:r>
        <w:t xml:space="preserve"> being the centre weight. The limitations on the weight vectors:</w:t>
      </w:r>
    </w:p>
    <w:p w14:paraId="7C58561A" w14:textId="77777777" w:rsidR="00A0259E" w:rsidRDefault="00A0259E" w:rsidP="00A0259E">
      <w:pPr>
        <w:pStyle w:val="ListParagraph"/>
        <w:numPr>
          <w:ilvl w:val="0"/>
          <w:numId w:val="21"/>
        </w:numPr>
      </w:pPr>
      <w: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oMath>
    </w:p>
    <w:p w14:paraId="63EC2F8F" w14:textId="77777777" w:rsidR="00A0259E" w:rsidRDefault="00AE1E79" w:rsidP="00A0259E">
      <w:pPr>
        <w:pStyle w:val="ListParagraph"/>
        <w:numPr>
          <w:ilvl w:val="0"/>
          <w:numId w:val="21"/>
        </w:numPr>
      </w:pPr>
      <m:oMath>
        <m:nary>
          <m:naryPr>
            <m:chr m:val="∑"/>
            <m:grow m:val="1"/>
            <m:ctrlPr>
              <w:rPr>
                <w:rFonts w:ascii="Cambria Math" w:hAnsi="Cambria Math"/>
              </w:rPr>
            </m:ctrlPr>
          </m:naryPr>
          <m:sub>
            <m:r>
              <w:rPr>
                <w:rFonts w:ascii="Cambria Math" w:eastAsia="Cambria Math" w:hAnsi="Cambria Math" w:cs="Cambria Math"/>
              </w:rPr>
              <m:t>i=-4</m:t>
            </m:r>
          </m:sub>
          <m:sup>
            <m:r>
              <w:rPr>
                <w:rFonts w:ascii="Cambria Math" w:eastAsia="Cambria Math" w:hAnsi="Cambria Math" w:cs="Cambria Math"/>
              </w:rPr>
              <m:t>4</m:t>
            </m:r>
          </m:sup>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nary>
        <m:r>
          <w:rPr>
            <w:rFonts w:ascii="Cambria Math" w:hAnsi="Cambria Math"/>
          </w:rPr>
          <m:t>=256</m:t>
        </m:r>
      </m:oMath>
      <w:r w:rsidR="00A0259E">
        <w:t xml:space="preserve"> </w:t>
      </w:r>
    </w:p>
    <w:p w14:paraId="76E9748F" w14:textId="77777777" w:rsidR="00A0259E" w:rsidRDefault="00AE1E79" w:rsidP="00A0259E">
      <w:pPr>
        <w:pStyle w:val="ListParagraph"/>
        <w:numPr>
          <w:ilvl w:val="0"/>
          <w:numId w:val="21"/>
        </w:numPr>
      </w:pP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0-255</m:t>
            </m:r>
          </m:e>
        </m:d>
        <m:r>
          <w:rPr>
            <w:rFonts w:ascii="Cambria Math" w:hAnsi="Cambria Math"/>
          </w:rPr>
          <m:t xml:space="preserve">,i=1,2,3,4   </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∈[0-256]</m:t>
        </m:r>
      </m:oMath>
    </w:p>
    <w:p w14:paraId="75299C90" w14:textId="75C3D83C" w:rsidR="00A0259E" w:rsidRDefault="00A0259E" w:rsidP="00A0259E">
      <w:pPr>
        <w:rPr>
          <w:rFonts w:ascii="Courier New" w:hAnsi="Courier New" w:cs="Courier New"/>
        </w:rPr>
      </w:pPr>
      <w:r>
        <w:t xml:space="preserve">Using these constraints, we can define the weights vector using 4 values defined in the 32 bit register </w:t>
      </w:r>
      <w:r w:rsidR="0063146E">
        <w:rPr>
          <w:rFonts w:ascii="Courier New" w:hAnsi="Courier New" w:cs="Courier New"/>
        </w:rPr>
        <w:t>RegsJFILsort*d</w:t>
      </w:r>
      <w:r w:rsidRPr="006820F6">
        <w:rPr>
          <w:rFonts w:ascii="Courier New" w:hAnsi="Courier New" w:cs="Courier New"/>
        </w:rPr>
        <w:t>Weights</w:t>
      </w:r>
      <w:r>
        <w:rPr>
          <w:rFonts w:ascii="Courier New" w:hAnsi="Courier New" w:cs="Courier New"/>
        </w:rPr>
        <w:t>Side</w:t>
      </w:r>
      <w:r>
        <w:t xml:space="preserve"> for the depth case and </w:t>
      </w:r>
      <w:r w:rsidR="0063146E">
        <w:rPr>
          <w:rFonts w:ascii="Courier New" w:hAnsi="Courier New" w:cs="Courier New"/>
        </w:rPr>
        <w:t>RegsJFILsort*i</w:t>
      </w:r>
      <w:r w:rsidRPr="006820F6">
        <w:rPr>
          <w:rFonts w:ascii="Courier New" w:hAnsi="Courier New" w:cs="Courier New"/>
        </w:rPr>
        <w:t>Weights</w:t>
      </w:r>
      <w:r>
        <w:rPr>
          <w:rFonts w:ascii="Courier New" w:hAnsi="Courier New" w:cs="Courier New"/>
        </w:rPr>
        <w:t xml:space="preserve">Side </w:t>
      </w:r>
      <w:r>
        <w:t xml:space="preserve">for the IR case, as well as </w:t>
      </w:r>
      <w:r w:rsidR="0063146E">
        <w:rPr>
          <w:rFonts w:ascii="Courier New" w:hAnsi="Courier New" w:cs="Courier New"/>
        </w:rPr>
        <w:t>RegsJFILsort*d</w:t>
      </w:r>
      <w:r>
        <w:rPr>
          <w:rFonts w:ascii="Courier New" w:hAnsi="Courier New" w:cs="Courier New"/>
        </w:rPr>
        <w:t>WeightsCentre and RegsJFIL</w:t>
      </w:r>
      <w:r w:rsidR="0063146E">
        <w:rPr>
          <w:rFonts w:ascii="Courier New" w:hAnsi="Courier New" w:cs="Courier New"/>
        </w:rPr>
        <w:t>sort*i</w:t>
      </w:r>
      <w:r>
        <w:rPr>
          <w:rFonts w:ascii="Courier New" w:hAnsi="Courier New" w:cs="Courier New"/>
        </w:rPr>
        <w:t xml:space="preserve">WeightsCentre </w:t>
      </w:r>
      <w:r w:rsidRPr="00723CBB">
        <w:t>for the corresponding centre weight</w:t>
      </w:r>
      <w:r>
        <w:rPr>
          <w:rFonts w:ascii="Courier New" w:hAnsi="Courier New" w:cs="Courier New"/>
        </w:rPr>
        <w:t xml:space="preserve"> </w:t>
      </w:r>
      <m:oMath>
        <m:sSub>
          <m:sSubPr>
            <m:ctrlPr>
              <w:rPr>
                <w:rFonts w:ascii="Cambria Math" w:hAnsi="Cambria Math" w:cs="Courier New"/>
                <w:i/>
              </w:rPr>
            </m:ctrlPr>
          </m:sSubPr>
          <m:e>
            <m:r>
              <w:rPr>
                <w:rFonts w:ascii="Cambria Math" w:hAnsi="Cambria Math" w:cs="Courier New"/>
              </w:rPr>
              <m:t>w</m:t>
            </m:r>
          </m:e>
          <m:sub>
            <m:r>
              <w:rPr>
                <w:rFonts w:ascii="Cambria Math" w:hAnsi="Cambria Math" w:cs="Courier New"/>
              </w:rPr>
              <m:t>0</m:t>
            </m:r>
          </m:sub>
        </m:sSub>
      </m:oMath>
      <w:r>
        <w:rPr>
          <w:rFonts w:ascii="Courier New" w:hAnsi="Courier New" w:cs="Courier New"/>
        </w:rPr>
        <w:t>.</w:t>
      </w:r>
    </w:p>
    <w:p w14:paraId="17BE2CA8" w14:textId="30C6860B" w:rsidR="0063146E" w:rsidRPr="0063146E" w:rsidRDefault="0063146E" w:rsidP="0063146E">
      <w:r w:rsidRPr="0063146E">
        <w:t>The registers</w:t>
      </w:r>
      <w:r>
        <w:rPr>
          <w:rFonts w:ascii="Courier New" w:hAnsi="Courier New" w:cs="Courier New"/>
        </w:rPr>
        <w:t xml:space="preserve"> RegsJFILsort*iWeightsCentre </w:t>
      </w:r>
      <w:r w:rsidRPr="0063146E">
        <w:t>and</w:t>
      </w:r>
      <w:r>
        <w:rPr>
          <w:rFonts w:ascii="Courier New" w:hAnsi="Courier New" w:cs="Courier New"/>
        </w:rPr>
        <w:t xml:space="preserve"> RegsJFILsort*dWeightsCentre </w:t>
      </w:r>
      <w:r w:rsidRPr="0063146E">
        <w:t>are calculated by FW, by subtracting</w:t>
      </w:r>
      <w:r>
        <w:rPr>
          <w:rFonts w:ascii="Courier New" w:hAnsi="Courier New" w:cs="Courier New"/>
        </w:rPr>
        <w:t xml:space="preserve"> </w:t>
      </w:r>
      <m:oMath>
        <m:sSub>
          <m:sSubPr>
            <m:ctrlPr>
              <w:rPr>
                <w:rFonts w:ascii="Cambria Math" w:hAnsi="Cambria Math" w:cs="Courier New"/>
                <w:i/>
              </w:rPr>
            </m:ctrlPr>
          </m:sSubPr>
          <m:e>
            <m:r>
              <w:rPr>
                <w:rFonts w:ascii="Cambria Math" w:hAnsi="Cambria Math" w:cs="Courier New"/>
              </w:rPr>
              <m:t>w</m:t>
            </m:r>
          </m:e>
          <m:sub>
            <m:r>
              <w:rPr>
                <w:rFonts w:ascii="Cambria Math" w:hAnsi="Cambria Math" w:cs="Courier New"/>
              </w:rPr>
              <m:t>0</m:t>
            </m:r>
          </m:sub>
        </m:sSub>
        <m:r>
          <w:rPr>
            <w:rFonts w:ascii="Cambria Math" w:hAnsi="Cambria Math" w:cs="Courier New"/>
          </w:rPr>
          <m:t>=256-</m:t>
        </m:r>
        <m:sSub>
          <m:sSubPr>
            <m:ctrlPr>
              <w:rPr>
                <w:rFonts w:ascii="Cambria Math" w:hAnsi="Cambria Math" w:cs="Courier New"/>
                <w:i/>
              </w:rPr>
            </m:ctrlPr>
          </m:sSubPr>
          <m:e>
            <m:r>
              <m:rPr>
                <m:sty m:val="p"/>
              </m:rPr>
              <w:rPr>
                <w:rFonts w:ascii="Cambria Math" w:hAnsi="Cambria Math" w:cs="Courier New"/>
              </w:rPr>
              <m:t>Σ</m:t>
            </m:r>
          </m:e>
          <m:sub>
            <m:r>
              <w:rPr>
                <w:rFonts w:ascii="Cambria Math" w:hAnsi="Cambria Math" w:cs="Courier New"/>
              </w:rPr>
              <m:t>i∈</m:t>
            </m:r>
            <m:d>
              <m:dPr>
                <m:begChr m:val="{"/>
                <m:endChr m:val="}"/>
                <m:ctrlPr>
                  <w:rPr>
                    <w:rFonts w:ascii="Cambria Math" w:hAnsi="Cambria Math" w:cs="Courier New"/>
                    <w:i/>
                  </w:rPr>
                </m:ctrlPr>
              </m:dPr>
              <m:e>
                <m:r>
                  <w:rPr>
                    <w:rFonts w:ascii="Cambria Math" w:hAnsi="Cambria Math" w:cs="Courier New"/>
                  </w:rPr>
                  <m:t>-4,4-3,3-2,2-1,1</m:t>
                </m:r>
              </m:e>
            </m:d>
          </m:sub>
        </m:sSub>
        <m:sSub>
          <m:sSubPr>
            <m:ctrlPr>
              <w:rPr>
                <w:rFonts w:ascii="Cambria Math" w:hAnsi="Cambria Math" w:cs="Courier New"/>
                <w:i/>
              </w:rPr>
            </m:ctrlPr>
          </m:sSubPr>
          <m:e>
            <m:r>
              <w:rPr>
                <w:rFonts w:ascii="Cambria Math" w:hAnsi="Cambria Math" w:cs="Courier New"/>
              </w:rPr>
              <m:t>w</m:t>
            </m:r>
          </m:e>
          <m:sub>
            <m:r>
              <w:rPr>
                <w:rFonts w:ascii="Cambria Math" w:hAnsi="Cambria Math" w:cs="Courier New"/>
              </w:rPr>
              <m:t>i</m:t>
            </m:r>
          </m:sub>
        </m:sSub>
      </m:oMath>
      <w:r>
        <w:rPr>
          <w:rFonts w:ascii="Courier New" w:hAnsi="Courier New" w:cs="Courier New"/>
        </w:rPr>
        <w:t xml:space="preserve"> , </w:t>
      </w:r>
      <w:r w:rsidRPr="0063146E">
        <w:t>i.e.: the centre weight is always the completion to 256.</w:t>
      </w:r>
    </w:p>
    <w:p w14:paraId="0B4FCE34" w14:textId="682E3336" w:rsidR="00A0259E" w:rsidRDefault="001D0957" w:rsidP="00A0259E">
      <w:r w:rsidRPr="001D0957">
        <w:t xml:space="preserve">We take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Pr="001D0957">
        <w:t xml:space="preserve"> to be the first two nibbles of the 32 register,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Pr="001D0957">
        <w:t xml:space="preserve"> to be the second two nibbles etc.</w:t>
      </w:r>
    </w:p>
    <w:p w14:paraId="7C0F5661" w14:textId="77777777" w:rsidR="001D0957" w:rsidRDefault="001D0957" w:rsidP="001D0957">
      <w:pPr>
        <w:pStyle w:val="Sub-section"/>
      </w:pPr>
      <w:r>
        <w:t>Center weight duplication</w:t>
      </w:r>
    </w:p>
    <w:p w14:paraId="7371B2C2" w14:textId="7BCD27EC" w:rsidR="001D0957" w:rsidRDefault="001D0957" w:rsidP="001D0957">
      <w:pPr>
        <w:pStyle w:val="Sub-section"/>
        <w:numPr>
          <w:ilvl w:val="0"/>
          <w:numId w:val="0"/>
        </w:numPr>
        <w:ind w:left="576"/>
        <w:rPr>
          <w:ins w:id="191" w:author="Sella, Omer" w:date="2016-10-09T09:24:00Z"/>
          <w:rFonts w:eastAsia="Times New Roman"/>
          <w:b w:val="0"/>
          <w:color w:val="auto"/>
          <w:sz w:val="24"/>
        </w:rPr>
      </w:pPr>
      <w:r w:rsidRPr="00925302">
        <w:rPr>
          <w:rFonts w:eastAsia="Times New Roman"/>
          <w:b w:val="0"/>
          <w:color w:val="auto"/>
          <w:sz w:val="24"/>
        </w:rPr>
        <w:t xml:space="preserve">As </w:t>
      </w:r>
      <w:r>
        <w:rPr>
          <w:rFonts w:eastAsia="Times New Roman"/>
          <w:b w:val="0"/>
          <w:color w:val="auto"/>
          <w:sz w:val="24"/>
        </w:rPr>
        <w:t xml:space="preserve">previously stated, the sort centers the valid pixels such that invalid pixels are on the edges of the sorted vector. In order to make use of all the weights, weights that correspond to invalid pixels are summed and added to </w:t>
      </w:r>
      <m:oMath>
        <m:sSub>
          <m:sSubPr>
            <m:ctrlPr>
              <w:rPr>
                <w:rFonts w:ascii="Cambria Math" w:eastAsia="Times New Roman" w:hAnsi="Cambria Math"/>
                <w:b w:val="0"/>
                <w:i/>
                <w:color w:val="auto"/>
                <w:sz w:val="24"/>
              </w:rPr>
            </m:ctrlPr>
          </m:sSubPr>
          <m:e>
            <m:r>
              <m:rPr>
                <m:sty m:val="bi"/>
              </m:rPr>
              <w:rPr>
                <w:rFonts w:ascii="Cambria Math" w:eastAsia="Times New Roman" w:hAnsi="Cambria Math"/>
                <w:color w:val="auto"/>
                <w:sz w:val="24"/>
              </w:rPr>
              <m:t>w</m:t>
            </m:r>
          </m:e>
          <m:sub>
            <m:r>
              <m:rPr>
                <m:sty m:val="bi"/>
              </m:rPr>
              <w:rPr>
                <w:rFonts w:ascii="Cambria Math" w:eastAsia="Times New Roman" w:hAnsi="Cambria Math"/>
                <w:color w:val="auto"/>
                <w:sz w:val="24"/>
              </w:rPr>
              <m:t>0</m:t>
            </m:r>
          </m:sub>
        </m:sSub>
      </m:oMath>
      <w:r>
        <w:rPr>
          <w:rFonts w:eastAsia="Times New Roman"/>
          <w:b w:val="0"/>
          <w:color w:val="auto"/>
          <w:sz w:val="24"/>
        </w:rPr>
        <w:t xml:space="preserve"> . This way the sum of the used weights remains 256.</w:t>
      </w:r>
    </w:p>
    <w:p w14:paraId="447B7343" w14:textId="77777777" w:rsidR="00CC0D40" w:rsidRDefault="00CC0D40" w:rsidP="001D0957">
      <w:pPr>
        <w:pStyle w:val="Sub-section"/>
        <w:numPr>
          <w:ilvl w:val="0"/>
          <w:numId w:val="0"/>
        </w:numPr>
        <w:ind w:left="576"/>
        <w:rPr>
          <w:rFonts w:eastAsia="Times New Roman"/>
          <w:b w:val="0"/>
          <w:color w:val="auto"/>
          <w:sz w:val="24"/>
          <w:rtl/>
        </w:rPr>
      </w:pPr>
    </w:p>
    <w:p w14:paraId="47300197" w14:textId="67E73D3F" w:rsidR="00CC0D40" w:rsidRDefault="00CC0D40" w:rsidP="00CC0D40">
      <w:pPr>
        <w:pStyle w:val="Sub-section"/>
        <w:rPr>
          <w:ins w:id="192" w:author="Sella, Omer" w:date="2016-10-09T09:25:00Z"/>
        </w:rPr>
      </w:pPr>
      <w:ins w:id="193" w:author="Sella, Omer" w:date="2016-10-09T09:33:00Z">
        <w:r>
          <w:t>Zero</w:t>
        </w:r>
      </w:ins>
      <w:ins w:id="194" w:author="Sella, Omer" w:date="2016-10-09T09:28:00Z">
        <w:r>
          <w:t xml:space="preserve"> depth result</w:t>
        </w:r>
      </w:ins>
    </w:p>
    <w:p w14:paraId="740C1E21" w14:textId="784BC8E8" w:rsidR="00CC0D40" w:rsidRDefault="00CC0D40">
      <w:pPr>
        <w:pStyle w:val="Sub-section"/>
        <w:numPr>
          <w:ilvl w:val="0"/>
          <w:numId w:val="0"/>
        </w:numPr>
        <w:ind w:left="576"/>
        <w:rPr>
          <w:ins w:id="195" w:author="Sella, Omer" w:date="2016-10-09T09:29:00Z"/>
        </w:rPr>
        <w:pPrChange w:id="196" w:author="Sella, Omer" w:date="2016-10-09T09:29:00Z">
          <w:pPr>
            <w:pStyle w:val="Sub-section"/>
          </w:pPr>
        </w:pPrChange>
      </w:pPr>
      <w:ins w:id="197" w:author="Sella, Omer" w:date="2016-10-09T09:29:00Z">
        <w:r>
          <w:t>It may be possible that a sort operation on a 3X3 window will result in a 0 depth pixel.</w:t>
        </w:r>
      </w:ins>
    </w:p>
    <w:p w14:paraId="4CABDD0B" w14:textId="4DDE0AAE" w:rsidR="00CC0D40" w:rsidRDefault="00CC0D40">
      <w:pPr>
        <w:pStyle w:val="Sub-section"/>
        <w:numPr>
          <w:ilvl w:val="0"/>
          <w:numId w:val="0"/>
        </w:numPr>
        <w:ind w:left="576"/>
        <w:rPr>
          <w:ins w:id="198" w:author="Sella, Omer" w:date="2016-10-09T09:29:00Z"/>
        </w:rPr>
        <w:pPrChange w:id="199" w:author="Sella, Omer" w:date="2016-10-09T09:29:00Z">
          <w:pPr>
            <w:pStyle w:val="Sub-section"/>
          </w:pPr>
        </w:pPrChange>
      </w:pPr>
      <w:ins w:id="200" w:author="Sella, Omer" w:date="2016-10-09T09:29:00Z">
        <w:r>
          <w:t>Examples may include:</w:t>
        </w:r>
      </w:ins>
    </w:p>
    <w:p w14:paraId="5F4DFC89" w14:textId="44DB789A" w:rsidR="00CC0D40" w:rsidRDefault="00CC0D40">
      <w:pPr>
        <w:pStyle w:val="Sub-section"/>
        <w:numPr>
          <w:ilvl w:val="0"/>
          <w:numId w:val="29"/>
        </w:numPr>
        <w:rPr>
          <w:ins w:id="201" w:author="Sella, Omer" w:date="2016-10-09T09:30:00Z"/>
        </w:rPr>
        <w:pPrChange w:id="202" w:author="Sella, Omer" w:date="2016-10-09T09:30:00Z">
          <w:pPr>
            <w:pStyle w:val="Sub-section"/>
          </w:pPr>
        </w:pPrChange>
      </w:pPr>
      <w:ins w:id="203" w:author="Sella, Omer" w:date="2016-10-09T09:30:00Z">
        <w:r>
          <w:t>Non-zero weights were aligned with zero depth.</w:t>
        </w:r>
      </w:ins>
    </w:p>
    <w:p w14:paraId="1EB43FF1" w14:textId="33801DFE" w:rsidR="00CC0D40" w:rsidRPr="00CC0D40" w:rsidRDefault="00CC0D40">
      <w:pPr>
        <w:pStyle w:val="ListParagraph"/>
        <w:numPr>
          <w:ilvl w:val="0"/>
          <w:numId w:val="29"/>
        </w:numPr>
        <w:autoSpaceDE w:val="0"/>
        <w:autoSpaceDN w:val="0"/>
        <w:adjustRightInd w:val="0"/>
        <w:spacing w:after="0"/>
        <w:rPr>
          <w:ins w:id="204" w:author="Sella, Omer" w:date="2016-10-09T09:31:00Z"/>
          <w:rFonts w:eastAsia="Verdana-Bold"/>
          <w:b/>
          <w:color w:val="0860A8"/>
          <w:sz w:val="28"/>
          <w:rPrChange w:id="205" w:author="Sella, Omer" w:date="2016-10-09T09:31:00Z">
            <w:rPr>
              <w:ins w:id="206" w:author="Sella, Omer" w:date="2016-10-09T09:31:00Z"/>
            </w:rPr>
          </w:rPrChange>
        </w:rPr>
        <w:pPrChange w:id="207" w:author="Sella, Omer" w:date="2016-10-09T09:31:00Z">
          <w:pPr>
            <w:autoSpaceDE w:val="0"/>
            <w:autoSpaceDN w:val="0"/>
            <w:adjustRightInd w:val="0"/>
            <w:spacing w:after="0"/>
          </w:pPr>
        </w:pPrChange>
      </w:pPr>
      <w:ins w:id="208" w:author="Sella, Omer" w:date="2016-10-09T09:30:00Z">
        <w:r w:rsidRPr="00CC0D40">
          <w:rPr>
            <w:rFonts w:eastAsia="Verdana-Bold"/>
            <w:b/>
            <w:color w:val="0860A8"/>
            <w:sz w:val="28"/>
            <w:rPrChange w:id="209" w:author="Sella, Omer" w:date="2016-10-09T09:31:00Z">
              <w:rPr/>
            </w:rPrChange>
          </w:rPr>
          <w:t>All pixels had 0 depth but the register</w:t>
        </w:r>
        <w:r>
          <w:t xml:space="preserve"> </w:t>
        </w:r>
      </w:ins>
      <w:ins w:id="210" w:author="Sella, Omer" w:date="2016-10-09T09:31:00Z">
        <w:r w:rsidRPr="00CC0D40">
          <w:rPr>
            <w:rFonts w:ascii="Courier New" w:hAnsi="Courier New" w:cs="Courier New"/>
            <w:bCs/>
            <w:sz w:val="20"/>
            <w:szCs w:val="20"/>
            <w:rPrChange w:id="211" w:author="Sella, Omer" w:date="2016-10-09T09:31:00Z">
              <w:rPr/>
            </w:rPrChange>
          </w:rPr>
          <w:t xml:space="preserve">RegsJFILsort*doConfAveraging </w:t>
        </w:r>
        <w:r w:rsidRPr="00CC0D40">
          <w:rPr>
            <w:rFonts w:eastAsia="Verdana-Bold"/>
            <w:b/>
            <w:color w:val="0860A8"/>
            <w:sz w:val="28"/>
          </w:rPr>
          <w:t>was equal to 0</w:t>
        </w:r>
      </w:ins>
      <w:ins w:id="212" w:author="Sella, Omer" w:date="2016-10-09T09:32:00Z">
        <w:r>
          <w:rPr>
            <w:rFonts w:eastAsia="Verdana-Bold"/>
            <w:b/>
            <w:color w:val="0860A8"/>
            <w:sz w:val="28"/>
          </w:rPr>
          <w:t>.</w:t>
        </w:r>
      </w:ins>
    </w:p>
    <w:p w14:paraId="3EF129C0" w14:textId="06830517" w:rsidR="00CC0D40" w:rsidRDefault="00CC0D40">
      <w:pPr>
        <w:pStyle w:val="Sub-section"/>
        <w:numPr>
          <w:ilvl w:val="0"/>
          <w:numId w:val="0"/>
        </w:numPr>
        <w:ind w:left="576" w:hanging="576"/>
        <w:rPr>
          <w:ins w:id="213" w:author="Sella, Omer" w:date="2016-10-09T09:25:00Z"/>
        </w:rPr>
        <w:pPrChange w:id="214" w:author="Sella, Omer" w:date="2016-10-09T09:32:00Z">
          <w:pPr>
            <w:pStyle w:val="Sub-section"/>
          </w:pPr>
        </w:pPrChange>
      </w:pPr>
      <w:ins w:id="215" w:author="Sella, Omer" w:date="2016-10-09T09:32:00Z">
        <w:r>
          <w:t xml:space="preserve">This is why an additional check of the resulting depth needs to be done, and in case the resulting depth is 0, set the confidence </w:t>
        </w:r>
      </w:ins>
      <w:ins w:id="216" w:author="Sella, Omer" w:date="2016-10-09T09:33:00Z">
        <w:r>
          <w:t>to 0.</w:t>
        </w:r>
      </w:ins>
    </w:p>
    <w:p w14:paraId="64D55BC3" w14:textId="77777777" w:rsidR="001D0957" w:rsidRPr="001D0957" w:rsidRDefault="001D0957" w:rsidP="00A0259E"/>
    <w:p w14:paraId="3879A6DF" w14:textId="77777777" w:rsidR="00A0259E" w:rsidRPr="009B2E60" w:rsidRDefault="00A0259E" w:rsidP="0023742C"/>
    <w:p w14:paraId="438C0D15" w14:textId="77777777" w:rsidR="0023742C" w:rsidRPr="0023742C" w:rsidRDefault="0023742C" w:rsidP="0023742C"/>
    <w:p w14:paraId="5C16222B" w14:textId="496AB8C2" w:rsidR="00CA76BC" w:rsidRDefault="00CA76BC" w:rsidP="00AD517C">
      <w:pPr>
        <w:rPr>
          <w:rFonts w:ascii="Courier New" w:hAnsi="Courier New" w:cs="Courier New"/>
        </w:rPr>
      </w:pPr>
    </w:p>
    <w:p w14:paraId="3DA18C17" w14:textId="184801A5" w:rsidR="00CA76BC" w:rsidRPr="00CA76BC" w:rsidRDefault="00CA76BC" w:rsidP="00CA76BC"/>
    <w:p w14:paraId="606BFCB3" w14:textId="010F1141" w:rsidR="006E0EB2" w:rsidRDefault="006E0EB2" w:rsidP="006E0EB2">
      <w:pPr>
        <w:pStyle w:val="Section"/>
      </w:pPr>
      <w:bookmarkStart w:id="217" w:name="_Toc444086050"/>
      <w:bookmarkStart w:id="218" w:name="_Toc450467513"/>
      <w:bookmarkStart w:id="219" w:name="_Toc452908950"/>
      <w:r>
        <w:lastRenderedPageBreak/>
        <w:t>Registers</w:t>
      </w:r>
      <w:bookmarkEnd w:id="217"/>
      <w:bookmarkEnd w:id="218"/>
      <w:bookmarkEnd w:id="219"/>
    </w:p>
    <w:p w14:paraId="29CA5976" w14:textId="77777777" w:rsidR="006E0EB2" w:rsidRDefault="006E0EB2" w:rsidP="006E0EB2"/>
    <w:p w14:paraId="52D6D610" w14:textId="77777777" w:rsidR="006E0EB2" w:rsidRDefault="006E0EB2" w:rsidP="006E0EB2">
      <w:pPr>
        <w:pStyle w:val="Caption"/>
      </w:pPr>
      <w:bookmarkStart w:id="220" w:name="_Toc444086044"/>
      <w:bookmarkStart w:id="221" w:name="_Toc450467545"/>
      <w:bookmarkStart w:id="222" w:name="_Toc461380418"/>
      <w:r>
        <w:t xml:space="preserve">Table </w:t>
      </w:r>
      <w:r w:rsidR="00AE1E79">
        <w:fldChar w:fldCharType="begin"/>
      </w:r>
      <w:r w:rsidR="00AE1E79">
        <w:instrText xml:space="preserve"> SEQ Table \* ARABIC </w:instrText>
      </w:r>
      <w:r w:rsidR="00AE1E79">
        <w:fldChar w:fldCharType="separate"/>
      </w:r>
      <w:r w:rsidR="000F539C">
        <w:rPr>
          <w:noProof/>
        </w:rPr>
        <w:t>2</w:t>
      </w:r>
      <w:r w:rsidR="00AE1E79">
        <w:rPr>
          <w:noProof/>
        </w:rPr>
        <w:fldChar w:fldCharType="end"/>
      </w:r>
      <w:r>
        <w:t>: Registers</w:t>
      </w:r>
      <w:bookmarkEnd w:id="220"/>
      <w:bookmarkEnd w:id="221"/>
      <w:bookmarkEnd w:id="222"/>
    </w:p>
    <w:tbl>
      <w:tblPr>
        <w:tblStyle w:val="TableGrid"/>
        <w:tblW w:w="10887" w:type="dxa"/>
        <w:tblLayout w:type="fixed"/>
        <w:tblLook w:val="04A0" w:firstRow="1" w:lastRow="0" w:firstColumn="1" w:lastColumn="0" w:noHBand="0" w:noVBand="1"/>
      </w:tblPr>
      <w:tblGrid>
        <w:gridCol w:w="3577"/>
        <w:gridCol w:w="992"/>
        <w:gridCol w:w="2551"/>
        <w:gridCol w:w="1606"/>
        <w:gridCol w:w="2161"/>
      </w:tblGrid>
      <w:tr w:rsidR="006E0EB2" w:rsidRPr="00BF6FC8" w14:paraId="37B62F2B" w14:textId="77777777" w:rsidTr="0047198D">
        <w:trPr>
          <w:trHeight w:val="270"/>
        </w:trPr>
        <w:tc>
          <w:tcPr>
            <w:tcW w:w="3577" w:type="dxa"/>
            <w:shd w:val="clear" w:color="auto" w:fill="E6E6E6"/>
            <w:vAlign w:val="center"/>
          </w:tcPr>
          <w:p w14:paraId="16DF079F" w14:textId="77777777" w:rsidR="006E0EB2" w:rsidRPr="00BF6FC8" w:rsidRDefault="006E0EB2" w:rsidP="00387794">
            <w:pPr>
              <w:jc w:val="center"/>
              <w:rPr>
                <w:b/>
              </w:rPr>
            </w:pPr>
            <w:r w:rsidRPr="00BF6FC8">
              <w:rPr>
                <w:b/>
              </w:rPr>
              <w:t>Name</w:t>
            </w:r>
          </w:p>
        </w:tc>
        <w:tc>
          <w:tcPr>
            <w:tcW w:w="992" w:type="dxa"/>
            <w:shd w:val="clear" w:color="auto" w:fill="E6E6E6"/>
            <w:vAlign w:val="center"/>
          </w:tcPr>
          <w:p w14:paraId="05341025" w14:textId="77777777" w:rsidR="006E0EB2" w:rsidRDefault="006E0EB2" w:rsidP="00387794">
            <w:pPr>
              <w:ind w:left="-162" w:right="-108"/>
              <w:jc w:val="center"/>
              <w:rPr>
                <w:b/>
              </w:rPr>
            </w:pPr>
            <w:r>
              <w:rPr>
                <w:b/>
              </w:rPr>
              <w:t>Size</w:t>
            </w:r>
          </w:p>
        </w:tc>
        <w:tc>
          <w:tcPr>
            <w:tcW w:w="2551" w:type="dxa"/>
            <w:shd w:val="clear" w:color="auto" w:fill="E6E6E6"/>
            <w:tcMar>
              <w:left w:w="14" w:type="dxa"/>
              <w:right w:w="14" w:type="dxa"/>
            </w:tcMar>
            <w:vAlign w:val="center"/>
          </w:tcPr>
          <w:p w14:paraId="395C0374" w14:textId="77777777" w:rsidR="006E0EB2" w:rsidRPr="00BF6FC8" w:rsidRDefault="006E0EB2" w:rsidP="00387794">
            <w:pPr>
              <w:ind w:left="-162" w:right="-108"/>
              <w:jc w:val="center"/>
              <w:rPr>
                <w:b/>
              </w:rPr>
            </w:pPr>
            <w:r>
              <w:rPr>
                <w:b/>
              </w:rPr>
              <w:t>Default</w:t>
            </w:r>
          </w:p>
        </w:tc>
        <w:tc>
          <w:tcPr>
            <w:tcW w:w="1606" w:type="dxa"/>
            <w:shd w:val="clear" w:color="auto" w:fill="E6E6E6"/>
            <w:tcMar>
              <w:left w:w="72" w:type="dxa"/>
              <w:right w:w="72" w:type="dxa"/>
            </w:tcMar>
            <w:vAlign w:val="center"/>
          </w:tcPr>
          <w:p w14:paraId="19FD52D5" w14:textId="77777777" w:rsidR="006E0EB2" w:rsidRPr="00BF6FC8" w:rsidRDefault="006E0EB2" w:rsidP="00387794">
            <w:pPr>
              <w:jc w:val="center"/>
              <w:rPr>
                <w:b/>
              </w:rPr>
            </w:pPr>
            <w:r>
              <w:rPr>
                <w:b/>
              </w:rPr>
              <w:t>Range</w:t>
            </w:r>
          </w:p>
        </w:tc>
        <w:tc>
          <w:tcPr>
            <w:tcW w:w="2161" w:type="dxa"/>
            <w:shd w:val="clear" w:color="auto" w:fill="E6E6E6"/>
            <w:vAlign w:val="center"/>
          </w:tcPr>
          <w:p w14:paraId="265F791E" w14:textId="77777777" w:rsidR="006E0EB2" w:rsidRPr="00BF6FC8" w:rsidRDefault="006E0EB2" w:rsidP="00387794">
            <w:pPr>
              <w:jc w:val="center"/>
              <w:rPr>
                <w:b/>
              </w:rPr>
            </w:pPr>
            <w:r w:rsidRPr="00BF6FC8">
              <w:rPr>
                <w:b/>
              </w:rPr>
              <w:t>Special values</w:t>
            </w:r>
            <w:r>
              <w:rPr>
                <w:b/>
              </w:rPr>
              <w:t>/ description</w:t>
            </w:r>
          </w:p>
        </w:tc>
      </w:tr>
      <w:tr w:rsidR="009647AF" w:rsidRPr="00BF6FC8" w14:paraId="11E8F0B0" w14:textId="77777777" w:rsidTr="0047198D">
        <w:trPr>
          <w:trHeight w:val="503"/>
        </w:trPr>
        <w:tc>
          <w:tcPr>
            <w:tcW w:w="3577" w:type="dxa"/>
            <w:shd w:val="clear" w:color="auto" w:fill="E6E6E6"/>
            <w:vAlign w:val="center"/>
          </w:tcPr>
          <w:p w14:paraId="633C5218" w14:textId="1A069E0D" w:rsidR="009647AF" w:rsidRPr="0015711F" w:rsidRDefault="00DD4139" w:rsidP="009647AF">
            <w:pPr>
              <w:rPr>
                <w:rFonts w:ascii="Courier New" w:hAnsi="Courier New" w:cs="Courier New"/>
                <w:bCs/>
              </w:rPr>
            </w:pPr>
            <w:r w:rsidRPr="0015711F">
              <w:rPr>
                <w:rFonts w:ascii="Courier New" w:hAnsi="Courier New" w:cs="Courier New"/>
                <w:bCs/>
              </w:rPr>
              <w:t>GNRL</w:t>
            </w:r>
          </w:p>
        </w:tc>
        <w:tc>
          <w:tcPr>
            <w:tcW w:w="992" w:type="dxa"/>
            <w:shd w:val="clear" w:color="auto" w:fill="E6E6E6"/>
            <w:vAlign w:val="center"/>
          </w:tcPr>
          <w:p w14:paraId="1C265BE1" w14:textId="58A4525B" w:rsidR="009647AF" w:rsidRPr="0015711F" w:rsidRDefault="009647AF" w:rsidP="00DD4139">
            <w:pPr>
              <w:ind w:left="-162" w:right="-108"/>
              <w:jc w:val="center"/>
              <w:rPr>
                <w:rFonts w:ascii="Courier New" w:hAnsi="Courier New" w:cs="Courier New"/>
                <w:bCs/>
              </w:rPr>
            </w:pPr>
          </w:p>
        </w:tc>
        <w:tc>
          <w:tcPr>
            <w:tcW w:w="2551" w:type="dxa"/>
            <w:shd w:val="clear" w:color="auto" w:fill="E6E6E6"/>
            <w:tcMar>
              <w:left w:w="14" w:type="dxa"/>
              <w:right w:w="14" w:type="dxa"/>
            </w:tcMar>
            <w:vAlign w:val="center"/>
          </w:tcPr>
          <w:p w14:paraId="069F9591" w14:textId="4FE891F1" w:rsidR="009647AF" w:rsidRPr="0015711F" w:rsidRDefault="009647AF" w:rsidP="009647AF">
            <w:pPr>
              <w:ind w:left="-162" w:right="-108"/>
              <w:jc w:val="center"/>
              <w:rPr>
                <w:rFonts w:ascii="Courier New" w:hAnsi="Courier New" w:cs="Courier New"/>
                <w:bCs/>
              </w:rPr>
            </w:pPr>
          </w:p>
        </w:tc>
        <w:tc>
          <w:tcPr>
            <w:tcW w:w="1606" w:type="dxa"/>
            <w:shd w:val="clear" w:color="auto" w:fill="E6E6E6"/>
            <w:tcMar>
              <w:left w:w="72" w:type="dxa"/>
              <w:right w:w="72" w:type="dxa"/>
            </w:tcMar>
            <w:vAlign w:val="center"/>
          </w:tcPr>
          <w:p w14:paraId="33399273" w14:textId="77777777" w:rsidR="009647AF" w:rsidRPr="0015711F" w:rsidRDefault="009647AF" w:rsidP="009647AF">
            <w:pPr>
              <w:jc w:val="center"/>
              <w:rPr>
                <w:rFonts w:ascii="Courier New" w:hAnsi="Courier New" w:cs="Courier New"/>
                <w:bCs/>
              </w:rPr>
            </w:pPr>
          </w:p>
        </w:tc>
        <w:tc>
          <w:tcPr>
            <w:tcW w:w="2161" w:type="dxa"/>
            <w:shd w:val="clear" w:color="auto" w:fill="E6E6E6"/>
            <w:vAlign w:val="center"/>
          </w:tcPr>
          <w:p w14:paraId="42B41726" w14:textId="0AEA0C5A" w:rsidR="009647AF" w:rsidRPr="0015711F" w:rsidRDefault="009647AF" w:rsidP="009647AF">
            <w:pPr>
              <w:jc w:val="center"/>
              <w:rPr>
                <w:rFonts w:ascii="Courier New" w:hAnsi="Courier New" w:cs="Courier New"/>
                <w:bCs/>
              </w:rPr>
            </w:pPr>
          </w:p>
        </w:tc>
      </w:tr>
      <w:tr w:rsidR="00981D65" w:rsidRPr="00BF6FC8" w14:paraId="794A4ACB" w14:textId="77777777" w:rsidTr="0047198D">
        <w:trPr>
          <w:trHeight w:val="503"/>
        </w:trPr>
        <w:tc>
          <w:tcPr>
            <w:tcW w:w="3577" w:type="dxa"/>
            <w:shd w:val="clear" w:color="auto" w:fill="E6E6E6"/>
          </w:tcPr>
          <w:p w14:paraId="533BF102" w14:textId="407E985F" w:rsidR="00981D65" w:rsidRPr="0015711F" w:rsidRDefault="00DD4139" w:rsidP="00981D65">
            <w:pPr>
              <w:rPr>
                <w:rFonts w:ascii="Courier New" w:hAnsi="Courier New" w:cs="Courier New"/>
                <w:bCs/>
              </w:rPr>
            </w:pPr>
            <w:r w:rsidRPr="0015711F">
              <w:rPr>
                <w:rFonts w:ascii="Courier New" w:hAnsi="Courier New" w:cs="Courier New"/>
                <w:bCs/>
              </w:rPr>
              <w:t>JFIL</w:t>
            </w:r>
          </w:p>
        </w:tc>
        <w:tc>
          <w:tcPr>
            <w:tcW w:w="992" w:type="dxa"/>
            <w:shd w:val="clear" w:color="auto" w:fill="E6E6E6"/>
          </w:tcPr>
          <w:p w14:paraId="3D99AA93" w14:textId="7F507E5F" w:rsidR="00981D65" w:rsidRPr="0015711F" w:rsidRDefault="00981D65" w:rsidP="00981D65">
            <w:pPr>
              <w:ind w:left="-162" w:right="-108"/>
              <w:jc w:val="center"/>
              <w:rPr>
                <w:rFonts w:ascii="Courier New" w:hAnsi="Courier New" w:cs="Courier New"/>
                <w:bCs/>
              </w:rPr>
            </w:pPr>
          </w:p>
        </w:tc>
        <w:tc>
          <w:tcPr>
            <w:tcW w:w="2551" w:type="dxa"/>
            <w:shd w:val="clear" w:color="auto" w:fill="E6E6E6"/>
            <w:tcMar>
              <w:left w:w="14" w:type="dxa"/>
              <w:right w:w="14" w:type="dxa"/>
            </w:tcMar>
            <w:vAlign w:val="center"/>
          </w:tcPr>
          <w:p w14:paraId="4B31A2DE" w14:textId="3175627F" w:rsidR="00981D65" w:rsidRPr="0015711F" w:rsidRDefault="00981D65" w:rsidP="00981D65">
            <w:pPr>
              <w:ind w:left="-162" w:right="-108"/>
              <w:jc w:val="center"/>
              <w:rPr>
                <w:rFonts w:ascii="Courier New" w:hAnsi="Courier New" w:cs="Courier New"/>
                <w:bCs/>
              </w:rPr>
            </w:pPr>
          </w:p>
        </w:tc>
        <w:tc>
          <w:tcPr>
            <w:tcW w:w="1606" w:type="dxa"/>
            <w:shd w:val="clear" w:color="auto" w:fill="E6E6E6"/>
            <w:tcMar>
              <w:left w:w="72" w:type="dxa"/>
              <w:right w:w="72" w:type="dxa"/>
            </w:tcMar>
            <w:vAlign w:val="center"/>
          </w:tcPr>
          <w:p w14:paraId="4A41F3D7" w14:textId="77777777" w:rsidR="00981D65" w:rsidRPr="0015711F" w:rsidRDefault="00981D65" w:rsidP="00981D65">
            <w:pPr>
              <w:jc w:val="center"/>
              <w:rPr>
                <w:rFonts w:ascii="Courier New" w:hAnsi="Courier New" w:cs="Courier New"/>
                <w:bCs/>
              </w:rPr>
            </w:pPr>
          </w:p>
        </w:tc>
        <w:tc>
          <w:tcPr>
            <w:tcW w:w="2161" w:type="dxa"/>
            <w:shd w:val="clear" w:color="auto" w:fill="E6E6E6"/>
          </w:tcPr>
          <w:p w14:paraId="5F346D19" w14:textId="273750DD" w:rsidR="00981D65" w:rsidRPr="0015711F" w:rsidRDefault="00981D65" w:rsidP="00981D65">
            <w:pPr>
              <w:jc w:val="center"/>
              <w:rPr>
                <w:rFonts w:ascii="Courier New" w:hAnsi="Courier New" w:cs="Courier New"/>
                <w:bCs/>
              </w:rPr>
            </w:pPr>
          </w:p>
        </w:tc>
      </w:tr>
      <w:tr w:rsidR="0015711F" w:rsidRPr="00BF6FC8" w14:paraId="785D2625" w14:textId="77777777" w:rsidTr="0047198D">
        <w:trPr>
          <w:trHeight w:val="503"/>
        </w:trPr>
        <w:tc>
          <w:tcPr>
            <w:tcW w:w="3577" w:type="dxa"/>
            <w:shd w:val="clear" w:color="auto" w:fill="FFFFFF" w:themeFill="background1"/>
          </w:tcPr>
          <w:p w14:paraId="0231DA6F" w14:textId="5DD306D1" w:rsidR="0015711F" w:rsidRPr="0015711F" w:rsidRDefault="005371B5" w:rsidP="007D001A">
            <w:pPr>
              <w:rPr>
                <w:rFonts w:ascii="Courier New" w:hAnsi="Courier New" w:cs="Courier New"/>
                <w:bCs/>
                <w:sz w:val="20"/>
                <w:szCs w:val="20"/>
              </w:rPr>
            </w:pPr>
            <w:r>
              <w:rPr>
                <w:rFonts w:ascii="Courier New" w:hAnsi="Courier New" w:cs="Courier New"/>
                <w:bCs/>
                <w:sz w:val="20"/>
                <w:szCs w:val="20"/>
              </w:rPr>
              <w:t>RegsJFIL</w:t>
            </w:r>
            <w:ins w:id="223" w:author="Chechik, Yoni" w:date="2016-10-05T11:43:00Z">
              <w:r w:rsidR="004D5598">
                <w:rPr>
                  <w:rFonts w:ascii="Courier New" w:hAnsi="Courier New" w:cs="Courier New"/>
                  <w:bCs/>
                  <w:sz w:val="20"/>
                  <w:szCs w:val="20"/>
                </w:rPr>
                <w:t>sort</w:t>
              </w:r>
            </w:ins>
            <w:r>
              <w:rPr>
                <w:rFonts w:ascii="Courier New" w:hAnsi="Courier New" w:cs="Courier New"/>
                <w:bCs/>
                <w:sz w:val="20"/>
                <w:szCs w:val="20"/>
              </w:rPr>
              <w:t>*bypassMode</w:t>
            </w:r>
          </w:p>
        </w:tc>
        <w:tc>
          <w:tcPr>
            <w:tcW w:w="992" w:type="dxa"/>
            <w:shd w:val="clear" w:color="auto" w:fill="FFFFFF" w:themeFill="background1"/>
          </w:tcPr>
          <w:p w14:paraId="4D957957" w14:textId="3C83DA84" w:rsidR="0015711F" w:rsidRPr="0015711F" w:rsidRDefault="005371B5" w:rsidP="00981D65">
            <w:pPr>
              <w:ind w:left="-162" w:right="-108"/>
              <w:jc w:val="center"/>
              <w:rPr>
                <w:rFonts w:ascii="Courier New" w:hAnsi="Courier New" w:cs="Courier New"/>
                <w:bCs/>
              </w:rPr>
            </w:pPr>
            <w:r>
              <w:rPr>
                <w:rFonts w:ascii="Courier New" w:hAnsi="Courier New" w:cs="Courier New"/>
                <w:bCs/>
              </w:rPr>
              <w:t>4</w:t>
            </w:r>
          </w:p>
        </w:tc>
        <w:tc>
          <w:tcPr>
            <w:tcW w:w="2551" w:type="dxa"/>
            <w:shd w:val="clear" w:color="auto" w:fill="FFFFFF" w:themeFill="background1"/>
            <w:tcMar>
              <w:left w:w="14" w:type="dxa"/>
              <w:right w:w="14" w:type="dxa"/>
            </w:tcMar>
            <w:vAlign w:val="center"/>
          </w:tcPr>
          <w:p w14:paraId="7A5CCE1A" w14:textId="5504F61E" w:rsidR="0015711F" w:rsidRPr="0015711F" w:rsidRDefault="005371B5" w:rsidP="00981D65">
            <w:pPr>
              <w:ind w:left="-162" w:right="-108"/>
              <w:jc w:val="center"/>
              <w:rPr>
                <w:rFonts w:ascii="Courier New" w:hAnsi="Courier New" w:cs="Courier New"/>
                <w:bCs/>
              </w:rPr>
            </w:pPr>
            <w:r>
              <w:rPr>
                <w:rFonts w:ascii="Courier New" w:hAnsi="Courier New" w:cs="Courier New"/>
                <w:bCs/>
              </w:rPr>
              <w:t>110(binary)</w:t>
            </w:r>
          </w:p>
        </w:tc>
        <w:tc>
          <w:tcPr>
            <w:tcW w:w="1606" w:type="dxa"/>
            <w:shd w:val="clear" w:color="auto" w:fill="FFFFFF" w:themeFill="background1"/>
            <w:tcMar>
              <w:left w:w="72" w:type="dxa"/>
              <w:right w:w="72" w:type="dxa"/>
            </w:tcMar>
            <w:vAlign w:val="center"/>
          </w:tcPr>
          <w:p w14:paraId="1D0634B3" w14:textId="00D94615" w:rsidR="00B47BC3" w:rsidRDefault="00B47BC3" w:rsidP="00B47BC3">
            <w:pPr>
              <w:jc w:val="center"/>
              <w:rPr>
                <w:rFonts w:ascii="Courier New" w:hAnsi="Courier New" w:cs="Courier New"/>
                <w:bCs/>
              </w:rPr>
            </w:pPr>
            <w:r>
              <w:rPr>
                <w:rFonts w:ascii="Courier New" w:hAnsi="Courier New" w:cs="Courier New"/>
                <w:bCs/>
              </w:rPr>
              <w:t>Valid values:</w:t>
            </w:r>
          </w:p>
          <w:p w14:paraId="186A1379" w14:textId="12206BEE" w:rsidR="00B47BC3" w:rsidRDefault="00B47BC3" w:rsidP="00B47BC3">
            <w:pPr>
              <w:jc w:val="center"/>
              <w:rPr>
                <w:rFonts w:ascii="Courier New" w:hAnsi="Courier New" w:cs="Courier New"/>
                <w:bCs/>
              </w:rPr>
            </w:pPr>
            <w:r>
              <w:rPr>
                <w:rFonts w:ascii="Courier New" w:hAnsi="Courier New" w:cs="Courier New"/>
                <w:bCs/>
              </w:rPr>
              <w:t>001</w:t>
            </w:r>
          </w:p>
          <w:p w14:paraId="6B4620C4" w14:textId="3BC2761C" w:rsidR="00E15AA8" w:rsidRDefault="00E15AA8" w:rsidP="00B47BC3">
            <w:pPr>
              <w:jc w:val="center"/>
              <w:rPr>
                <w:rFonts w:ascii="Courier New" w:hAnsi="Courier New" w:cs="Courier New"/>
                <w:bCs/>
              </w:rPr>
            </w:pPr>
            <w:r>
              <w:rPr>
                <w:rFonts w:ascii="Courier New" w:hAnsi="Courier New" w:cs="Courier New"/>
                <w:bCs/>
              </w:rPr>
              <w:t>000</w:t>
            </w:r>
          </w:p>
          <w:p w14:paraId="326112EF" w14:textId="77777777" w:rsidR="00B47BC3" w:rsidRDefault="00B47BC3" w:rsidP="001C5798">
            <w:pPr>
              <w:jc w:val="center"/>
              <w:rPr>
                <w:rFonts w:ascii="Courier New" w:hAnsi="Courier New" w:cs="Courier New"/>
                <w:bCs/>
              </w:rPr>
            </w:pPr>
            <w:r>
              <w:rPr>
                <w:rFonts w:ascii="Courier New" w:hAnsi="Courier New" w:cs="Courier New"/>
                <w:bCs/>
              </w:rPr>
              <w:t>110</w:t>
            </w:r>
          </w:p>
          <w:p w14:paraId="5C5D463F" w14:textId="77777777" w:rsidR="00B47BC3" w:rsidRDefault="00B47BC3" w:rsidP="001C5798">
            <w:pPr>
              <w:jc w:val="center"/>
              <w:rPr>
                <w:rFonts w:ascii="Courier New" w:hAnsi="Courier New" w:cs="Courier New"/>
                <w:bCs/>
              </w:rPr>
            </w:pPr>
            <w:r>
              <w:rPr>
                <w:rFonts w:ascii="Courier New" w:hAnsi="Courier New" w:cs="Courier New"/>
                <w:bCs/>
              </w:rPr>
              <w:t>100</w:t>
            </w:r>
          </w:p>
          <w:p w14:paraId="555BC7EF" w14:textId="28C22836" w:rsidR="0015711F" w:rsidRPr="0015711F" w:rsidRDefault="00B47BC3">
            <w:pPr>
              <w:jc w:val="center"/>
              <w:rPr>
                <w:rFonts w:ascii="Courier New" w:hAnsi="Courier New" w:cs="Courier New"/>
                <w:bCs/>
              </w:rPr>
            </w:pPr>
            <w:r>
              <w:rPr>
                <w:rFonts w:ascii="Courier New" w:hAnsi="Courier New" w:cs="Courier New"/>
                <w:bCs/>
              </w:rPr>
              <w:t>010</w:t>
            </w:r>
          </w:p>
        </w:tc>
        <w:tc>
          <w:tcPr>
            <w:tcW w:w="2161" w:type="dxa"/>
            <w:shd w:val="clear" w:color="auto" w:fill="FFFFFF" w:themeFill="background1"/>
          </w:tcPr>
          <w:p w14:paraId="712F8438" w14:textId="77777777" w:rsidR="00B47BC3" w:rsidRDefault="00B47BC3" w:rsidP="001C5798">
            <w:pPr>
              <w:jc w:val="center"/>
              <w:rPr>
                <w:rFonts w:ascii="Courier New" w:hAnsi="Courier New" w:cs="Courier New"/>
                <w:bCs/>
              </w:rPr>
            </w:pPr>
            <w:r>
              <w:rPr>
                <w:rFonts w:ascii="Courier New" w:hAnsi="Courier New" w:cs="Courier New"/>
                <w:bCs/>
              </w:rPr>
              <w:t>001 Bypass</w:t>
            </w:r>
          </w:p>
          <w:p w14:paraId="2E39EFEF" w14:textId="0526E5AE" w:rsidR="00E15AA8" w:rsidRDefault="00E15AA8" w:rsidP="001C5798">
            <w:pPr>
              <w:jc w:val="center"/>
              <w:rPr>
                <w:rFonts w:ascii="Courier New" w:hAnsi="Courier New" w:cs="Courier New"/>
                <w:bCs/>
              </w:rPr>
            </w:pPr>
            <w:r>
              <w:rPr>
                <w:rFonts w:ascii="Courier New" w:hAnsi="Courier New" w:cs="Courier New"/>
                <w:bCs/>
              </w:rPr>
              <w:t>000 Apply on all.</w:t>
            </w:r>
          </w:p>
          <w:p w14:paraId="2A624515" w14:textId="2A4DFFFF" w:rsidR="00B47BC3" w:rsidRDefault="00B47BC3" w:rsidP="001C5798">
            <w:pPr>
              <w:jc w:val="center"/>
              <w:rPr>
                <w:rFonts w:ascii="Courier New" w:hAnsi="Courier New" w:cs="Courier New"/>
                <w:bCs/>
              </w:rPr>
            </w:pPr>
            <w:r>
              <w:rPr>
                <w:rFonts w:ascii="Courier New" w:hAnsi="Courier New" w:cs="Courier New"/>
                <w:bCs/>
              </w:rPr>
              <w:t>110 do not apply on valid IR/depth</w:t>
            </w:r>
          </w:p>
          <w:p w14:paraId="0D62A5B1" w14:textId="7DD9F266" w:rsidR="00B47BC3" w:rsidRDefault="00B47BC3">
            <w:pPr>
              <w:jc w:val="center"/>
              <w:rPr>
                <w:rFonts w:ascii="Courier New" w:hAnsi="Courier New" w:cs="Courier New"/>
                <w:bCs/>
              </w:rPr>
            </w:pPr>
            <w:r>
              <w:rPr>
                <w:rFonts w:ascii="Courier New" w:hAnsi="Courier New" w:cs="Courier New"/>
                <w:bCs/>
              </w:rPr>
              <w:t>100 – do not apply on valid depth</w:t>
            </w:r>
          </w:p>
          <w:p w14:paraId="2AF59E3E" w14:textId="38DBF948" w:rsidR="00B47BC3" w:rsidRDefault="00B47BC3">
            <w:pPr>
              <w:jc w:val="center"/>
              <w:rPr>
                <w:rFonts w:ascii="Courier New" w:hAnsi="Courier New" w:cs="Courier New"/>
                <w:bCs/>
              </w:rPr>
            </w:pPr>
            <w:r>
              <w:rPr>
                <w:rFonts w:ascii="Courier New" w:hAnsi="Courier New" w:cs="Courier New"/>
                <w:bCs/>
              </w:rPr>
              <w:t>010 – do not apply on valid IR</w:t>
            </w:r>
          </w:p>
          <w:p w14:paraId="2D353B20" w14:textId="5E90F436" w:rsidR="00B47BC3" w:rsidRDefault="00B47BC3">
            <w:pPr>
              <w:jc w:val="center"/>
              <w:rPr>
                <w:rFonts w:ascii="Courier New" w:hAnsi="Courier New" w:cs="Courier New"/>
                <w:bCs/>
              </w:rPr>
            </w:pPr>
            <w:r>
              <w:rPr>
                <w:rFonts w:ascii="Courier New" w:hAnsi="Courier New" w:cs="Courier New"/>
                <w:bCs/>
              </w:rPr>
              <w:t>Other modes are invalid.</w:t>
            </w:r>
          </w:p>
          <w:p w14:paraId="3D120BD8" w14:textId="567D7BB1" w:rsidR="0015711F" w:rsidRPr="0015711F" w:rsidRDefault="0015711F" w:rsidP="00226E93">
            <w:pPr>
              <w:rPr>
                <w:rFonts w:ascii="Courier New" w:hAnsi="Courier New" w:cs="Courier New"/>
                <w:bCs/>
              </w:rPr>
            </w:pPr>
          </w:p>
        </w:tc>
      </w:tr>
      <w:tr w:rsidR="00074B6D" w:rsidRPr="00BF6FC8" w14:paraId="485059CC" w14:textId="77777777" w:rsidTr="0047198D">
        <w:trPr>
          <w:trHeight w:val="503"/>
        </w:trPr>
        <w:tc>
          <w:tcPr>
            <w:tcW w:w="3577" w:type="dxa"/>
            <w:shd w:val="clear" w:color="auto" w:fill="FFFFFF" w:themeFill="background1"/>
          </w:tcPr>
          <w:p w14:paraId="3C23AC1C" w14:textId="2BC4729D" w:rsidR="00074B6D" w:rsidRPr="0015711F" w:rsidRDefault="00074B6D" w:rsidP="00074B6D">
            <w:pPr>
              <w:rPr>
                <w:rFonts w:ascii="Courier New" w:hAnsi="Courier New" w:cs="Courier New"/>
                <w:bCs/>
                <w:sz w:val="20"/>
                <w:szCs w:val="20"/>
              </w:rPr>
            </w:pPr>
            <w:r>
              <w:rPr>
                <w:rFonts w:ascii="Courier New" w:hAnsi="Courier New" w:cs="Courier New"/>
                <w:bCs/>
                <w:sz w:val="20"/>
                <w:szCs w:val="20"/>
              </w:rPr>
              <w:t>RegsJFILsort*</w:t>
            </w:r>
            <w:r w:rsidR="005371B5">
              <w:rPr>
                <w:rFonts w:ascii="Courier New" w:hAnsi="Courier New" w:cs="Courier New"/>
                <w:bCs/>
                <w:sz w:val="20"/>
                <w:szCs w:val="20"/>
              </w:rPr>
              <w:t>iW</w:t>
            </w:r>
            <w:r w:rsidRPr="0015711F">
              <w:rPr>
                <w:rFonts w:ascii="Courier New" w:hAnsi="Courier New" w:cs="Courier New"/>
                <w:bCs/>
                <w:sz w:val="20"/>
                <w:szCs w:val="20"/>
              </w:rPr>
              <w:t>weights</w:t>
            </w:r>
            <w:r>
              <w:rPr>
                <w:rFonts w:ascii="Courier New" w:hAnsi="Courier New" w:cs="Courier New"/>
                <w:bCs/>
                <w:sz w:val="20"/>
                <w:szCs w:val="20"/>
              </w:rPr>
              <w:t>Side</w:t>
            </w:r>
          </w:p>
        </w:tc>
        <w:tc>
          <w:tcPr>
            <w:tcW w:w="992" w:type="dxa"/>
            <w:shd w:val="clear" w:color="auto" w:fill="FFFFFF" w:themeFill="background1"/>
          </w:tcPr>
          <w:p w14:paraId="3F8E9114" w14:textId="7ABE3561" w:rsidR="00074B6D" w:rsidRPr="0015711F" w:rsidRDefault="00074B6D" w:rsidP="00074B6D">
            <w:pPr>
              <w:ind w:left="-162" w:right="-108"/>
              <w:jc w:val="center"/>
              <w:rPr>
                <w:rFonts w:ascii="Courier New" w:hAnsi="Courier New" w:cs="Courier New"/>
                <w:bCs/>
              </w:rPr>
            </w:pPr>
            <w:r>
              <w:rPr>
                <w:rFonts w:ascii="Courier New" w:hAnsi="Courier New" w:cs="Courier New"/>
                <w:bCs/>
              </w:rPr>
              <w:t>32</w:t>
            </w:r>
          </w:p>
        </w:tc>
        <w:tc>
          <w:tcPr>
            <w:tcW w:w="2551" w:type="dxa"/>
            <w:shd w:val="clear" w:color="auto" w:fill="FFFFFF" w:themeFill="background1"/>
            <w:tcMar>
              <w:left w:w="14" w:type="dxa"/>
              <w:right w:w="14" w:type="dxa"/>
            </w:tcMar>
            <w:vAlign w:val="center"/>
          </w:tcPr>
          <w:p w14:paraId="576DC377" w14:textId="77777777" w:rsidR="00074B6D" w:rsidRDefault="00074B6D" w:rsidP="00074B6D">
            <w:pPr>
              <w:ind w:left="-162" w:right="-108"/>
              <w:jc w:val="center"/>
              <w:rPr>
                <w:rFonts w:ascii="Courier New" w:hAnsi="Courier New" w:cs="Courier New"/>
                <w:bCs/>
              </w:rPr>
            </w:pPr>
            <w:r>
              <w:rPr>
                <w:rFonts w:ascii="Courier New" w:hAnsi="Courier New" w:cs="Courier New"/>
                <w:bCs/>
              </w:rPr>
              <w:t>000040</w:t>
            </w:r>
          </w:p>
          <w:p w14:paraId="5B607D1D" w14:textId="06AF7BCD" w:rsidR="00B47BC3" w:rsidRPr="0015711F" w:rsidRDefault="00B47BC3" w:rsidP="00074B6D">
            <w:pPr>
              <w:ind w:left="-162" w:right="-108"/>
              <w:jc w:val="center"/>
              <w:rPr>
                <w:rFonts w:ascii="Courier New" w:hAnsi="Courier New" w:cs="Courier New"/>
                <w:bCs/>
              </w:rPr>
            </w:pPr>
            <w:r>
              <w:rPr>
                <w:rFonts w:ascii="Courier New" w:hAnsi="Courier New" w:cs="Courier New"/>
                <w:bCs/>
              </w:rPr>
              <w:t>(hex)</w:t>
            </w:r>
          </w:p>
        </w:tc>
        <w:tc>
          <w:tcPr>
            <w:tcW w:w="1606" w:type="dxa"/>
            <w:shd w:val="clear" w:color="auto" w:fill="FFFFFF" w:themeFill="background1"/>
            <w:tcMar>
              <w:left w:w="72" w:type="dxa"/>
              <w:right w:w="72" w:type="dxa"/>
            </w:tcMar>
            <w:vAlign w:val="center"/>
          </w:tcPr>
          <w:p w14:paraId="1FAC9B00" w14:textId="04A65487" w:rsidR="00074B6D" w:rsidRPr="0015711F" w:rsidRDefault="00074B6D" w:rsidP="00074B6D">
            <w:pPr>
              <w:jc w:val="center"/>
              <w:rPr>
                <w:rFonts w:ascii="Courier New" w:hAnsi="Courier New" w:cs="Courier New"/>
                <w:bCs/>
              </w:rPr>
            </w:pPr>
            <w:r>
              <w:rPr>
                <w:rFonts w:ascii="Courier New" w:hAnsi="Courier New" w:cs="Courier New"/>
                <w:bCs/>
              </w:rPr>
              <w:t>4x[00-ff]</w:t>
            </w:r>
          </w:p>
        </w:tc>
        <w:tc>
          <w:tcPr>
            <w:tcW w:w="2161" w:type="dxa"/>
            <w:shd w:val="clear" w:color="auto" w:fill="FFFFFF" w:themeFill="background1"/>
          </w:tcPr>
          <w:p w14:paraId="3BC32432" w14:textId="2B858328" w:rsidR="00074B6D" w:rsidRPr="0015711F" w:rsidRDefault="00074B6D" w:rsidP="00074B6D">
            <w:pPr>
              <w:jc w:val="center"/>
              <w:rPr>
                <w:rFonts w:ascii="Courier New" w:hAnsi="Courier New" w:cs="Courier New"/>
                <w:bCs/>
              </w:rPr>
            </w:pPr>
          </w:p>
        </w:tc>
      </w:tr>
      <w:tr w:rsidR="009B2E60" w:rsidRPr="00BF6FC8" w14:paraId="4C2138AB" w14:textId="77777777" w:rsidTr="0047198D">
        <w:trPr>
          <w:trHeight w:val="503"/>
        </w:trPr>
        <w:tc>
          <w:tcPr>
            <w:tcW w:w="3577" w:type="dxa"/>
            <w:shd w:val="clear" w:color="auto" w:fill="FFFFFF" w:themeFill="background1"/>
          </w:tcPr>
          <w:p w14:paraId="44BAAB82" w14:textId="743C25B4" w:rsidR="009B2E60" w:rsidRDefault="009B2E60" w:rsidP="005371B5">
            <w:pPr>
              <w:rPr>
                <w:rFonts w:ascii="Courier New" w:hAnsi="Courier New" w:cs="Courier New"/>
                <w:bCs/>
                <w:sz w:val="20"/>
                <w:szCs w:val="20"/>
              </w:rPr>
            </w:pPr>
            <w:r>
              <w:rPr>
                <w:rFonts w:ascii="Courier New" w:hAnsi="Courier New" w:cs="Courier New"/>
                <w:bCs/>
                <w:sz w:val="20"/>
                <w:szCs w:val="20"/>
              </w:rPr>
              <w:t>RegsJFILsort*</w:t>
            </w:r>
            <w:r w:rsidR="005371B5">
              <w:rPr>
                <w:rFonts w:ascii="Courier New" w:hAnsi="Courier New" w:cs="Courier New"/>
                <w:bCs/>
                <w:sz w:val="20"/>
                <w:szCs w:val="20"/>
              </w:rPr>
              <w:t>iW</w:t>
            </w:r>
            <w:r w:rsidRPr="0015711F">
              <w:rPr>
                <w:rFonts w:ascii="Courier New" w:hAnsi="Courier New" w:cs="Courier New"/>
                <w:bCs/>
                <w:sz w:val="20"/>
                <w:szCs w:val="20"/>
              </w:rPr>
              <w:t>eights</w:t>
            </w:r>
            <w:r>
              <w:rPr>
                <w:rFonts w:ascii="Courier New" w:hAnsi="Courier New" w:cs="Courier New"/>
                <w:bCs/>
                <w:sz w:val="20"/>
                <w:szCs w:val="20"/>
              </w:rPr>
              <w:t>Centre</w:t>
            </w:r>
          </w:p>
        </w:tc>
        <w:tc>
          <w:tcPr>
            <w:tcW w:w="992" w:type="dxa"/>
            <w:shd w:val="clear" w:color="auto" w:fill="FFFFFF" w:themeFill="background1"/>
          </w:tcPr>
          <w:p w14:paraId="48526F32" w14:textId="47881A4D" w:rsidR="009B2E60" w:rsidRDefault="009B2E60" w:rsidP="009B2E60">
            <w:pPr>
              <w:ind w:left="-162" w:right="-108"/>
              <w:jc w:val="center"/>
              <w:rPr>
                <w:rFonts w:ascii="Courier New" w:hAnsi="Courier New" w:cs="Courier New"/>
                <w:bCs/>
              </w:rPr>
            </w:pPr>
          </w:p>
        </w:tc>
        <w:tc>
          <w:tcPr>
            <w:tcW w:w="2551" w:type="dxa"/>
            <w:shd w:val="clear" w:color="auto" w:fill="FFFFFF" w:themeFill="background1"/>
            <w:tcMar>
              <w:left w:w="14" w:type="dxa"/>
              <w:right w:w="14" w:type="dxa"/>
            </w:tcMar>
            <w:vAlign w:val="center"/>
          </w:tcPr>
          <w:p w14:paraId="1D80AA42" w14:textId="74ECCD0E" w:rsidR="009B2E60" w:rsidRDefault="009B2E60" w:rsidP="009B2E60">
            <w:pPr>
              <w:ind w:left="-162" w:right="-108"/>
              <w:jc w:val="center"/>
              <w:rPr>
                <w:rFonts w:ascii="Courier New" w:hAnsi="Courier New" w:cs="Courier New"/>
                <w:bCs/>
              </w:rPr>
            </w:pPr>
          </w:p>
        </w:tc>
        <w:tc>
          <w:tcPr>
            <w:tcW w:w="1606" w:type="dxa"/>
            <w:shd w:val="clear" w:color="auto" w:fill="FFFFFF" w:themeFill="background1"/>
            <w:tcMar>
              <w:left w:w="72" w:type="dxa"/>
              <w:right w:w="72" w:type="dxa"/>
            </w:tcMar>
            <w:vAlign w:val="center"/>
          </w:tcPr>
          <w:p w14:paraId="6C105853" w14:textId="778A3E7A" w:rsidR="009B2E60" w:rsidRDefault="009B2E60" w:rsidP="009B2E60">
            <w:pPr>
              <w:jc w:val="center"/>
              <w:rPr>
                <w:rFonts w:ascii="Courier New" w:hAnsi="Courier New" w:cs="Courier New"/>
                <w:bCs/>
              </w:rPr>
            </w:pPr>
          </w:p>
        </w:tc>
        <w:tc>
          <w:tcPr>
            <w:tcW w:w="2161" w:type="dxa"/>
            <w:shd w:val="clear" w:color="auto" w:fill="FFFFFF" w:themeFill="background1"/>
          </w:tcPr>
          <w:p w14:paraId="4A196AC1" w14:textId="24C3F6B1" w:rsidR="009B2E60" w:rsidRDefault="00226E93" w:rsidP="009B2E60">
            <w:pPr>
              <w:jc w:val="center"/>
              <w:rPr>
                <w:rFonts w:ascii="Courier New" w:hAnsi="Courier New" w:cs="Courier New"/>
                <w:bCs/>
              </w:rPr>
            </w:pPr>
            <w:r>
              <w:rPr>
                <w:rFonts w:ascii="Courier New" w:hAnsi="Courier New" w:cs="Courier New"/>
                <w:bCs/>
              </w:rPr>
              <w:t>Auto Generated</w:t>
            </w:r>
          </w:p>
        </w:tc>
      </w:tr>
      <w:tr w:rsidR="009B2E60" w:rsidRPr="00BF6FC8" w14:paraId="148104E0" w14:textId="77777777" w:rsidTr="0047198D">
        <w:trPr>
          <w:trHeight w:val="503"/>
        </w:trPr>
        <w:tc>
          <w:tcPr>
            <w:tcW w:w="3577" w:type="dxa"/>
            <w:shd w:val="clear" w:color="auto" w:fill="FFFFFF" w:themeFill="background1"/>
          </w:tcPr>
          <w:p w14:paraId="17813A72" w14:textId="7B725919" w:rsidR="009B2E60" w:rsidRPr="0015711F" w:rsidRDefault="009B2E60" w:rsidP="005371B5">
            <w:pPr>
              <w:rPr>
                <w:rFonts w:ascii="Courier New" w:hAnsi="Courier New" w:cs="Courier New"/>
                <w:bCs/>
                <w:sz w:val="20"/>
                <w:szCs w:val="20"/>
              </w:rPr>
            </w:pPr>
            <w:r>
              <w:rPr>
                <w:rFonts w:ascii="Courier New" w:hAnsi="Courier New" w:cs="Courier New"/>
                <w:bCs/>
                <w:sz w:val="20"/>
                <w:szCs w:val="20"/>
              </w:rPr>
              <w:t>RegsJFILsort*</w:t>
            </w:r>
            <w:r w:rsidR="005371B5">
              <w:rPr>
                <w:rFonts w:ascii="Courier New" w:hAnsi="Courier New" w:cs="Courier New"/>
                <w:bCs/>
                <w:sz w:val="20"/>
                <w:szCs w:val="20"/>
              </w:rPr>
              <w:t>dW</w:t>
            </w:r>
            <w:r w:rsidRPr="0015711F">
              <w:rPr>
                <w:rFonts w:ascii="Courier New" w:hAnsi="Courier New" w:cs="Courier New"/>
                <w:bCs/>
                <w:sz w:val="20"/>
                <w:szCs w:val="20"/>
              </w:rPr>
              <w:t>eights</w:t>
            </w:r>
            <w:r>
              <w:rPr>
                <w:rFonts w:ascii="Courier New" w:hAnsi="Courier New" w:cs="Courier New"/>
                <w:bCs/>
                <w:sz w:val="20"/>
                <w:szCs w:val="20"/>
              </w:rPr>
              <w:t>Sid</w:t>
            </w:r>
          </w:p>
        </w:tc>
        <w:tc>
          <w:tcPr>
            <w:tcW w:w="992" w:type="dxa"/>
            <w:shd w:val="clear" w:color="auto" w:fill="FFFFFF" w:themeFill="background1"/>
          </w:tcPr>
          <w:p w14:paraId="53ABED2C" w14:textId="4C1D8769" w:rsidR="009B2E60" w:rsidRPr="0015711F" w:rsidRDefault="009B2E60" w:rsidP="009B2E60">
            <w:pPr>
              <w:ind w:left="-162" w:right="-108"/>
              <w:jc w:val="center"/>
              <w:rPr>
                <w:rFonts w:ascii="Courier New" w:hAnsi="Courier New" w:cs="Courier New"/>
                <w:bCs/>
              </w:rPr>
            </w:pPr>
            <w:r>
              <w:rPr>
                <w:rFonts w:ascii="Courier New" w:hAnsi="Courier New" w:cs="Courier New"/>
                <w:bCs/>
              </w:rPr>
              <w:t>32</w:t>
            </w:r>
          </w:p>
        </w:tc>
        <w:tc>
          <w:tcPr>
            <w:tcW w:w="2551" w:type="dxa"/>
            <w:shd w:val="clear" w:color="auto" w:fill="FFFFFF" w:themeFill="background1"/>
            <w:tcMar>
              <w:left w:w="14" w:type="dxa"/>
              <w:right w:w="14" w:type="dxa"/>
            </w:tcMar>
            <w:vAlign w:val="center"/>
          </w:tcPr>
          <w:p w14:paraId="152D09DE" w14:textId="77777777" w:rsidR="009B2E60" w:rsidRDefault="009B2E60" w:rsidP="009B2E60">
            <w:pPr>
              <w:ind w:left="-162" w:right="-108"/>
              <w:jc w:val="center"/>
              <w:rPr>
                <w:rFonts w:ascii="Courier New" w:hAnsi="Courier New" w:cs="Courier New"/>
                <w:bCs/>
              </w:rPr>
            </w:pPr>
            <w:r>
              <w:rPr>
                <w:rFonts w:ascii="Courier New" w:hAnsi="Courier New" w:cs="Courier New"/>
                <w:bCs/>
              </w:rPr>
              <w:t>000040</w:t>
            </w:r>
          </w:p>
          <w:p w14:paraId="05B68EF3" w14:textId="48A223D3" w:rsidR="00B47BC3" w:rsidRPr="0015711F" w:rsidRDefault="00B47BC3" w:rsidP="009B2E60">
            <w:pPr>
              <w:ind w:left="-162" w:right="-108"/>
              <w:jc w:val="center"/>
              <w:rPr>
                <w:rFonts w:ascii="Courier New" w:hAnsi="Courier New" w:cs="Courier New"/>
                <w:bCs/>
              </w:rPr>
            </w:pPr>
            <w:r>
              <w:rPr>
                <w:rFonts w:ascii="Courier New" w:hAnsi="Courier New" w:cs="Courier New"/>
                <w:bCs/>
              </w:rPr>
              <w:t>(hex)</w:t>
            </w:r>
          </w:p>
        </w:tc>
        <w:tc>
          <w:tcPr>
            <w:tcW w:w="1606" w:type="dxa"/>
            <w:shd w:val="clear" w:color="auto" w:fill="FFFFFF" w:themeFill="background1"/>
            <w:tcMar>
              <w:left w:w="72" w:type="dxa"/>
              <w:right w:w="72" w:type="dxa"/>
            </w:tcMar>
            <w:vAlign w:val="center"/>
          </w:tcPr>
          <w:p w14:paraId="4796AB36" w14:textId="7BDD3198" w:rsidR="009B2E60" w:rsidRPr="0015711F" w:rsidRDefault="009B2E60" w:rsidP="009B2E60">
            <w:pPr>
              <w:jc w:val="center"/>
              <w:rPr>
                <w:rFonts w:ascii="Courier New" w:hAnsi="Courier New" w:cs="Courier New"/>
                <w:bCs/>
              </w:rPr>
            </w:pPr>
            <w:r>
              <w:rPr>
                <w:rFonts w:ascii="Courier New" w:hAnsi="Courier New" w:cs="Courier New"/>
                <w:bCs/>
              </w:rPr>
              <w:t>4x[00-ff]</w:t>
            </w:r>
          </w:p>
        </w:tc>
        <w:tc>
          <w:tcPr>
            <w:tcW w:w="2161" w:type="dxa"/>
            <w:shd w:val="clear" w:color="auto" w:fill="FFFFFF" w:themeFill="background1"/>
          </w:tcPr>
          <w:p w14:paraId="7A331386" w14:textId="3467A23B" w:rsidR="009B2E60" w:rsidRPr="0015711F" w:rsidRDefault="009B2E60" w:rsidP="009B2E60">
            <w:pPr>
              <w:jc w:val="center"/>
              <w:rPr>
                <w:rFonts w:ascii="Courier New" w:hAnsi="Courier New" w:cs="Courier New"/>
                <w:bCs/>
              </w:rPr>
            </w:pPr>
          </w:p>
        </w:tc>
      </w:tr>
      <w:tr w:rsidR="00226E93" w:rsidRPr="00BF6FC8" w14:paraId="4773F3C8" w14:textId="77777777" w:rsidTr="0047198D">
        <w:trPr>
          <w:trHeight w:val="503"/>
        </w:trPr>
        <w:tc>
          <w:tcPr>
            <w:tcW w:w="3577" w:type="dxa"/>
            <w:shd w:val="clear" w:color="auto" w:fill="FFFFFF" w:themeFill="background1"/>
          </w:tcPr>
          <w:p w14:paraId="1BB7362F" w14:textId="530FF99B" w:rsidR="00226E93" w:rsidRDefault="00226E93" w:rsidP="00226E93">
            <w:pPr>
              <w:rPr>
                <w:rFonts w:ascii="Courier New" w:hAnsi="Courier New" w:cs="Courier New"/>
                <w:bCs/>
                <w:sz w:val="20"/>
                <w:szCs w:val="20"/>
              </w:rPr>
            </w:pPr>
            <w:r>
              <w:rPr>
                <w:rFonts w:ascii="Courier New" w:hAnsi="Courier New" w:cs="Courier New"/>
                <w:bCs/>
                <w:sz w:val="20"/>
                <w:szCs w:val="20"/>
              </w:rPr>
              <w:t>RegsJFILsort*dW</w:t>
            </w:r>
            <w:r w:rsidRPr="0015711F">
              <w:rPr>
                <w:rFonts w:ascii="Courier New" w:hAnsi="Courier New" w:cs="Courier New"/>
                <w:bCs/>
                <w:sz w:val="20"/>
                <w:szCs w:val="20"/>
              </w:rPr>
              <w:t>eights</w:t>
            </w:r>
            <w:r>
              <w:rPr>
                <w:rFonts w:ascii="Courier New" w:hAnsi="Courier New" w:cs="Courier New"/>
                <w:bCs/>
                <w:sz w:val="20"/>
                <w:szCs w:val="20"/>
              </w:rPr>
              <w:t>Centre</w:t>
            </w:r>
          </w:p>
        </w:tc>
        <w:tc>
          <w:tcPr>
            <w:tcW w:w="992" w:type="dxa"/>
            <w:shd w:val="clear" w:color="auto" w:fill="FFFFFF" w:themeFill="background1"/>
          </w:tcPr>
          <w:p w14:paraId="5EA67A98" w14:textId="12818FB8" w:rsidR="00226E93" w:rsidRDefault="00226E93" w:rsidP="00226E93">
            <w:pPr>
              <w:ind w:left="-162" w:right="-108"/>
              <w:jc w:val="center"/>
              <w:rPr>
                <w:rFonts w:ascii="Courier New" w:hAnsi="Courier New" w:cs="Courier New"/>
                <w:bCs/>
              </w:rPr>
            </w:pPr>
          </w:p>
        </w:tc>
        <w:tc>
          <w:tcPr>
            <w:tcW w:w="2551" w:type="dxa"/>
            <w:shd w:val="clear" w:color="auto" w:fill="FFFFFF" w:themeFill="background1"/>
            <w:tcMar>
              <w:left w:w="14" w:type="dxa"/>
              <w:right w:w="14" w:type="dxa"/>
            </w:tcMar>
            <w:vAlign w:val="center"/>
          </w:tcPr>
          <w:p w14:paraId="33BA0B09" w14:textId="0F734696" w:rsidR="00226E93" w:rsidRDefault="00226E93" w:rsidP="00226E93">
            <w:pPr>
              <w:ind w:left="-162" w:right="-108"/>
              <w:jc w:val="center"/>
              <w:rPr>
                <w:rFonts w:ascii="Courier New" w:hAnsi="Courier New" w:cs="Courier New"/>
                <w:bCs/>
              </w:rPr>
            </w:pPr>
          </w:p>
        </w:tc>
        <w:tc>
          <w:tcPr>
            <w:tcW w:w="1606" w:type="dxa"/>
            <w:shd w:val="clear" w:color="auto" w:fill="FFFFFF" w:themeFill="background1"/>
            <w:tcMar>
              <w:left w:w="72" w:type="dxa"/>
              <w:right w:w="72" w:type="dxa"/>
            </w:tcMar>
            <w:vAlign w:val="center"/>
          </w:tcPr>
          <w:p w14:paraId="03462EBE" w14:textId="54679992" w:rsidR="00226E93" w:rsidRDefault="00226E93" w:rsidP="00226E93">
            <w:pPr>
              <w:jc w:val="center"/>
              <w:rPr>
                <w:rFonts w:ascii="Courier New" w:hAnsi="Courier New" w:cs="Courier New"/>
                <w:bCs/>
              </w:rPr>
            </w:pPr>
          </w:p>
        </w:tc>
        <w:tc>
          <w:tcPr>
            <w:tcW w:w="2161" w:type="dxa"/>
            <w:shd w:val="clear" w:color="auto" w:fill="FFFFFF" w:themeFill="background1"/>
          </w:tcPr>
          <w:p w14:paraId="367BD3AA" w14:textId="67E8CD35" w:rsidR="00226E93" w:rsidRDefault="00226E93" w:rsidP="00226E93">
            <w:pPr>
              <w:jc w:val="center"/>
              <w:rPr>
                <w:rFonts w:ascii="Courier New" w:hAnsi="Courier New" w:cs="Courier New"/>
                <w:bCs/>
              </w:rPr>
            </w:pPr>
            <w:r>
              <w:rPr>
                <w:rFonts w:ascii="Courier New" w:hAnsi="Courier New" w:cs="Courier New"/>
                <w:bCs/>
              </w:rPr>
              <w:t>Auto Generated</w:t>
            </w:r>
          </w:p>
        </w:tc>
      </w:tr>
      <w:tr w:rsidR="009B2E60" w:rsidRPr="00BF6FC8" w14:paraId="52BA3F74" w14:textId="77777777" w:rsidTr="0047198D">
        <w:trPr>
          <w:trHeight w:val="503"/>
        </w:trPr>
        <w:tc>
          <w:tcPr>
            <w:tcW w:w="3577" w:type="dxa"/>
            <w:shd w:val="clear" w:color="auto" w:fill="FFFFFF" w:themeFill="background1"/>
          </w:tcPr>
          <w:p w14:paraId="0D9F2B2E" w14:textId="0A461284" w:rsidR="009B2E60" w:rsidRPr="0015711F" w:rsidRDefault="009B2E60" w:rsidP="009B2E60">
            <w:pPr>
              <w:rPr>
                <w:rFonts w:ascii="Courier New" w:hAnsi="Courier New" w:cs="Courier New"/>
                <w:bCs/>
                <w:sz w:val="20"/>
                <w:szCs w:val="20"/>
              </w:rPr>
            </w:pPr>
            <w:r>
              <w:rPr>
                <w:rFonts w:ascii="Courier New" w:hAnsi="Courier New" w:cs="Courier New"/>
                <w:bCs/>
                <w:sz w:val="20"/>
                <w:szCs w:val="20"/>
              </w:rPr>
              <w:t>RegsJFILsort*</w:t>
            </w:r>
            <w:r w:rsidRPr="0015711F">
              <w:rPr>
                <w:rFonts w:ascii="Courier New" w:hAnsi="Courier New" w:cs="Courier New"/>
                <w:bCs/>
                <w:sz w:val="20"/>
                <w:szCs w:val="20"/>
              </w:rPr>
              <w:t>FixedConfValue</w:t>
            </w:r>
          </w:p>
        </w:tc>
        <w:tc>
          <w:tcPr>
            <w:tcW w:w="992" w:type="dxa"/>
            <w:shd w:val="clear" w:color="auto" w:fill="FFFFFF" w:themeFill="background1"/>
          </w:tcPr>
          <w:p w14:paraId="2E483C95" w14:textId="0912D7CD" w:rsidR="009B2E60" w:rsidRPr="0015711F" w:rsidRDefault="009B2E60" w:rsidP="009B2E60">
            <w:pPr>
              <w:ind w:left="-162" w:right="-108"/>
              <w:jc w:val="center"/>
              <w:rPr>
                <w:rFonts w:ascii="Courier New" w:hAnsi="Courier New" w:cs="Courier New"/>
                <w:bCs/>
              </w:rPr>
            </w:pPr>
            <w:r>
              <w:rPr>
                <w:rFonts w:ascii="Courier New" w:hAnsi="Courier New" w:cs="Courier New"/>
                <w:bCs/>
              </w:rPr>
              <w:t>4</w:t>
            </w:r>
          </w:p>
        </w:tc>
        <w:tc>
          <w:tcPr>
            <w:tcW w:w="2551" w:type="dxa"/>
            <w:shd w:val="clear" w:color="auto" w:fill="FFFFFF" w:themeFill="background1"/>
            <w:tcMar>
              <w:left w:w="14" w:type="dxa"/>
              <w:right w:w="14" w:type="dxa"/>
            </w:tcMar>
            <w:vAlign w:val="center"/>
          </w:tcPr>
          <w:p w14:paraId="2448F4CD" w14:textId="32ED7BDC" w:rsidR="009B2E60" w:rsidRPr="0015711F" w:rsidRDefault="009B2E60" w:rsidP="009B2E60">
            <w:pPr>
              <w:ind w:left="-162" w:right="-108"/>
              <w:jc w:val="center"/>
              <w:rPr>
                <w:rFonts w:ascii="Courier New" w:hAnsi="Courier New" w:cs="Courier New"/>
                <w:bCs/>
              </w:rPr>
            </w:pPr>
            <w:r>
              <w:rPr>
                <w:rFonts w:ascii="Courier New" w:hAnsi="Courier New" w:cs="Courier New"/>
                <w:bCs/>
              </w:rPr>
              <w:t>0</w:t>
            </w:r>
          </w:p>
        </w:tc>
        <w:tc>
          <w:tcPr>
            <w:tcW w:w="1606" w:type="dxa"/>
            <w:shd w:val="clear" w:color="auto" w:fill="FFFFFF" w:themeFill="background1"/>
            <w:tcMar>
              <w:left w:w="72" w:type="dxa"/>
              <w:right w:w="72" w:type="dxa"/>
            </w:tcMar>
            <w:vAlign w:val="center"/>
          </w:tcPr>
          <w:p w14:paraId="1DE419B1" w14:textId="5BB57D17" w:rsidR="009B2E60" w:rsidRPr="0015711F" w:rsidRDefault="009B2E60" w:rsidP="009B2E60">
            <w:pPr>
              <w:jc w:val="center"/>
              <w:rPr>
                <w:rFonts w:ascii="Courier New" w:hAnsi="Courier New" w:cs="Courier New"/>
                <w:bCs/>
              </w:rPr>
            </w:pPr>
            <w:r>
              <w:rPr>
                <w:rFonts w:ascii="Courier New" w:hAnsi="Courier New" w:cs="Courier New"/>
                <w:bCs/>
              </w:rPr>
              <w:t>[0-15]</w:t>
            </w:r>
          </w:p>
        </w:tc>
        <w:tc>
          <w:tcPr>
            <w:tcW w:w="2161" w:type="dxa"/>
            <w:shd w:val="clear" w:color="auto" w:fill="FFFFFF" w:themeFill="background1"/>
          </w:tcPr>
          <w:p w14:paraId="52BA5E23" w14:textId="18F50178" w:rsidR="009B2E60" w:rsidRPr="0015711F" w:rsidRDefault="009B2E60" w:rsidP="009B2E60">
            <w:pPr>
              <w:jc w:val="center"/>
              <w:rPr>
                <w:rFonts w:ascii="Courier New" w:hAnsi="Courier New" w:cs="Courier New"/>
                <w:bCs/>
              </w:rPr>
            </w:pPr>
          </w:p>
        </w:tc>
      </w:tr>
      <w:tr w:rsidR="00675174" w:rsidRPr="00BF6FC8" w14:paraId="2B89DB8F" w14:textId="77777777" w:rsidTr="0047198D">
        <w:trPr>
          <w:trHeight w:val="503"/>
        </w:trPr>
        <w:tc>
          <w:tcPr>
            <w:tcW w:w="3577" w:type="dxa"/>
            <w:shd w:val="clear" w:color="auto" w:fill="FFFFFF" w:themeFill="background1"/>
          </w:tcPr>
          <w:p w14:paraId="5A75B200" w14:textId="1B38581B" w:rsidR="005371B5" w:rsidRPr="005371B5" w:rsidRDefault="005371B5" w:rsidP="005371B5">
            <w:pPr>
              <w:autoSpaceDE w:val="0"/>
              <w:autoSpaceDN w:val="0"/>
              <w:adjustRightInd w:val="0"/>
              <w:spacing w:after="0"/>
              <w:rPr>
                <w:rFonts w:ascii="Courier New" w:hAnsi="Courier New" w:cs="Courier New"/>
                <w:bCs/>
                <w:sz w:val="20"/>
                <w:szCs w:val="20"/>
              </w:rPr>
            </w:pPr>
            <w:r>
              <w:rPr>
                <w:rFonts w:ascii="Courier New" w:hAnsi="Courier New" w:cs="Courier New"/>
                <w:bCs/>
                <w:sz w:val="20"/>
                <w:szCs w:val="20"/>
              </w:rPr>
              <w:t>RegsJFILsort*</w:t>
            </w:r>
            <w:r w:rsidRPr="005371B5">
              <w:rPr>
                <w:rFonts w:ascii="Courier New" w:hAnsi="Courier New" w:cs="Courier New"/>
                <w:bCs/>
                <w:sz w:val="20"/>
                <w:szCs w:val="20"/>
              </w:rPr>
              <w:t>doConfAveraging</w:t>
            </w:r>
          </w:p>
          <w:p w14:paraId="2221A2BF" w14:textId="45DCACC5" w:rsidR="00675174" w:rsidRDefault="00675174" w:rsidP="009B2E60">
            <w:pPr>
              <w:rPr>
                <w:rFonts w:ascii="Courier New" w:hAnsi="Courier New" w:cs="Courier New"/>
                <w:bCs/>
                <w:sz w:val="20"/>
                <w:szCs w:val="20"/>
              </w:rPr>
            </w:pPr>
          </w:p>
        </w:tc>
        <w:tc>
          <w:tcPr>
            <w:tcW w:w="992" w:type="dxa"/>
            <w:shd w:val="clear" w:color="auto" w:fill="FFFFFF" w:themeFill="background1"/>
          </w:tcPr>
          <w:p w14:paraId="7F6D43B6" w14:textId="6F3F932D" w:rsidR="00675174" w:rsidRDefault="005371B5" w:rsidP="009B2E60">
            <w:pPr>
              <w:ind w:left="-162" w:right="-108"/>
              <w:jc w:val="center"/>
              <w:rPr>
                <w:rFonts w:ascii="Courier New" w:hAnsi="Courier New" w:cs="Courier New"/>
                <w:bCs/>
              </w:rPr>
            </w:pPr>
            <w:r>
              <w:rPr>
                <w:rFonts w:ascii="Courier New" w:hAnsi="Courier New" w:cs="Courier New"/>
                <w:bCs/>
              </w:rPr>
              <w:t>1</w:t>
            </w:r>
          </w:p>
        </w:tc>
        <w:tc>
          <w:tcPr>
            <w:tcW w:w="2551" w:type="dxa"/>
            <w:shd w:val="clear" w:color="auto" w:fill="FFFFFF" w:themeFill="background1"/>
            <w:tcMar>
              <w:left w:w="14" w:type="dxa"/>
              <w:right w:w="14" w:type="dxa"/>
            </w:tcMar>
            <w:vAlign w:val="center"/>
          </w:tcPr>
          <w:p w14:paraId="1DCBA484" w14:textId="74FE2027" w:rsidR="00675174" w:rsidRDefault="005371B5" w:rsidP="009B2E60">
            <w:pPr>
              <w:ind w:left="-162" w:right="-108"/>
              <w:jc w:val="center"/>
              <w:rPr>
                <w:rFonts w:ascii="Courier New" w:hAnsi="Courier New" w:cs="Courier New"/>
                <w:bCs/>
              </w:rPr>
            </w:pPr>
            <w:r>
              <w:rPr>
                <w:rFonts w:ascii="Courier New" w:hAnsi="Courier New" w:cs="Courier New"/>
                <w:bCs/>
              </w:rPr>
              <w:t>1</w:t>
            </w:r>
          </w:p>
        </w:tc>
        <w:tc>
          <w:tcPr>
            <w:tcW w:w="1606" w:type="dxa"/>
            <w:shd w:val="clear" w:color="auto" w:fill="FFFFFF" w:themeFill="background1"/>
            <w:tcMar>
              <w:left w:w="72" w:type="dxa"/>
              <w:right w:w="72" w:type="dxa"/>
            </w:tcMar>
            <w:vAlign w:val="center"/>
          </w:tcPr>
          <w:p w14:paraId="2873181F" w14:textId="54246D48" w:rsidR="00675174" w:rsidRDefault="005371B5" w:rsidP="009B2E60">
            <w:pPr>
              <w:jc w:val="center"/>
              <w:rPr>
                <w:rFonts w:ascii="Courier New" w:hAnsi="Courier New" w:cs="Courier New"/>
                <w:bCs/>
              </w:rPr>
            </w:pPr>
            <w:r>
              <w:rPr>
                <w:rFonts w:ascii="Courier New" w:hAnsi="Courier New" w:cs="Courier New"/>
                <w:bCs/>
              </w:rPr>
              <w:t>0/1</w:t>
            </w:r>
          </w:p>
        </w:tc>
        <w:tc>
          <w:tcPr>
            <w:tcW w:w="2161" w:type="dxa"/>
            <w:shd w:val="clear" w:color="auto" w:fill="FFFFFF" w:themeFill="background1"/>
          </w:tcPr>
          <w:p w14:paraId="627131A1" w14:textId="77777777" w:rsidR="00675174" w:rsidRPr="0015711F" w:rsidRDefault="00675174" w:rsidP="009B2E60">
            <w:pPr>
              <w:jc w:val="center"/>
              <w:rPr>
                <w:rFonts w:ascii="Courier New" w:hAnsi="Courier New" w:cs="Courier New"/>
                <w:bCs/>
              </w:rPr>
            </w:pPr>
          </w:p>
        </w:tc>
      </w:tr>
    </w:tbl>
    <w:p w14:paraId="0D9FB5B1" w14:textId="13F66C1C" w:rsidR="00B47BC3" w:rsidRDefault="00E64E0A" w:rsidP="004335F9">
      <w:pPr>
        <w:pStyle w:val="Section"/>
      </w:pPr>
      <w:bookmarkStart w:id="224" w:name="_Toc452908953"/>
      <w:r>
        <w:lastRenderedPageBreak/>
        <w:t>Test plan</w:t>
      </w:r>
      <w:bookmarkEnd w:id="224"/>
      <w:bookmarkEnd w:id="1"/>
      <w:bookmarkEnd w:id="0"/>
    </w:p>
    <w:tbl>
      <w:tblPr>
        <w:tblStyle w:val="TableGrid"/>
        <w:tblW w:w="6835" w:type="dxa"/>
        <w:tblLayout w:type="fixed"/>
        <w:tblLook w:val="04A0" w:firstRow="1" w:lastRow="0" w:firstColumn="1" w:lastColumn="0" w:noHBand="0" w:noVBand="1"/>
      </w:tblPr>
      <w:tblGrid>
        <w:gridCol w:w="3595"/>
        <w:gridCol w:w="1620"/>
        <w:gridCol w:w="1620"/>
      </w:tblGrid>
      <w:tr w:rsidR="001A5DF8" w:rsidRPr="00BF6FC8" w14:paraId="441F59B1" w14:textId="32878401" w:rsidTr="00226E93">
        <w:trPr>
          <w:trHeight w:val="270"/>
        </w:trPr>
        <w:tc>
          <w:tcPr>
            <w:tcW w:w="3595" w:type="dxa"/>
            <w:shd w:val="clear" w:color="auto" w:fill="E6E6E6"/>
            <w:vAlign w:val="center"/>
          </w:tcPr>
          <w:p w14:paraId="430A0172" w14:textId="77777777" w:rsidR="001A5DF8" w:rsidRPr="00BF6FC8" w:rsidRDefault="001A5DF8" w:rsidP="00B47BC3">
            <w:pPr>
              <w:jc w:val="center"/>
              <w:rPr>
                <w:b/>
              </w:rPr>
            </w:pPr>
            <w:r w:rsidRPr="00BF6FC8">
              <w:rPr>
                <w:b/>
              </w:rPr>
              <w:t>Name</w:t>
            </w:r>
          </w:p>
        </w:tc>
        <w:tc>
          <w:tcPr>
            <w:tcW w:w="1620" w:type="dxa"/>
            <w:shd w:val="clear" w:color="auto" w:fill="E6E6E6"/>
            <w:vAlign w:val="center"/>
          </w:tcPr>
          <w:p w14:paraId="11B0BBBF" w14:textId="1AF546D1" w:rsidR="001A5DF8" w:rsidRPr="00BF6FC8" w:rsidRDefault="001A5DF8" w:rsidP="00B47BC3">
            <w:pPr>
              <w:jc w:val="center"/>
              <w:rPr>
                <w:b/>
              </w:rPr>
            </w:pPr>
            <w:r>
              <w:rPr>
                <w:b/>
              </w:rPr>
              <w:t>Value</w:t>
            </w:r>
          </w:p>
        </w:tc>
        <w:tc>
          <w:tcPr>
            <w:tcW w:w="1620" w:type="dxa"/>
            <w:shd w:val="clear" w:color="auto" w:fill="E6E6E6"/>
          </w:tcPr>
          <w:p w14:paraId="13DFFBEC" w14:textId="4EAA890E" w:rsidR="001A5DF8" w:rsidRPr="00BF6FC8" w:rsidRDefault="001A5DF8" w:rsidP="00B47BC3">
            <w:pPr>
              <w:jc w:val="center"/>
              <w:rPr>
                <w:b/>
              </w:rPr>
            </w:pPr>
            <w:r>
              <w:rPr>
                <w:b/>
              </w:rPr>
              <w:t>Distribution</w:t>
            </w:r>
          </w:p>
        </w:tc>
      </w:tr>
      <w:tr w:rsidR="001A5DF8" w:rsidRPr="00BF6FC8" w14:paraId="2E6CB474" w14:textId="3AE5E580" w:rsidTr="00226E93">
        <w:trPr>
          <w:trHeight w:val="503"/>
        </w:trPr>
        <w:tc>
          <w:tcPr>
            <w:tcW w:w="3595" w:type="dxa"/>
            <w:shd w:val="clear" w:color="auto" w:fill="E6E6E6"/>
            <w:vAlign w:val="center"/>
          </w:tcPr>
          <w:p w14:paraId="01C0A3D6" w14:textId="77777777" w:rsidR="001A5DF8" w:rsidRPr="0015711F" w:rsidRDefault="001A5DF8" w:rsidP="00B47BC3">
            <w:pPr>
              <w:rPr>
                <w:rFonts w:ascii="Courier New" w:hAnsi="Courier New" w:cs="Courier New"/>
                <w:bCs/>
              </w:rPr>
            </w:pPr>
            <w:r w:rsidRPr="0015711F">
              <w:rPr>
                <w:rFonts w:ascii="Courier New" w:hAnsi="Courier New" w:cs="Courier New"/>
                <w:bCs/>
              </w:rPr>
              <w:t>GNRL</w:t>
            </w:r>
          </w:p>
        </w:tc>
        <w:tc>
          <w:tcPr>
            <w:tcW w:w="1620" w:type="dxa"/>
            <w:shd w:val="clear" w:color="auto" w:fill="E6E6E6"/>
            <w:vAlign w:val="center"/>
          </w:tcPr>
          <w:p w14:paraId="3659CF26" w14:textId="77777777" w:rsidR="001A5DF8" w:rsidRPr="0015711F" w:rsidRDefault="001A5DF8" w:rsidP="00B47BC3">
            <w:pPr>
              <w:jc w:val="center"/>
              <w:rPr>
                <w:rFonts w:ascii="Courier New" w:hAnsi="Courier New" w:cs="Courier New"/>
                <w:bCs/>
              </w:rPr>
            </w:pPr>
          </w:p>
        </w:tc>
        <w:tc>
          <w:tcPr>
            <w:tcW w:w="1620" w:type="dxa"/>
            <w:shd w:val="clear" w:color="auto" w:fill="E6E6E6"/>
          </w:tcPr>
          <w:p w14:paraId="20A24029" w14:textId="77777777" w:rsidR="001A5DF8" w:rsidRPr="00226E93" w:rsidRDefault="001A5DF8" w:rsidP="00B47BC3">
            <w:pPr>
              <w:jc w:val="center"/>
              <w:rPr>
                <w:b/>
              </w:rPr>
            </w:pPr>
          </w:p>
        </w:tc>
      </w:tr>
      <w:tr w:rsidR="001A5DF8" w:rsidRPr="00BF6FC8" w14:paraId="340AA15B" w14:textId="38F9D4C0" w:rsidTr="00226E93">
        <w:trPr>
          <w:trHeight w:val="503"/>
        </w:trPr>
        <w:tc>
          <w:tcPr>
            <w:tcW w:w="3595" w:type="dxa"/>
            <w:shd w:val="clear" w:color="auto" w:fill="E6E6E6"/>
          </w:tcPr>
          <w:p w14:paraId="1B53A334" w14:textId="77777777" w:rsidR="001A5DF8" w:rsidRPr="0015711F" w:rsidRDefault="001A5DF8" w:rsidP="00B47BC3">
            <w:pPr>
              <w:rPr>
                <w:rFonts w:ascii="Courier New" w:hAnsi="Courier New" w:cs="Courier New"/>
                <w:bCs/>
              </w:rPr>
            </w:pPr>
            <w:r w:rsidRPr="0015711F">
              <w:rPr>
                <w:rFonts w:ascii="Courier New" w:hAnsi="Courier New" w:cs="Courier New"/>
                <w:bCs/>
              </w:rPr>
              <w:t>JFIL</w:t>
            </w:r>
          </w:p>
        </w:tc>
        <w:tc>
          <w:tcPr>
            <w:tcW w:w="1620" w:type="dxa"/>
            <w:shd w:val="clear" w:color="auto" w:fill="E6E6E6"/>
          </w:tcPr>
          <w:p w14:paraId="36DC147C" w14:textId="77777777" w:rsidR="001A5DF8" w:rsidRPr="0015711F" w:rsidRDefault="001A5DF8" w:rsidP="00B47BC3">
            <w:pPr>
              <w:jc w:val="center"/>
              <w:rPr>
                <w:rFonts w:ascii="Courier New" w:hAnsi="Courier New" w:cs="Courier New"/>
                <w:bCs/>
              </w:rPr>
            </w:pPr>
          </w:p>
        </w:tc>
        <w:tc>
          <w:tcPr>
            <w:tcW w:w="1620" w:type="dxa"/>
            <w:shd w:val="clear" w:color="auto" w:fill="E6E6E6"/>
          </w:tcPr>
          <w:p w14:paraId="6363AE4D" w14:textId="77777777" w:rsidR="001A5DF8" w:rsidRPr="00226E93" w:rsidRDefault="001A5DF8" w:rsidP="00B47BC3">
            <w:pPr>
              <w:jc w:val="center"/>
              <w:rPr>
                <w:b/>
              </w:rPr>
            </w:pPr>
          </w:p>
        </w:tc>
      </w:tr>
      <w:tr w:rsidR="001A5DF8" w:rsidRPr="00BF6FC8" w14:paraId="1BA456B5" w14:textId="6003328C" w:rsidTr="00226E93">
        <w:trPr>
          <w:trHeight w:val="2015"/>
        </w:trPr>
        <w:tc>
          <w:tcPr>
            <w:tcW w:w="3595" w:type="dxa"/>
            <w:shd w:val="clear" w:color="auto" w:fill="FFFFFF" w:themeFill="background1"/>
          </w:tcPr>
          <w:p w14:paraId="16DCDE67" w14:textId="77777777" w:rsidR="001A5DF8" w:rsidRPr="0015711F" w:rsidRDefault="001A5DF8" w:rsidP="00B47BC3">
            <w:pPr>
              <w:rPr>
                <w:rFonts w:ascii="Courier New" w:hAnsi="Courier New" w:cs="Courier New"/>
                <w:bCs/>
                <w:sz w:val="20"/>
                <w:szCs w:val="20"/>
              </w:rPr>
            </w:pPr>
            <w:r>
              <w:rPr>
                <w:rFonts w:ascii="Courier New" w:hAnsi="Courier New" w:cs="Courier New"/>
                <w:bCs/>
                <w:sz w:val="20"/>
                <w:szCs w:val="20"/>
              </w:rPr>
              <w:t>RegsJFIL*bypassMode</w:t>
            </w:r>
          </w:p>
        </w:tc>
        <w:tc>
          <w:tcPr>
            <w:tcW w:w="1620" w:type="dxa"/>
            <w:shd w:val="clear" w:color="auto" w:fill="FFFFFF" w:themeFill="background1"/>
          </w:tcPr>
          <w:p w14:paraId="2029EEDD" w14:textId="77777777" w:rsidR="001A5DF8" w:rsidRDefault="001A5DF8" w:rsidP="00226E93">
            <w:pPr>
              <w:jc w:val="center"/>
              <w:rPr>
                <w:rFonts w:ascii="Courier New" w:hAnsi="Courier New" w:cs="Courier New"/>
                <w:bCs/>
              </w:rPr>
            </w:pPr>
            <w:r>
              <w:rPr>
                <w:rFonts w:ascii="Courier New" w:hAnsi="Courier New" w:cs="Courier New"/>
                <w:bCs/>
              </w:rPr>
              <w:t>001</w:t>
            </w:r>
          </w:p>
          <w:p w14:paraId="7F2472E4" w14:textId="537F2E18" w:rsidR="00E15AA8" w:rsidRDefault="00E15AA8" w:rsidP="00226E93">
            <w:pPr>
              <w:jc w:val="center"/>
              <w:rPr>
                <w:rFonts w:ascii="Courier New" w:hAnsi="Courier New" w:cs="Courier New"/>
                <w:bCs/>
              </w:rPr>
            </w:pPr>
            <w:r>
              <w:rPr>
                <w:rFonts w:ascii="Courier New" w:hAnsi="Courier New" w:cs="Courier New"/>
                <w:bCs/>
              </w:rPr>
              <w:t>000</w:t>
            </w:r>
          </w:p>
          <w:p w14:paraId="127652FC" w14:textId="77777777" w:rsidR="001A5DF8" w:rsidRDefault="001A5DF8" w:rsidP="00226E93">
            <w:pPr>
              <w:jc w:val="center"/>
              <w:rPr>
                <w:rFonts w:ascii="Courier New" w:hAnsi="Courier New" w:cs="Courier New"/>
                <w:bCs/>
              </w:rPr>
            </w:pPr>
            <w:r>
              <w:rPr>
                <w:rFonts w:ascii="Courier New" w:hAnsi="Courier New" w:cs="Courier New"/>
                <w:bCs/>
              </w:rPr>
              <w:t>110</w:t>
            </w:r>
          </w:p>
          <w:p w14:paraId="0340A08D" w14:textId="77777777" w:rsidR="001A5DF8" w:rsidRDefault="001A5DF8" w:rsidP="00226E93">
            <w:pPr>
              <w:jc w:val="center"/>
              <w:rPr>
                <w:rFonts w:ascii="Courier New" w:hAnsi="Courier New" w:cs="Courier New"/>
                <w:bCs/>
              </w:rPr>
            </w:pPr>
            <w:r>
              <w:rPr>
                <w:rFonts w:ascii="Courier New" w:hAnsi="Courier New" w:cs="Courier New"/>
                <w:bCs/>
              </w:rPr>
              <w:t>100</w:t>
            </w:r>
          </w:p>
          <w:p w14:paraId="3580720E" w14:textId="207C608E" w:rsidR="001A5DF8" w:rsidRPr="0015711F" w:rsidRDefault="001A5DF8" w:rsidP="00226E93">
            <w:pPr>
              <w:jc w:val="center"/>
              <w:rPr>
                <w:rFonts w:ascii="Courier New" w:hAnsi="Courier New" w:cs="Courier New"/>
                <w:bCs/>
              </w:rPr>
            </w:pPr>
            <w:r>
              <w:rPr>
                <w:rFonts w:ascii="Courier New" w:hAnsi="Courier New" w:cs="Courier New"/>
                <w:bCs/>
              </w:rPr>
              <w:t>010</w:t>
            </w:r>
          </w:p>
        </w:tc>
        <w:tc>
          <w:tcPr>
            <w:tcW w:w="1620" w:type="dxa"/>
            <w:shd w:val="clear" w:color="auto" w:fill="FFFFFF" w:themeFill="background1"/>
          </w:tcPr>
          <w:p w14:paraId="5E90FA88" w14:textId="27F27AF3" w:rsidR="001A5DF8" w:rsidRDefault="00E15AA8" w:rsidP="00226E93">
            <w:pPr>
              <w:rPr>
                <w:rFonts w:ascii="Courier New" w:hAnsi="Courier New" w:cs="Courier New"/>
                <w:bCs/>
              </w:rPr>
            </w:pPr>
            <w:r>
              <w:rPr>
                <w:rFonts w:ascii="Courier New" w:hAnsi="Courier New" w:cs="Courier New"/>
                <w:bCs/>
              </w:rPr>
              <w:t>4</w:t>
            </w:r>
            <w:r w:rsidR="001A5DF8">
              <w:rPr>
                <w:rFonts w:ascii="Courier New" w:hAnsi="Courier New" w:cs="Courier New"/>
                <w:bCs/>
              </w:rPr>
              <w:t>%</w:t>
            </w:r>
          </w:p>
          <w:p w14:paraId="51182FE6" w14:textId="45DA2239" w:rsidR="00E15AA8" w:rsidRDefault="00E15AA8" w:rsidP="00226E93">
            <w:pPr>
              <w:rPr>
                <w:rFonts w:ascii="Courier New" w:hAnsi="Courier New" w:cs="Courier New"/>
                <w:bCs/>
              </w:rPr>
            </w:pPr>
            <w:r>
              <w:rPr>
                <w:rFonts w:ascii="Courier New" w:hAnsi="Courier New" w:cs="Courier New"/>
                <w:bCs/>
              </w:rPr>
              <w:t>24%</w:t>
            </w:r>
          </w:p>
          <w:p w14:paraId="33C11684" w14:textId="22371AC0" w:rsidR="001A5DF8" w:rsidRDefault="00E15AA8" w:rsidP="00226E93">
            <w:pPr>
              <w:rPr>
                <w:rFonts w:ascii="Courier New" w:hAnsi="Courier New" w:cs="Courier New"/>
                <w:bCs/>
              </w:rPr>
            </w:pPr>
            <w:r>
              <w:rPr>
                <w:rFonts w:ascii="Courier New" w:hAnsi="Courier New" w:cs="Courier New"/>
                <w:bCs/>
              </w:rPr>
              <w:t>24</w:t>
            </w:r>
            <w:r w:rsidR="001A5DF8">
              <w:rPr>
                <w:rFonts w:ascii="Courier New" w:hAnsi="Courier New" w:cs="Courier New"/>
                <w:bCs/>
              </w:rPr>
              <w:t>%</w:t>
            </w:r>
          </w:p>
          <w:p w14:paraId="11899827" w14:textId="322E537B" w:rsidR="001A5DF8" w:rsidRDefault="00E15AA8" w:rsidP="00226E93">
            <w:pPr>
              <w:rPr>
                <w:rFonts w:ascii="Courier New" w:hAnsi="Courier New" w:cs="Courier New"/>
                <w:bCs/>
              </w:rPr>
            </w:pPr>
            <w:r>
              <w:rPr>
                <w:rFonts w:ascii="Courier New" w:hAnsi="Courier New" w:cs="Courier New"/>
                <w:bCs/>
              </w:rPr>
              <w:t>24</w:t>
            </w:r>
            <w:r w:rsidR="001A5DF8">
              <w:rPr>
                <w:rFonts w:ascii="Courier New" w:hAnsi="Courier New" w:cs="Courier New"/>
                <w:bCs/>
              </w:rPr>
              <w:t>%</w:t>
            </w:r>
          </w:p>
          <w:p w14:paraId="7542B169" w14:textId="38BE7F3F" w:rsidR="001A5DF8" w:rsidRDefault="00E15AA8" w:rsidP="00226E93">
            <w:pPr>
              <w:rPr>
                <w:rFonts w:ascii="Courier New" w:hAnsi="Courier New" w:cs="Courier New"/>
                <w:bCs/>
              </w:rPr>
            </w:pPr>
            <w:r>
              <w:rPr>
                <w:rFonts w:ascii="Courier New" w:hAnsi="Courier New" w:cs="Courier New"/>
                <w:bCs/>
              </w:rPr>
              <w:t>24</w:t>
            </w:r>
            <w:r w:rsidR="001A5DF8">
              <w:rPr>
                <w:rFonts w:ascii="Courier New" w:hAnsi="Courier New" w:cs="Courier New"/>
                <w:bCs/>
              </w:rPr>
              <w:t>%</w:t>
            </w:r>
          </w:p>
          <w:p w14:paraId="75B702BB" w14:textId="54A99BD5" w:rsidR="001A5DF8" w:rsidRDefault="001A5DF8" w:rsidP="00226E93">
            <w:pPr>
              <w:rPr>
                <w:rFonts w:ascii="Courier New" w:hAnsi="Courier New" w:cs="Courier New"/>
                <w:bCs/>
              </w:rPr>
            </w:pPr>
          </w:p>
        </w:tc>
      </w:tr>
      <w:tr w:rsidR="001A5DF8" w:rsidRPr="00BF6FC8" w14:paraId="25C75EA6" w14:textId="239A0650" w:rsidTr="00226E93">
        <w:trPr>
          <w:trHeight w:val="503"/>
        </w:trPr>
        <w:tc>
          <w:tcPr>
            <w:tcW w:w="3595" w:type="dxa"/>
            <w:shd w:val="clear" w:color="auto" w:fill="FFFFFF" w:themeFill="background1"/>
          </w:tcPr>
          <w:p w14:paraId="0A9F2C82" w14:textId="1A9CFDE3" w:rsidR="001A5DF8" w:rsidRPr="0015711F" w:rsidRDefault="001A5DF8" w:rsidP="001A5DF8">
            <w:pPr>
              <w:rPr>
                <w:rFonts w:ascii="Courier New" w:hAnsi="Courier New" w:cs="Courier New"/>
                <w:bCs/>
                <w:sz w:val="20"/>
                <w:szCs w:val="20"/>
              </w:rPr>
            </w:pPr>
            <w:r>
              <w:rPr>
                <w:rFonts w:ascii="Courier New" w:hAnsi="Courier New" w:cs="Courier New"/>
                <w:bCs/>
                <w:sz w:val="20"/>
                <w:szCs w:val="20"/>
              </w:rPr>
              <w:t>RegsJFILsort*iW</w:t>
            </w:r>
            <w:r w:rsidRPr="0015711F">
              <w:rPr>
                <w:rFonts w:ascii="Courier New" w:hAnsi="Courier New" w:cs="Courier New"/>
                <w:bCs/>
                <w:sz w:val="20"/>
                <w:szCs w:val="20"/>
              </w:rPr>
              <w:t>weights</w:t>
            </w:r>
            <w:r>
              <w:rPr>
                <w:rFonts w:ascii="Courier New" w:hAnsi="Courier New" w:cs="Courier New"/>
                <w:bCs/>
                <w:sz w:val="20"/>
                <w:szCs w:val="20"/>
              </w:rPr>
              <w:t>Side</w:t>
            </w:r>
          </w:p>
        </w:tc>
        <w:tc>
          <w:tcPr>
            <w:tcW w:w="1620" w:type="dxa"/>
            <w:shd w:val="clear" w:color="auto" w:fill="FFFFFF" w:themeFill="background1"/>
          </w:tcPr>
          <w:p w14:paraId="05B2572F" w14:textId="5323E10B" w:rsidR="001A5DF8" w:rsidRPr="0015711F" w:rsidRDefault="00CA2EFC">
            <w:pPr>
              <w:jc w:val="center"/>
              <w:rPr>
                <w:rFonts w:ascii="Courier New" w:hAnsi="Courier New" w:cs="Courier New"/>
                <w:bCs/>
              </w:rPr>
            </w:pPr>
            <w:r>
              <w:rPr>
                <w:rFonts w:ascii="Courier New" w:hAnsi="Courier New" w:cs="Courier New"/>
                <w:bCs/>
              </w:rPr>
              <w:t>This is a vector of 4 values. each should be checked from 0 to 255 under the constraint that their sum is between 0 and 256</w:t>
            </w:r>
          </w:p>
        </w:tc>
        <w:tc>
          <w:tcPr>
            <w:tcW w:w="1620" w:type="dxa"/>
            <w:shd w:val="clear" w:color="auto" w:fill="FFFFFF" w:themeFill="background1"/>
          </w:tcPr>
          <w:p w14:paraId="66F0F8C3" w14:textId="734DEEEB" w:rsidR="001A5DF8" w:rsidRPr="0015711F" w:rsidRDefault="001A5DF8" w:rsidP="001A5DF8">
            <w:pPr>
              <w:jc w:val="center"/>
              <w:rPr>
                <w:rFonts w:ascii="Courier New" w:hAnsi="Courier New" w:cs="Courier New"/>
                <w:bCs/>
                <w:rtl/>
              </w:rPr>
            </w:pPr>
            <w:r>
              <w:rPr>
                <w:rFonts w:ascii="Courier New" w:hAnsi="Courier New" w:cs="Courier New"/>
                <w:bCs/>
              </w:rPr>
              <w:t>100%</w:t>
            </w:r>
          </w:p>
        </w:tc>
      </w:tr>
      <w:tr w:rsidR="001A5DF8" w:rsidRPr="00BF6FC8" w14:paraId="6C1DB1B8" w14:textId="6CD10B43" w:rsidTr="00226E93">
        <w:trPr>
          <w:trHeight w:val="503"/>
        </w:trPr>
        <w:tc>
          <w:tcPr>
            <w:tcW w:w="3595" w:type="dxa"/>
            <w:shd w:val="clear" w:color="auto" w:fill="FFFFFF" w:themeFill="background1"/>
          </w:tcPr>
          <w:p w14:paraId="6C86BF19" w14:textId="77777777" w:rsidR="001A5DF8" w:rsidRDefault="001A5DF8" w:rsidP="001A5DF8">
            <w:pPr>
              <w:rPr>
                <w:rFonts w:ascii="Courier New" w:hAnsi="Courier New" w:cs="Courier New"/>
                <w:bCs/>
                <w:sz w:val="20"/>
                <w:szCs w:val="20"/>
              </w:rPr>
            </w:pPr>
            <w:r>
              <w:rPr>
                <w:rFonts w:ascii="Courier New" w:hAnsi="Courier New" w:cs="Courier New"/>
                <w:bCs/>
                <w:sz w:val="20"/>
                <w:szCs w:val="20"/>
              </w:rPr>
              <w:t>RegsJFILsort*iW</w:t>
            </w:r>
            <w:r w:rsidRPr="0015711F">
              <w:rPr>
                <w:rFonts w:ascii="Courier New" w:hAnsi="Courier New" w:cs="Courier New"/>
                <w:bCs/>
                <w:sz w:val="20"/>
                <w:szCs w:val="20"/>
              </w:rPr>
              <w:t>eights</w:t>
            </w:r>
            <w:r>
              <w:rPr>
                <w:rFonts w:ascii="Courier New" w:hAnsi="Courier New" w:cs="Courier New"/>
                <w:bCs/>
                <w:sz w:val="20"/>
                <w:szCs w:val="20"/>
              </w:rPr>
              <w:t>Centre</w:t>
            </w:r>
          </w:p>
        </w:tc>
        <w:tc>
          <w:tcPr>
            <w:tcW w:w="1620" w:type="dxa"/>
            <w:shd w:val="clear" w:color="auto" w:fill="FFFFFF" w:themeFill="background1"/>
          </w:tcPr>
          <w:p w14:paraId="10F39812" w14:textId="795F0F38" w:rsidR="001A5DF8" w:rsidRDefault="001A5DF8" w:rsidP="001A5DF8">
            <w:pPr>
              <w:jc w:val="center"/>
              <w:rPr>
                <w:rFonts w:ascii="Courier New" w:hAnsi="Courier New" w:cs="Courier New"/>
                <w:bCs/>
              </w:rPr>
            </w:pPr>
            <w:r>
              <w:rPr>
                <w:rFonts w:ascii="Courier New" w:hAnsi="Courier New" w:cs="Courier New"/>
                <w:bCs/>
              </w:rPr>
              <w:t>FW generated</w:t>
            </w:r>
          </w:p>
        </w:tc>
        <w:tc>
          <w:tcPr>
            <w:tcW w:w="1620" w:type="dxa"/>
            <w:shd w:val="clear" w:color="auto" w:fill="FFFFFF" w:themeFill="background1"/>
          </w:tcPr>
          <w:p w14:paraId="2AA9F6A9" w14:textId="77777777" w:rsidR="001A5DF8" w:rsidRDefault="001A5DF8" w:rsidP="001A5DF8">
            <w:pPr>
              <w:jc w:val="center"/>
              <w:rPr>
                <w:rFonts w:ascii="Courier New" w:hAnsi="Courier New" w:cs="Courier New"/>
                <w:bCs/>
              </w:rPr>
            </w:pPr>
          </w:p>
        </w:tc>
      </w:tr>
      <w:tr w:rsidR="001A5DF8" w:rsidRPr="00BF6FC8" w14:paraId="0C20F6A2" w14:textId="13AC7A1D" w:rsidTr="00226E93">
        <w:trPr>
          <w:trHeight w:val="503"/>
        </w:trPr>
        <w:tc>
          <w:tcPr>
            <w:tcW w:w="3595" w:type="dxa"/>
            <w:shd w:val="clear" w:color="auto" w:fill="FFFFFF" w:themeFill="background1"/>
          </w:tcPr>
          <w:p w14:paraId="4A37CF1D" w14:textId="4ED7D719" w:rsidR="001A5DF8" w:rsidRPr="0015711F" w:rsidRDefault="001A5DF8" w:rsidP="001A5DF8">
            <w:pPr>
              <w:rPr>
                <w:rFonts w:ascii="Courier New" w:hAnsi="Courier New" w:cs="Courier New"/>
                <w:bCs/>
                <w:sz w:val="20"/>
                <w:szCs w:val="20"/>
              </w:rPr>
            </w:pPr>
            <w:r>
              <w:rPr>
                <w:rFonts w:ascii="Courier New" w:hAnsi="Courier New" w:cs="Courier New"/>
                <w:bCs/>
                <w:sz w:val="20"/>
                <w:szCs w:val="20"/>
              </w:rPr>
              <w:t>RegsJFILsort*dW</w:t>
            </w:r>
            <w:r w:rsidRPr="0015711F">
              <w:rPr>
                <w:rFonts w:ascii="Courier New" w:hAnsi="Courier New" w:cs="Courier New"/>
                <w:bCs/>
                <w:sz w:val="20"/>
                <w:szCs w:val="20"/>
              </w:rPr>
              <w:t>eights</w:t>
            </w:r>
            <w:r>
              <w:rPr>
                <w:rFonts w:ascii="Courier New" w:hAnsi="Courier New" w:cs="Courier New"/>
                <w:bCs/>
                <w:sz w:val="20"/>
                <w:szCs w:val="20"/>
              </w:rPr>
              <w:t>Side</w:t>
            </w:r>
          </w:p>
        </w:tc>
        <w:tc>
          <w:tcPr>
            <w:tcW w:w="1620" w:type="dxa"/>
            <w:shd w:val="clear" w:color="auto" w:fill="FFFFFF" w:themeFill="background1"/>
          </w:tcPr>
          <w:p w14:paraId="03E53B4F" w14:textId="388B3B50" w:rsidR="001A5DF8" w:rsidRPr="0015711F" w:rsidRDefault="00CA2EFC" w:rsidP="001A5DF8">
            <w:pPr>
              <w:jc w:val="center"/>
              <w:rPr>
                <w:rFonts w:ascii="Courier New" w:hAnsi="Courier New" w:cs="Courier New"/>
                <w:bCs/>
              </w:rPr>
            </w:pPr>
            <w:r>
              <w:rPr>
                <w:rFonts w:ascii="Courier New" w:hAnsi="Courier New" w:cs="Courier New"/>
                <w:bCs/>
              </w:rPr>
              <w:t xml:space="preserve">This is a vector of 4 values. each should be checked from 0 to 255 under the constraint that their sum </w:t>
            </w:r>
            <w:r>
              <w:rPr>
                <w:rFonts w:ascii="Courier New" w:hAnsi="Courier New" w:cs="Courier New"/>
                <w:bCs/>
              </w:rPr>
              <w:lastRenderedPageBreak/>
              <w:t>is between 0 and 256</w:t>
            </w:r>
          </w:p>
        </w:tc>
        <w:tc>
          <w:tcPr>
            <w:tcW w:w="1620" w:type="dxa"/>
            <w:shd w:val="clear" w:color="auto" w:fill="FFFFFF" w:themeFill="background1"/>
          </w:tcPr>
          <w:p w14:paraId="5AD55565" w14:textId="5B2AF407" w:rsidR="001A5DF8" w:rsidRPr="0015711F" w:rsidRDefault="00CA2EFC" w:rsidP="001A5DF8">
            <w:pPr>
              <w:jc w:val="center"/>
              <w:rPr>
                <w:rFonts w:ascii="Courier New" w:hAnsi="Courier New" w:cs="Courier New"/>
                <w:bCs/>
              </w:rPr>
            </w:pPr>
            <w:r>
              <w:rPr>
                <w:rFonts w:ascii="Courier New" w:hAnsi="Courier New" w:cs="Courier New"/>
                <w:bCs/>
              </w:rPr>
              <w:lastRenderedPageBreak/>
              <w:t>100%</w:t>
            </w:r>
          </w:p>
        </w:tc>
      </w:tr>
      <w:tr w:rsidR="001A5DF8" w:rsidRPr="00BF6FC8" w14:paraId="1D1F6864" w14:textId="72FB6256" w:rsidTr="00226E93">
        <w:trPr>
          <w:trHeight w:val="503"/>
        </w:trPr>
        <w:tc>
          <w:tcPr>
            <w:tcW w:w="3595" w:type="dxa"/>
            <w:shd w:val="clear" w:color="auto" w:fill="FFFFFF" w:themeFill="background1"/>
          </w:tcPr>
          <w:p w14:paraId="67A2496A" w14:textId="77777777" w:rsidR="001A5DF8" w:rsidRDefault="001A5DF8" w:rsidP="001A5DF8">
            <w:pPr>
              <w:rPr>
                <w:rFonts w:ascii="Courier New" w:hAnsi="Courier New" w:cs="Courier New"/>
                <w:bCs/>
                <w:sz w:val="20"/>
                <w:szCs w:val="20"/>
              </w:rPr>
            </w:pPr>
            <w:r>
              <w:rPr>
                <w:rFonts w:ascii="Courier New" w:hAnsi="Courier New" w:cs="Courier New"/>
                <w:bCs/>
                <w:sz w:val="20"/>
                <w:szCs w:val="20"/>
              </w:rPr>
              <w:t>RegsJFILsort*dW</w:t>
            </w:r>
            <w:r w:rsidRPr="0015711F">
              <w:rPr>
                <w:rFonts w:ascii="Courier New" w:hAnsi="Courier New" w:cs="Courier New"/>
                <w:bCs/>
                <w:sz w:val="20"/>
                <w:szCs w:val="20"/>
              </w:rPr>
              <w:t>eights</w:t>
            </w:r>
            <w:r>
              <w:rPr>
                <w:rFonts w:ascii="Courier New" w:hAnsi="Courier New" w:cs="Courier New"/>
                <w:bCs/>
                <w:sz w:val="20"/>
                <w:szCs w:val="20"/>
              </w:rPr>
              <w:t>Centre</w:t>
            </w:r>
          </w:p>
        </w:tc>
        <w:tc>
          <w:tcPr>
            <w:tcW w:w="1620" w:type="dxa"/>
            <w:shd w:val="clear" w:color="auto" w:fill="FFFFFF" w:themeFill="background1"/>
          </w:tcPr>
          <w:p w14:paraId="7AE0CCD8" w14:textId="3E35BD9C" w:rsidR="001A5DF8" w:rsidRDefault="001A5DF8" w:rsidP="001A5DF8">
            <w:pPr>
              <w:jc w:val="center"/>
              <w:rPr>
                <w:rFonts w:ascii="Courier New" w:hAnsi="Courier New" w:cs="Courier New"/>
                <w:bCs/>
              </w:rPr>
            </w:pPr>
            <w:r>
              <w:rPr>
                <w:rFonts w:ascii="Courier New" w:hAnsi="Courier New" w:cs="Courier New"/>
                <w:bCs/>
              </w:rPr>
              <w:t>FW generated</w:t>
            </w:r>
          </w:p>
        </w:tc>
        <w:tc>
          <w:tcPr>
            <w:tcW w:w="1620" w:type="dxa"/>
            <w:shd w:val="clear" w:color="auto" w:fill="FFFFFF" w:themeFill="background1"/>
          </w:tcPr>
          <w:p w14:paraId="30F884B7" w14:textId="77777777" w:rsidR="001A5DF8" w:rsidRDefault="001A5DF8" w:rsidP="001A5DF8">
            <w:pPr>
              <w:jc w:val="center"/>
              <w:rPr>
                <w:rFonts w:ascii="Courier New" w:hAnsi="Courier New" w:cs="Courier New"/>
                <w:bCs/>
              </w:rPr>
            </w:pPr>
          </w:p>
        </w:tc>
      </w:tr>
      <w:tr w:rsidR="006F0C6E" w:rsidRPr="00BF6FC8" w14:paraId="5B8CE043" w14:textId="69E9227E" w:rsidTr="003268C5">
        <w:trPr>
          <w:trHeight w:val="503"/>
        </w:trPr>
        <w:tc>
          <w:tcPr>
            <w:tcW w:w="3595" w:type="dxa"/>
            <w:vMerge w:val="restart"/>
            <w:shd w:val="clear" w:color="auto" w:fill="FFFFFF" w:themeFill="background1"/>
          </w:tcPr>
          <w:p w14:paraId="58F489C9" w14:textId="77777777" w:rsidR="006F0C6E" w:rsidRPr="0015711F" w:rsidRDefault="006F0C6E" w:rsidP="001A5DF8">
            <w:pPr>
              <w:rPr>
                <w:rFonts w:ascii="Courier New" w:hAnsi="Courier New" w:cs="Courier New"/>
                <w:bCs/>
                <w:sz w:val="20"/>
                <w:szCs w:val="20"/>
              </w:rPr>
            </w:pPr>
            <w:r>
              <w:rPr>
                <w:rFonts w:ascii="Courier New" w:hAnsi="Courier New" w:cs="Courier New"/>
                <w:bCs/>
                <w:sz w:val="20"/>
                <w:szCs w:val="20"/>
              </w:rPr>
              <w:t>RegsJFILsort*</w:t>
            </w:r>
            <w:r w:rsidRPr="0015711F">
              <w:rPr>
                <w:rFonts w:ascii="Courier New" w:hAnsi="Courier New" w:cs="Courier New"/>
                <w:bCs/>
                <w:sz w:val="20"/>
                <w:szCs w:val="20"/>
              </w:rPr>
              <w:t>FixedConfValue</w:t>
            </w:r>
          </w:p>
        </w:tc>
        <w:tc>
          <w:tcPr>
            <w:tcW w:w="1620" w:type="dxa"/>
            <w:shd w:val="clear" w:color="auto" w:fill="FFFFFF" w:themeFill="background1"/>
          </w:tcPr>
          <w:p w14:paraId="03A7E871" w14:textId="1C8E4A33" w:rsidR="006F0C6E" w:rsidRPr="0015711F" w:rsidRDefault="006F0C6E" w:rsidP="001A5DF8">
            <w:pPr>
              <w:jc w:val="center"/>
              <w:rPr>
                <w:rFonts w:ascii="Courier New" w:hAnsi="Courier New" w:cs="Courier New"/>
                <w:bCs/>
              </w:rPr>
            </w:pPr>
            <w:r>
              <w:rPr>
                <w:rFonts w:ascii="Courier New" w:hAnsi="Courier New" w:cs="Courier New"/>
                <w:bCs/>
              </w:rPr>
              <w:t>0</w:t>
            </w:r>
          </w:p>
        </w:tc>
        <w:tc>
          <w:tcPr>
            <w:tcW w:w="1620" w:type="dxa"/>
            <w:shd w:val="clear" w:color="auto" w:fill="FFFFFF" w:themeFill="background1"/>
          </w:tcPr>
          <w:p w14:paraId="2FDD3190" w14:textId="13079321" w:rsidR="006F0C6E" w:rsidRPr="0015711F" w:rsidRDefault="006F0C6E">
            <w:pPr>
              <w:jc w:val="center"/>
              <w:rPr>
                <w:rFonts w:ascii="Courier New" w:hAnsi="Courier New" w:cs="Courier New"/>
                <w:bCs/>
              </w:rPr>
            </w:pPr>
            <w:r>
              <w:rPr>
                <w:rFonts w:ascii="Courier New" w:hAnsi="Courier New" w:cs="Courier New"/>
                <w:bCs/>
              </w:rPr>
              <w:t>1%</w:t>
            </w:r>
          </w:p>
        </w:tc>
      </w:tr>
      <w:tr w:rsidR="006F0C6E" w:rsidRPr="00BF6FC8" w14:paraId="32773B83" w14:textId="77777777" w:rsidTr="001A5DF8">
        <w:trPr>
          <w:trHeight w:val="503"/>
        </w:trPr>
        <w:tc>
          <w:tcPr>
            <w:tcW w:w="3595" w:type="dxa"/>
            <w:vMerge/>
            <w:shd w:val="clear" w:color="auto" w:fill="FFFFFF" w:themeFill="background1"/>
          </w:tcPr>
          <w:p w14:paraId="067F71AD" w14:textId="77777777" w:rsidR="006F0C6E" w:rsidRDefault="006F0C6E" w:rsidP="001A5DF8">
            <w:pPr>
              <w:rPr>
                <w:rFonts w:ascii="Courier New" w:hAnsi="Courier New" w:cs="Courier New"/>
                <w:bCs/>
                <w:sz w:val="20"/>
                <w:szCs w:val="20"/>
              </w:rPr>
            </w:pPr>
          </w:p>
        </w:tc>
        <w:tc>
          <w:tcPr>
            <w:tcW w:w="1620" w:type="dxa"/>
            <w:shd w:val="clear" w:color="auto" w:fill="FFFFFF" w:themeFill="background1"/>
          </w:tcPr>
          <w:p w14:paraId="6238A993" w14:textId="5FAD4AA3" w:rsidR="006F0C6E" w:rsidRDefault="006F0C6E" w:rsidP="001A5DF8">
            <w:pPr>
              <w:jc w:val="center"/>
              <w:rPr>
                <w:rFonts w:ascii="Courier New" w:hAnsi="Courier New" w:cs="Courier New"/>
                <w:bCs/>
              </w:rPr>
            </w:pPr>
            <w:r>
              <w:rPr>
                <w:rFonts w:ascii="Courier New" w:hAnsi="Courier New" w:cs="Courier New"/>
                <w:bCs/>
              </w:rPr>
              <w:t>1</w:t>
            </w:r>
          </w:p>
        </w:tc>
        <w:tc>
          <w:tcPr>
            <w:tcW w:w="1620" w:type="dxa"/>
            <w:shd w:val="clear" w:color="auto" w:fill="FFFFFF" w:themeFill="background1"/>
          </w:tcPr>
          <w:p w14:paraId="32CE614B" w14:textId="65319721" w:rsidR="006F0C6E" w:rsidRDefault="006F0C6E">
            <w:pPr>
              <w:jc w:val="center"/>
              <w:rPr>
                <w:rFonts w:ascii="Courier New" w:hAnsi="Courier New" w:cs="Courier New"/>
                <w:bCs/>
              </w:rPr>
            </w:pPr>
            <w:r>
              <w:rPr>
                <w:rFonts w:ascii="Courier New" w:hAnsi="Courier New" w:cs="Courier New"/>
                <w:bCs/>
              </w:rPr>
              <w:t>20%</w:t>
            </w:r>
          </w:p>
        </w:tc>
      </w:tr>
      <w:tr w:rsidR="006F0C6E" w:rsidRPr="00BF6FC8" w14:paraId="359D0E2D" w14:textId="77777777" w:rsidTr="001A5DF8">
        <w:trPr>
          <w:trHeight w:val="503"/>
        </w:trPr>
        <w:tc>
          <w:tcPr>
            <w:tcW w:w="3595" w:type="dxa"/>
            <w:vMerge/>
            <w:shd w:val="clear" w:color="auto" w:fill="FFFFFF" w:themeFill="background1"/>
          </w:tcPr>
          <w:p w14:paraId="7640DDA0" w14:textId="77777777" w:rsidR="006F0C6E" w:rsidRDefault="006F0C6E" w:rsidP="001A5DF8">
            <w:pPr>
              <w:rPr>
                <w:rFonts w:ascii="Courier New" w:hAnsi="Courier New" w:cs="Courier New"/>
                <w:bCs/>
                <w:sz w:val="20"/>
                <w:szCs w:val="20"/>
              </w:rPr>
            </w:pPr>
          </w:p>
        </w:tc>
        <w:tc>
          <w:tcPr>
            <w:tcW w:w="1620" w:type="dxa"/>
            <w:shd w:val="clear" w:color="auto" w:fill="FFFFFF" w:themeFill="background1"/>
          </w:tcPr>
          <w:p w14:paraId="31833C0F" w14:textId="16DF0E7A" w:rsidR="006F0C6E" w:rsidRDefault="006F0C6E" w:rsidP="001A5DF8">
            <w:pPr>
              <w:jc w:val="center"/>
              <w:rPr>
                <w:rFonts w:ascii="Courier New" w:hAnsi="Courier New" w:cs="Courier New"/>
                <w:bCs/>
              </w:rPr>
            </w:pPr>
            <w:r>
              <w:rPr>
                <w:rFonts w:ascii="Courier New" w:hAnsi="Courier New" w:cs="Courier New"/>
                <w:bCs/>
              </w:rPr>
              <w:t>2</w:t>
            </w:r>
          </w:p>
        </w:tc>
        <w:tc>
          <w:tcPr>
            <w:tcW w:w="1620" w:type="dxa"/>
            <w:shd w:val="clear" w:color="auto" w:fill="FFFFFF" w:themeFill="background1"/>
          </w:tcPr>
          <w:p w14:paraId="12A3EBE3" w14:textId="2A74D640" w:rsidR="006F0C6E" w:rsidRDefault="006F0C6E">
            <w:pPr>
              <w:jc w:val="center"/>
              <w:rPr>
                <w:rFonts w:ascii="Courier New" w:hAnsi="Courier New" w:cs="Courier New"/>
                <w:bCs/>
              </w:rPr>
            </w:pPr>
            <w:r>
              <w:rPr>
                <w:rFonts w:ascii="Courier New" w:hAnsi="Courier New" w:cs="Courier New"/>
                <w:bCs/>
              </w:rPr>
              <w:t>20%</w:t>
            </w:r>
          </w:p>
        </w:tc>
      </w:tr>
      <w:tr w:rsidR="006F0C6E" w:rsidRPr="00BF6FC8" w14:paraId="7D3D71AC" w14:textId="77777777" w:rsidTr="001A5DF8">
        <w:trPr>
          <w:trHeight w:val="503"/>
        </w:trPr>
        <w:tc>
          <w:tcPr>
            <w:tcW w:w="3595" w:type="dxa"/>
            <w:vMerge/>
            <w:shd w:val="clear" w:color="auto" w:fill="FFFFFF" w:themeFill="background1"/>
          </w:tcPr>
          <w:p w14:paraId="00EC9249" w14:textId="77777777" w:rsidR="006F0C6E" w:rsidRDefault="006F0C6E" w:rsidP="001A5DF8">
            <w:pPr>
              <w:rPr>
                <w:rFonts w:ascii="Courier New" w:hAnsi="Courier New" w:cs="Courier New"/>
                <w:bCs/>
                <w:sz w:val="20"/>
                <w:szCs w:val="20"/>
              </w:rPr>
            </w:pPr>
          </w:p>
        </w:tc>
        <w:tc>
          <w:tcPr>
            <w:tcW w:w="1620" w:type="dxa"/>
            <w:shd w:val="clear" w:color="auto" w:fill="FFFFFF" w:themeFill="background1"/>
          </w:tcPr>
          <w:p w14:paraId="0EB49A11" w14:textId="051CA08B" w:rsidR="006F0C6E" w:rsidRDefault="006F0C6E" w:rsidP="001A5DF8">
            <w:pPr>
              <w:jc w:val="center"/>
              <w:rPr>
                <w:rFonts w:ascii="Courier New" w:hAnsi="Courier New" w:cs="Courier New"/>
                <w:bCs/>
              </w:rPr>
            </w:pPr>
            <w:r>
              <w:rPr>
                <w:rFonts w:ascii="Courier New" w:hAnsi="Courier New" w:cs="Courier New"/>
                <w:bCs/>
              </w:rPr>
              <w:t>3</w:t>
            </w:r>
          </w:p>
        </w:tc>
        <w:tc>
          <w:tcPr>
            <w:tcW w:w="1620" w:type="dxa"/>
            <w:shd w:val="clear" w:color="auto" w:fill="FFFFFF" w:themeFill="background1"/>
          </w:tcPr>
          <w:p w14:paraId="418743B6" w14:textId="5F4C1709" w:rsidR="006F0C6E" w:rsidRDefault="006F0C6E" w:rsidP="001A5DF8">
            <w:pPr>
              <w:jc w:val="center"/>
              <w:rPr>
                <w:rFonts w:ascii="Courier New" w:hAnsi="Courier New" w:cs="Courier New"/>
                <w:bCs/>
              </w:rPr>
            </w:pPr>
            <w:r>
              <w:rPr>
                <w:rFonts w:ascii="Courier New" w:hAnsi="Courier New" w:cs="Courier New"/>
                <w:bCs/>
              </w:rPr>
              <w:t>20%</w:t>
            </w:r>
          </w:p>
        </w:tc>
      </w:tr>
      <w:tr w:rsidR="006F0C6E" w:rsidRPr="00BF6FC8" w14:paraId="31B65151" w14:textId="77777777" w:rsidTr="001A5DF8">
        <w:trPr>
          <w:trHeight w:val="503"/>
        </w:trPr>
        <w:tc>
          <w:tcPr>
            <w:tcW w:w="3595" w:type="dxa"/>
            <w:vMerge/>
            <w:shd w:val="clear" w:color="auto" w:fill="FFFFFF" w:themeFill="background1"/>
          </w:tcPr>
          <w:p w14:paraId="3666AC16" w14:textId="77777777" w:rsidR="006F0C6E" w:rsidRDefault="006F0C6E" w:rsidP="001A5DF8">
            <w:pPr>
              <w:rPr>
                <w:rFonts w:ascii="Courier New" w:hAnsi="Courier New" w:cs="Courier New"/>
                <w:bCs/>
                <w:sz w:val="20"/>
                <w:szCs w:val="20"/>
              </w:rPr>
            </w:pPr>
          </w:p>
        </w:tc>
        <w:tc>
          <w:tcPr>
            <w:tcW w:w="1620" w:type="dxa"/>
            <w:shd w:val="clear" w:color="auto" w:fill="FFFFFF" w:themeFill="background1"/>
          </w:tcPr>
          <w:p w14:paraId="1BE4A102" w14:textId="3647BA08" w:rsidR="006F0C6E" w:rsidRDefault="006F0C6E" w:rsidP="001A5DF8">
            <w:pPr>
              <w:jc w:val="center"/>
              <w:rPr>
                <w:rFonts w:ascii="Courier New" w:hAnsi="Courier New" w:cs="Courier New"/>
                <w:bCs/>
              </w:rPr>
            </w:pPr>
            <w:r>
              <w:rPr>
                <w:rFonts w:ascii="Courier New" w:hAnsi="Courier New" w:cs="Courier New"/>
                <w:bCs/>
              </w:rPr>
              <w:t>4-15</w:t>
            </w:r>
          </w:p>
        </w:tc>
        <w:tc>
          <w:tcPr>
            <w:tcW w:w="1620" w:type="dxa"/>
            <w:shd w:val="clear" w:color="auto" w:fill="FFFFFF" w:themeFill="background1"/>
          </w:tcPr>
          <w:p w14:paraId="2D019B7A" w14:textId="78B88DF5" w:rsidR="006F0C6E" w:rsidRDefault="006F0C6E" w:rsidP="001A5DF8">
            <w:pPr>
              <w:jc w:val="center"/>
              <w:rPr>
                <w:rFonts w:ascii="Courier New" w:hAnsi="Courier New" w:cs="Courier New"/>
                <w:bCs/>
              </w:rPr>
            </w:pPr>
            <w:r>
              <w:rPr>
                <w:rFonts w:ascii="Courier New" w:hAnsi="Courier New" w:cs="Courier New"/>
                <w:bCs/>
              </w:rPr>
              <w:t>49%</w:t>
            </w:r>
          </w:p>
        </w:tc>
      </w:tr>
      <w:tr w:rsidR="006F0C6E" w:rsidRPr="00BF6FC8" w14:paraId="0FFB8905" w14:textId="78F92B4C" w:rsidTr="003268C5">
        <w:trPr>
          <w:trHeight w:val="503"/>
        </w:trPr>
        <w:tc>
          <w:tcPr>
            <w:tcW w:w="3595" w:type="dxa"/>
            <w:vMerge w:val="restart"/>
            <w:shd w:val="clear" w:color="auto" w:fill="FFFFFF" w:themeFill="background1"/>
          </w:tcPr>
          <w:p w14:paraId="4684406F" w14:textId="77777777" w:rsidR="006F0C6E" w:rsidRPr="005371B5" w:rsidRDefault="006F0C6E" w:rsidP="001A5DF8">
            <w:pPr>
              <w:autoSpaceDE w:val="0"/>
              <w:autoSpaceDN w:val="0"/>
              <w:adjustRightInd w:val="0"/>
              <w:spacing w:after="0"/>
              <w:rPr>
                <w:rFonts w:ascii="Courier New" w:hAnsi="Courier New" w:cs="Courier New"/>
                <w:bCs/>
                <w:sz w:val="20"/>
                <w:szCs w:val="20"/>
              </w:rPr>
            </w:pPr>
            <w:r>
              <w:rPr>
                <w:rFonts w:ascii="Courier New" w:hAnsi="Courier New" w:cs="Courier New"/>
                <w:bCs/>
                <w:sz w:val="20"/>
                <w:szCs w:val="20"/>
              </w:rPr>
              <w:t>RegsJFILsort*</w:t>
            </w:r>
            <w:r w:rsidRPr="005371B5">
              <w:rPr>
                <w:rFonts w:ascii="Courier New" w:hAnsi="Courier New" w:cs="Courier New"/>
                <w:bCs/>
                <w:sz w:val="20"/>
                <w:szCs w:val="20"/>
              </w:rPr>
              <w:t>doConfAveraging</w:t>
            </w:r>
          </w:p>
          <w:p w14:paraId="5AA8B0D9" w14:textId="77777777" w:rsidR="006F0C6E" w:rsidRDefault="006F0C6E" w:rsidP="001A5DF8">
            <w:pPr>
              <w:rPr>
                <w:rFonts w:ascii="Courier New" w:hAnsi="Courier New" w:cs="Courier New"/>
                <w:bCs/>
                <w:sz w:val="20"/>
                <w:szCs w:val="20"/>
              </w:rPr>
            </w:pPr>
          </w:p>
        </w:tc>
        <w:tc>
          <w:tcPr>
            <w:tcW w:w="1620" w:type="dxa"/>
            <w:shd w:val="clear" w:color="auto" w:fill="FFFFFF" w:themeFill="background1"/>
          </w:tcPr>
          <w:p w14:paraId="292BCA45" w14:textId="32E182F5" w:rsidR="006F0C6E" w:rsidRPr="0015711F" w:rsidRDefault="006F0C6E" w:rsidP="001A5DF8">
            <w:pPr>
              <w:jc w:val="center"/>
              <w:rPr>
                <w:rFonts w:ascii="Courier New" w:hAnsi="Courier New" w:cs="Courier New"/>
                <w:bCs/>
              </w:rPr>
            </w:pPr>
            <w:r>
              <w:rPr>
                <w:rFonts w:ascii="Courier New" w:hAnsi="Courier New" w:cs="Courier New"/>
                <w:bCs/>
              </w:rPr>
              <w:t>0</w:t>
            </w:r>
          </w:p>
        </w:tc>
        <w:tc>
          <w:tcPr>
            <w:tcW w:w="1620" w:type="dxa"/>
            <w:shd w:val="clear" w:color="auto" w:fill="FFFFFF" w:themeFill="background1"/>
          </w:tcPr>
          <w:p w14:paraId="09FEEB84" w14:textId="2E9D154D" w:rsidR="006F0C6E" w:rsidRDefault="006F0C6E" w:rsidP="001A5DF8">
            <w:pPr>
              <w:jc w:val="center"/>
              <w:rPr>
                <w:rFonts w:ascii="Courier New" w:hAnsi="Courier New" w:cs="Courier New"/>
                <w:bCs/>
              </w:rPr>
            </w:pPr>
            <w:r>
              <w:rPr>
                <w:rFonts w:ascii="Courier New" w:hAnsi="Courier New" w:cs="Courier New"/>
                <w:bCs/>
              </w:rPr>
              <w:t>20%</w:t>
            </w:r>
          </w:p>
        </w:tc>
      </w:tr>
      <w:tr w:rsidR="006F0C6E" w:rsidRPr="00BF6FC8" w14:paraId="505F0752" w14:textId="77777777" w:rsidTr="001A5DF8">
        <w:trPr>
          <w:trHeight w:val="503"/>
        </w:trPr>
        <w:tc>
          <w:tcPr>
            <w:tcW w:w="3595" w:type="dxa"/>
            <w:vMerge/>
            <w:shd w:val="clear" w:color="auto" w:fill="FFFFFF" w:themeFill="background1"/>
          </w:tcPr>
          <w:p w14:paraId="3334CAEF" w14:textId="77777777" w:rsidR="006F0C6E" w:rsidRDefault="006F0C6E" w:rsidP="001A5DF8">
            <w:pPr>
              <w:autoSpaceDE w:val="0"/>
              <w:autoSpaceDN w:val="0"/>
              <w:adjustRightInd w:val="0"/>
              <w:spacing w:after="0"/>
              <w:rPr>
                <w:rFonts w:ascii="Courier New" w:hAnsi="Courier New" w:cs="Courier New"/>
                <w:bCs/>
                <w:sz w:val="20"/>
                <w:szCs w:val="20"/>
              </w:rPr>
            </w:pPr>
          </w:p>
        </w:tc>
        <w:tc>
          <w:tcPr>
            <w:tcW w:w="1620" w:type="dxa"/>
            <w:shd w:val="clear" w:color="auto" w:fill="FFFFFF" w:themeFill="background1"/>
          </w:tcPr>
          <w:p w14:paraId="0B5A101D" w14:textId="1069C96C" w:rsidR="006F0C6E" w:rsidRPr="0015711F" w:rsidRDefault="006F0C6E" w:rsidP="001A5DF8">
            <w:pPr>
              <w:jc w:val="center"/>
              <w:rPr>
                <w:rFonts w:ascii="Courier New" w:hAnsi="Courier New" w:cs="Courier New"/>
                <w:bCs/>
              </w:rPr>
            </w:pPr>
            <w:r>
              <w:rPr>
                <w:rFonts w:ascii="Courier New" w:hAnsi="Courier New" w:cs="Courier New"/>
                <w:bCs/>
              </w:rPr>
              <w:t>1</w:t>
            </w:r>
          </w:p>
        </w:tc>
        <w:tc>
          <w:tcPr>
            <w:tcW w:w="1620" w:type="dxa"/>
            <w:shd w:val="clear" w:color="auto" w:fill="FFFFFF" w:themeFill="background1"/>
          </w:tcPr>
          <w:p w14:paraId="1928E17C" w14:textId="7302EA50" w:rsidR="006F0C6E" w:rsidRDefault="006F0C6E" w:rsidP="001A5DF8">
            <w:pPr>
              <w:jc w:val="center"/>
              <w:rPr>
                <w:rFonts w:ascii="Courier New" w:hAnsi="Courier New" w:cs="Courier New"/>
                <w:bCs/>
              </w:rPr>
            </w:pPr>
            <w:r>
              <w:rPr>
                <w:rFonts w:ascii="Courier New" w:hAnsi="Courier New" w:cs="Courier New"/>
                <w:bCs/>
              </w:rPr>
              <w:t>80%</w:t>
            </w:r>
          </w:p>
        </w:tc>
      </w:tr>
    </w:tbl>
    <w:p w14:paraId="366E31F8" w14:textId="2C98FB28" w:rsidR="00E64E0A" w:rsidRDefault="00E64E0A" w:rsidP="00226E93">
      <w:pPr>
        <w:pStyle w:val="Section"/>
        <w:numPr>
          <w:ilvl w:val="0"/>
          <w:numId w:val="0"/>
        </w:numPr>
      </w:pPr>
    </w:p>
    <w:sectPr w:rsidR="00E64E0A" w:rsidSect="00E261C0">
      <w:headerReference w:type="even" r:id="rId12"/>
      <w:headerReference w:type="default" r:id="rId13"/>
      <w:footerReference w:type="even" r:id="rId14"/>
      <w:footerReference w:type="default" r:id="rId15"/>
      <w:pgSz w:w="12240" w:h="15840"/>
      <w:pgMar w:top="1440" w:right="1440" w:bottom="1440" w:left="851" w:header="284" w:footer="288"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A7EF12" w14:textId="77777777" w:rsidR="00CC0D40" w:rsidRDefault="00CC0D40" w:rsidP="00B652DE">
      <w:r>
        <w:separator/>
      </w:r>
    </w:p>
  </w:endnote>
  <w:endnote w:type="continuationSeparator" w:id="0">
    <w:p w14:paraId="498B745C" w14:textId="77777777" w:rsidR="00CC0D40" w:rsidRDefault="00CC0D40" w:rsidP="00B652DE">
      <w:r>
        <w:continuationSeparator/>
      </w:r>
    </w:p>
  </w:endnote>
  <w:endnote w:type="continuationNotice" w:id="1">
    <w:p w14:paraId="6CD49944" w14:textId="77777777" w:rsidR="00CC0D40" w:rsidRDefault="00CC0D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Bold">
    <w:altName w:val="MS Gothic"/>
    <w:panose1 w:val="00000000000000000000"/>
    <w:charset w:val="80"/>
    <w:family w:val="auto"/>
    <w:notTrueType/>
    <w:pitch w:val="default"/>
    <w:sig w:usb0="00000000" w:usb1="08070000" w:usb2="00000010" w:usb3="00000000" w:csb0="0002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655563"/>
      <w:docPartObj>
        <w:docPartGallery w:val="Page Numbers (Bottom of Page)"/>
        <w:docPartUnique/>
      </w:docPartObj>
    </w:sdtPr>
    <w:sdtEndPr>
      <w:rPr>
        <w:noProof/>
      </w:rPr>
    </w:sdtEndPr>
    <w:sdtContent>
      <w:p w14:paraId="7A44A769" w14:textId="77777777" w:rsidR="00CC0D40" w:rsidRDefault="00CC0D40">
        <w:pPr>
          <w:pStyle w:val="Footer"/>
        </w:pPr>
        <w:r>
          <w:fldChar w:fldCharType="begin"/>
        </w:r>
        <w:r>
          <w:instrText xml:space="preserve"> PAGE   \* MERGEFORMAT </w:instrText>
        </w:r>
        <w:r>
          <w:fldChar w:fldCharType="separate"/>
        </w:r>
        <w:r>
          <w:rPr>
            <w:noProof/>
          </w:rPr>
          <w:t>8</w:t>
        </w:r>
        <w:r>
          <w:rPr>
            <w:noProof/>
          </w:rPr>
          <w:fldChar w:fldCharType="end"/>
        </w:r>
        <w:r>
          <w:rPr>
            <w:noProof/>
          </w:rPr>
          <w:t xml:space="preserve">                                    </w:t>
        </w:r>
        <w:r w:rsidRPr="007E021D">
          <w:rPr>
            <w:b/>
            <w:noProof/>
            <w:color w:val="FF0000"/>
            <w:sz w:val="18"/>
            <w:szCs w:val="18"/>
          </w:rPr>
          <w:t>Intel Confidential</w:t>
        </w:r>
      </w:p>
    </w:sdtContent>
  </w:sdt>
  <w:p w14:paraId="36D76028" w14:textId="77777777" w:rsidR="00CC0D40" w:rsidRPr="00490CC8" w:rsidRDefault="00CC0D40" w:rsidP="00B652DE">
    <w:pPr>
      <w:pStyle w:val="Footer"/>
      <w:jc w:val="center"/>
      <w:rPr>
        <w:b/>
        <w:color w:val="FF0000"/>
        <w:sz w:val="18"/>
      </w:rPr>
    </w:pPr>
  </w:p>
  <w:p w14:paraId="7F909F7E" w14:textId="77777777" w:rsidR="00CC0D40" w:rsidRDefault="00CC0D4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6321003"/>
      <w:docPartObj>
        <w:docPartGallery w:val="Page Numbers (Bottom of Page)"/>
        <w:docPartUnique/>
      </w:docPartObj>
    </w:sdtPr>
    <w:sdtEndPr>
      <w:rPr>
        <w:noProof/>
      </w:rPr>
    </w:sdtEndPr>
    <w:sdtContent>
      <w:p w14:paraId="3D231EEA" w14:textId="77777777" w:rsidR="00CC0D40" w:rsidRDefault="00CC0D40" w:rsidP="00B652DE">
        <w:pPr>
          <w:pStyle w:val="Footer"/>
          <w:jc w:val="center"/>
          <w:rPr>
            <w:noProof/>
          </w:rPr>
        </w:pPr>
        <w:r>
          <w:fldChar w:fldCharType="begin"/>
        </w:r>
        <w:r>
          <w:instrText xml:space="preserve"> PAGE   \* MERGEFORMAT </w:instrText>
        </w:r>
        <w:r>
          <w:fldChar w:fldCharType="separate"/>
        </w:r>
        <w:r w:rsidR="00AE1E79">
          <w:rPr>
            <w:noProof/>
          </w:rPr>
          <w:t>12</w:t>
        </w:r>
        <w:r>
          <w:rPr>
            <w:noProof/>
          </w:rPr>
          <w:fldChar w:fldCharType="end"/>
        </w:r>
      </w:p>
      <w:p w14:paraId="0765C9E2" w14:textId="77777777" w:rsidR="00CC0D40" w:rsidRDefault="00CC0D40" w:rsidP="00B652DE">
        <w:pPr>
          <w:pStyle w:val="Footer"/>
          <w:jc w:val="right"/>
        </w:pPr>
        <w:r>
          <w:rPr>
            <w:noProof/>
          </w:rPr>
          <w:t xml:space="preserve"> </w:t>
        </w:r>
        <w:r w:rsidRPr="007E021D">
          <w:rPr>
            <w:b/>
            <w:noProof/>
            <w:color w:val="FF0000"/>
            <w:sz w:val="18"/>
            <w:szCs w:val="18"/>
          </w:rPr>
          <w:t xml:space="preserve">Intel </w:t>
        </w:r>
        <w:r>
          <w:rPr>
            <w:b/>
            <w:noProof/>
            <w:color w:val="FF0000"/>
            <w:sz w:val="18"/>
            <w:szCs w:val="18"/>
          </w:rPr>
          <w:t>Top Secret</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FE9287" w14:textId="77777777" w:rsidR="00CC0D40" w:rsidRDefault="00CC0D40" w:rsidP="00B652DE">
      <w:r>
        <w:separator/>
      </w:r>
    </w:p>
  </w:footnote>
  <w:footnote w:type="continuationSeparator" w:id="0">
    <w:p w14:paraId="4F48446C" w14:textId="77777777" w:rsidR="00CC0D40" w:rsidRDefault="00CC0D40" w:rsidP="00B652DE">
      <w:r>
        <w:continuationSeparator/>
      </w:r>
    </w:p>
  </w:footnote>
  <w:footnote w:type="continuationNotice" w:id="1">
    <w:p w14:paraId="3B555B9A" w14:textId="77777777" w:rsidR="00CC0D40" w:rsidRDefault="00CC0D4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06CEF4" w14:textId="77777777" w:rsidR="00CC0D40" w:rsidRDefault="00CC0D40" w:rsidP="00B652DE">
    <w:pPr>
      <w:tabs>
        <w:tab w:val="center" w:pos="3290"/>
        <w:tab w:val="right" w:pos="7900"/>
      </w:tabs>
      <w:spacing w:before="40" w:line="160" w:lineRule="atLeast"/>
      <w:ind w:left="20" w:right="60" w:hanging="1320"/>
      <w:jc w:val="right"/>
      <w:rPr>
        <w:b/>
      </w:rPr>
    </w:pPr>
    <w:r w:rsidRPr="00F677AC">
      <w:rPr>
        <w:b/>
        <w:noProof/>
      </w:rPr>
      <w:drawing>
        <wp:anchor distT="0" distB="0" distL="114300" distR="114300" simplePos="0" relativeHeight="251658241" behindDoc="1" locked="0" layoutInCell="1" allowOverlap="1" wp14:anchorId="0C0C08CE" wp14:editId="0C0C08CF">
          <wp:simplePos x="0" y="0"/>
          <wp:positionH relativeFrom="column">
            <wp:posOffset>-1419367</wp:posOffset>
          </wp:positionH>
          <wp:positionV relativeFrom="paragraph">
            <wp:posOffset>-476156</wp:posOffset>
          </wp:positionV>
          <wp:extent cx="1257300" cy="951865"/>
          <wp:effectExtent l="0" t="0" r="0" b="0"/>
          <wp:wrapNone/>
          <wp:docPr id="25" name="Picture 25"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ntel_rgb_100"/>
                  <pic:cNvPicPr>
                    <a:picLocks noChangeAspect="1" noChangeArrowheads="1"/>
                  </pic:cNvPicPr>
                </pic:nvPicPr>
                <pic:blipFill>
                  <a:blip r:embed="rId1"/>
                  <a:srcRect/>
                  <a:stretch>
                    <a:fillRect/>
                  </a:stretch>
                </pic:blipFill>
                <pic:spPr bwMode="auto">
                  <a:xfrm>
                    <a:off x="0" y="0"/>
                    <a:ext cx="1257300" cy="951865"/>
                  </a:xfrm>
                  <a:prstGeom prst="rect">
                    <a:avLst/>
                  </a:prstGeom>
                  <a:noFill/>
                </pic:spPr>
              </pic:pic>
            </a:graphicData>
          </a:graphic>
        </wp:anchor>
      </w:drawing>
    </w:r>
    <w:r>
      <w:rPr>
        <w:b/>
      </w:rPr>
      <w:t>IVCAM1.5 E0 Algorithm requirement – Code Filters</w:t>
    </w:r>
  </w:p>
  <w:p w14:paraId="7C3E0B94" w14:textId="77777777" w:rsidR="00CC0D40" w:rsidRPr="00F677AC" w:rsidRDefault="00CC0D40" w:rsidP="00B652DE">
    <w:pPr>
      <w:tabs>
        <w:tab w:val="center" w:pos="3290"/>
        <w:tab w:val="right" w:pos="7900"/>
      </w:tabs>
      <w:spacing w:before="40" w:line="160" w:lineRule="atLeast"/>
      <w:ind w:left="20" w:right="60" w:hanging="1320"/>
      <w:jc w:val="center"/>
      <w:rPr>
        <w:b/>
      </w:rPr>
    </w:pPr>
  </w:p>
  <w:p w14:paraId="734F1BA8" w14:textId="77777777" w:rsidR="00CC0D40" w:rsidRDefault="00CC0D40"/>
  <w:p w14:paraId="3CE4F5A4" w14:textId="77777777" w:rsidR="00CC0D40" w:rsidRDefault="00CC0D4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95D7A" w14:textId="77777777" w:rsidR="00CC0D40" w:rsidRPr="00E57D8A" w:rsidRDefault="00CC0D40" w:rsidP="000F539C">
    <w:pPr>
      <w:tabs>
        <w:tab w:val="center" w:pos="3290"/>
        <w:tab w:val="right" w:pos="7900"/>
      </w:tabs>
      <w:spacing w:before="40" w:line="160" w:lineRule="atLeast"/>
      <w:ind w:left="1325" w:hanging="1325"/>
      <w:rPr>
        <w:b/>
      </w:rPr>
    </w:pPr>
    <w:r>
      <w:rPr>
        <w:noProof/>
      </w:rPr>
      <w:drawing>
        <wp:anchor distT="0" distB="0" distL="114300" distR="114300" simplePos="0" relativeHeight="251682304" behindDoc="1" locked="0" layoutInCell="1" allowOverlap="1" wp14:anchorId="504651D7" wp14:editId="2D50CFD2">
          <wp:simplePos x="0" y="0"/>
          <wp:positionH relativeFrom="column">
            <wp:posOffset>-103827</wp:posOffset>
          </wp:positionH>
          <wp:positionV relativeFrom="paragraph">
            <wp:posOffset>30480</wp:posOffset>
          </wp:positionV>
          <wp:extent cx="894715" cy="463550"/>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4715" cy="463550"/>
                  </a:xfrm>
                  <a:prstGeom prst="rect">
                    <a:avLst/>
                  </a:prstGeom>
                </pic:spPr>
              </pic:pic>
            </a:graphicData>
          </a:graphic>
        </wp:anchor>
      </w:drawing>
    </w:r>
    <w:r>
      <w:rPr>
        <w:noProof/>
      </w:rPr>
      <w:drawing>
        <wp:anchor distT="0" distB="0" distL="114300" distR="114300" simplePos="0" relativeHeight="251658752" behindDoc="1" locked="0" layoutInCell="1" allowOverlap="1" wp14:anchorId="0C0C08D0" wp14:editId="1A8D36D5">
          <wp:simplePos x="0" y="0"/>
          <wp:positionH relativeFrom="page">
            <wp:align>right</wp:align>
          </wp:positionH>
          <wp:positionV relativeFrom="paragraph">
            <wp:posOffset>-178055</wp:posOffset>
          </wp:positionV>
          <wp:extent cx="918845" cy="695960"/>
          <wp:effectExtent l="0" t="0" r="0" b="0"/>
          <wp:wrapNone/>
          <wp:docPr id="26" name="Picture 26"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tel_rgb_100"/>
                  <pic:cNvPicPr>
                    <a:picLocks noChangeAspect="1" noChangeArrowheads="1"/>
                  </pic:cNvPicPr>
                </pic:nvPicPr>
                <pic:blipFill>
                  <a:blip r:embed="rId2"/>
                  <a:srcRect/>
                  <a:stretch>
                    <a:fillRect/>
                  </a:stretch>
                </pic:blipFill>
                <pic:spPr bwMode="auto">
                  <a:xfrm>
                    <a:off x="0" y="0"/>
                    <a:ext cx="918845" cy="695960"/>
                  </a:xfrm>
                  <a:prstGeom prst="rect">
                    <a:avLst/>
                  </a:prstGeom>
                  <a:noFill/>
                </pic:spPr>
              </pic:pic>
            </a:graphicData>
          </a:graphic>
          <wp14:sizeRelH relativeFrom="margin">
            <wp14:pctWidth>0</wp14:pctWidth>
          </wp14:sizeRelH>
          <wp14:sizeRelV relativeFrom="margin">
            <wp14:pctHeight>0</wp14:pctHeight>
          </wp14:sizeRelV>
        </wp:anchor>
      </w:drawing>
    </w:r>
    <w:r w:rsidRPr="00A3190A">
      <w:rPr>
        <w:b/>
      </w:rPr>
      <w:t xml:space="preserve"> </w:t>
    </w:r>
    <w:r>
      <w:rPr>
        <w:b/>
      </w:rPr>
      <w:tab/>
    </w:r>
    <w:r w:rsidRPr="00CD2C15">
      <w:rPr>
        <w:b/>
      </w:rPr>
      <w:t xml:space="preserve">ASIC A0 </w:t>
    </w:r>
    <w:r>
      <w:rPr>
        <w:b/>
      </w:rPr>
      <w:t>JFIL sort filter</w:t>
    </w:r>
    <w:r w:rsidRPr="00CD2C15">
      <w:rPr>
        <w:b/>
      </w:rPr>
      <w:t xml:space="preserve">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93902"/>
    <w:multiLevelType w:val="hybridMultilevel"/>
    <w:tmpl w:val="EDC2EF5C"/>
    <w:lvl w:ilvl="0" w:tplc="04090001">
      <w:start w:val="59"/>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896170"/>
    <w:multiLevelType w:val="hybridMultilevel"/>
    <w:tmpl w:val="8466B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FD66D15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202738E3"/>
    <w:multiLevelType w:val="hybridMultilevel"/>
    <w:tmpl w:val="DBDC06BE"/>
    <w:lvl w:ilvl="0" w:tplc="90CEB5C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5D3CB5"/>
    <w:multiLevelType w:val="hybridMultilevel"/>
    <w:tmpl w:val="9DD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E83A1F"/>
    <w:multiLevelType w:val="hybridMultilevel"/>
    <w:tmpl w:val="ADF28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2B1F63"/>
    <w:multiLevelType w:val="hybridMultilevel"/>
    <w:tmpl w:val="81C4D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391320"/>
    <w:multiLevelType w:val="hybridMultilevel"/>
    <w:tmpl w:val="93744B58"/>
    <w:lvl w:ilvl="0" w:tplc="F13C203A">
      <w:start w:val="1"/>
      <w:numFmt w:val="decimal"/>
      <w:lvlText w:val="%1."/>
      <w:lvlJc w:val="left"/>
      <w:pPr>
        <w:ind w:left="1086" w:hanging="360"/>
      </w:pPr>
      <w:rPr>
        <w:rFonts w:hint="default"/>
      </w:r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8" w15:restartNumberingAfterBreak="0">
    <w:nsid w:val="49D960A4"/>
    <w:multiLevelType w:val="hybridMultilevel"/>
    <w:tmpl w:val="5A8874F0"/>
    <w:lvl w:ilvl="0" w:tplc="04090001">
      <w:start w:val="1"/>
      <w:numFmt w:val="bullet"/>
      <w:lvlText w:val=""/>
      <w:lvlJc w:val="left"/>
      <w:pPr>
        <w:ind w:left="720" w:hanging="360"/>
      </w:pPr>
      <w:rPr>
        <w:rFonts w:ascii="Symbol" w:hAnsi="Symbo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AA01E2"/>
    <w:multiLevelType w:val="hybridMultilevel"/>
    <w:tmpl w:val="DB4A2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925564"/>
    <w:multiLevelType w:val="singleLevel"/>
    <w:tmpl w:val="FF389898"/>
    <w:lvl w:ilvl="0">
      <w:start w:val="1"/>
      <w:numFmt w:val="bullet"/>
      <w:pStyle w:val="Bullet"/>
      <w:lvlText w:val=""/>
      <w:lvlJc w:val="left"/>
      <w:pPr>
        <w:tabs>
          <w:tab w:val="num" w:pos="360"/>
        </w:tabs>
        <w:ind w:left="216" w:hanging="216"/>
      </w:pPr>
      <w:rPr>
        <w:rFonts w:ascii="Symbol" w:hAnsi="Symbol" w:hint="default"/>
        <w:color w:val="auto"/>
      </w:rPr>
    </w:lvl>
  </w:abstractNum>
  <w:abstractNum w:abstractNumId="11" w15:restartNumberingAfterBreak="0">
    <w:nsid w:val="5C852C4C"/>
    <w:multiLevelType w:val="hybridMultilevel"/>
    <w:tmpl w:val="30CEB10E"/>
    <w:lvl w:ilvl="0" w:tplc="04090001">
      <w:start w:val="59"/>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DD7C55"/>
    <w:multiLevelType w:val="hybridMultilevel"/>
    <w:tmpl w:val="CDFE3D5A"/>
    <w:lvl w:ilvl="0" w:tplc="5818FF40">
      <w:start w:val="1"/>
      <w:numFmt w:val="bullet"/>
      <w:lvlText w:val="-"/>
      <w:lvlJc w:val="left"/>
      <w:pPr>
        <w:ind w:left="720" w:hanging="360"/>
      </w:pPr>
      <w:rPr>
        <w:rFonts w:ascii="Calibri" w:eastAsia="Times New Roman" w:hAnsi="Calibri" w:cs="Times New Roman"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2B0F14"/>
    <w:multiLevelType w:val="hybridMultilevel"/>
    <w:tmpl w:val="5EA45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D1115E"/>
    <w:multiLevelType w:val="hybridMultilevel"/>
    <w:tmpl w:val="39722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EA0C00"/>
    <w:multiLevelType w:val="hybridMultilevel"/>
    <w:tmpl w:val="285844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93B649C2">
      <w:start w:val="1"/>
      <w:numFmt w:val="bullet"/>
      <w:lvlText w:val=""/>
      <w:lvlJc w:val="left"/>
      <w:pPr>
        <w:ind w:left="1800" w:hanging="360"/>
      </w:pPr>
      <w:rPr>
        <w:rFonts w:ascii="Wingdings" w:eastAsia="Times New Roman" w:hAnsi="Wingdings"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F6837FD"/>
    <w:multiLevelType w:val="hybridMultilevel"/>
    <w:tmpl w:val="F91A0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B15B11"/>
    <w:multiLevelType w:val="hybridMultilevel"/>
    <w:tmpl w:val="C44C13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1"/>
  </w:num>
  <w:num w:numId="3">
    <w:abstractNumId w:val="0"/>
  </w:num>
  <w:num w:numId="4">
    <w:abstractNumId w:val="10"/>
  </w:num>
  <w:num w:numId="5">
    <w:abstractNumId w:val="2"/>
  </w:num>
  <w:num w:numId="6">
    <w:abstractNumId w:val="2"/>
  </w:num>
  <w:num w:numId="7">
    <w:abstractNumId w:val="2"/>
  </w:num>
  <w:num w:numId="8">
    <w:abstractNumId w:val="2"/>
  </w:num>
  <w:num w:numId="9">
    <w:abstractNumId w:val="2"/>
  </w:num>
  <w:num w:numId="10">
    <w:abstractNumId w:val="13"/>
  </w:num>
  <w:num w:numId="11">
    <w:abstractNumId w:val="9"/>
  </w:num>
  <w:num w:numId="12">
    <w:abstractNumId w:val="4"/>
  </w:num>
  <w:num w:numId="13">
    <w:abstractNumId w:val="6"/>
  </w:num>
  <w:num w:numId="14">
    <w:abstractNumId w:val="15"/>
  </w:num>
  <w:num w:numId="15">
    <w:abstractNumId w:val="17"/>
  </w:num>
  <w:num w:numId="16">
    <w:abstractNumId w:val="1"/>
  </w:num>
  <w:num w:numId="17">
    <w:abstractNumId w:val="12"/>
  </w:num>
  <w:num w:numId="18">
    <w:abstractNumId w:val="8"/>
  </w:num>
  <w:num w:numId="19">
    <w:abstractNumId w:val="2"/>
  </w:num>
  <w:num w:numId="20">
    <w:abstractNumId w:val="2"/>
  </w:num>
  <w:num w:numId="21">
    <w:abstractNumId w:val="5"/>
  </w:num>
  <w:num w:numId="22">
    <w:abstractNumId w:val="2"/>
  </w:num>
  <w:num w:numId="23">
    <w:abstractNumId w:val="2"/>
  </w:num>
  <w:num w:numId="24">
    <w:abstractNumId w:val="2"/>
  </w:num>
  <w:num w:numId="25">
    <w:abstractNumId w:val="2"/>
  </w:num>
  <w:num w:numId="26">
    <w:abstractNumId w:val="16"/>
  </w:num>
  <w:num w:numId="27">
    <w:abstractNumId w:val="3"/>
  </w:num>
  <w:num w:numId="28">
    <w:abstractNumId w:val="14"/>
  </w:num>
  <w:num w:numId="29">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lla, Omer">
    <w15:presenceInfo w15:providerId="AD" w15:userId="S-1-5-21-2052111302-1275210071-1644491937-1046363"/>
  </w15:person>
  <w15:person w15:author="Chechik, Yoni">
    <w15:presenceInfo w15:providerId="AD" w15:userId="S-1-5-21-2052111302-1275210071-1644491937-8269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ttachedTemplate r:id="rId1"/>
  <w:trackRevisions/>
  <w:defaultTabStop w:val="720"/>
  <w:characterSpacingControl w:val="doNotCompress"/>
  <w:hdrShapeDefaults>
    <o:shapedefaults v:ext="edit" spidmax="8396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39C"/>
    <w:rsid w:val="0001248E"/>
    <w:rsid w:val="00015600"/>
    <w:rsid w:val="000211CE"/>
    <w:rsid w:val="00023988"/>
    <w:rsid w:val="000253FB"/>
    <w:rsid w:val="00026A84"/>
    <w:rsid w:val="00040139"/>
    <w:rsid w:val="00051B96"/>
    <w:rsid w:val="00054679"/>
    <w:rsid w:val="00060BD3"/>
    <w:rsid w:val="0006196D"/>
    <w:rsid w:val="00061B3F"/>
    <w:rsid w:val="000637D5"/>
    <w:rsid w:val="00065B1A"/>
    <w:rsid w:val="000746D4"/>
    <w:rsid w:val="00074B6D"/>
    <w:rsid w:val="000764C4"/>
    <w:rsid w:val="00080362"/>
    <w:rsid w:val="00080B4C"/>
    <w:rsid w:val="00087234"/>
    <w:rsid w:val="00095915"/>
    <w:rsid w:val="000A2939"/>
    <w:rsid w:val="000A29EE"/>
    <w:rsid w:val="000A3F8D"/>
    <w:rsid w:val="000B02B4"/>
    <w:rsid w:val="000B1234"/>
    <w:rsid w:val="000B3435"/>
    <w:rsid w:val="000B76D2"/>
    <w:rsid w:val="000C0B46"/>
    <w:rsid w:val="000D6110"/>
    <w:rsid w:val="000E0F96"/>
    <w:rsid w:val="000E3642"/>
    <w:rsid w:val="000F264F"/>
    <w:rsid w:val="000F539C"/>
    <w:rsid w:val="000F7E30"/>
    <w:rsid w:val="0010143E"/>
    <w:rsid w:val="00107266"/>
    <w:rsid w:val="00107B40"/>
    <w:rsid w:val="00111492"/>
    <w:rsid w:val="00113037"/>
    <w:rsid w:val="00122F86"/>
    <w:rsid w:val="001258FF"/>
    <w:rsid w:val="00133BC8"/>
    <w:rsid w:val="0013406E"/>
    <w:rsid w:val="001436E5"/>
    <w:rsid w:val="00145054"/>
    <w:rsid w:val="0015711F"/>
    <w:rsid w:val="00170447"/>
    <w:rsid w:val="00193C85"/>
    <w:rsid w:val="0019739A"/>
    <w:rsid w:val="001A5DF8"/>
    <w:rsid w:val="001A62F5"/>
    <w:rsid w:val="001C14DF"/>
    <w:rsid w:val="001C5798"/>
    <w:rsid w:val="001D0957"/>
    <w:rsid w:val="001D1622"/>
    <w:rsid w:val="001E0081"/>
    <w:rsid w:val="001E4D56"/>
    <w:rsid w:val="001E5D82"/>
    <w:rsid w:val="001E7814"/>
    <w:rsid w:val="001F0B89"/>
    <w:rsid w:val="001F14E7"/>
    <w:rsid w:val="001F28FC"/>
    <w:rsid w:val="001F43EB"/>
    <w:rsid w:val="0020634E"/>
    <w:rsid w:val="00210EE7"/>
    <w:rsid w:val="00222C54"/>
    <w:rsid w:val="00222F3D"/>
    <w:rsid w:val="00225DB8"/>
    <w:rsid w:val="0022661C"/>
    <w:rsid w:val="00226E93"/>
    <w:rsid w:val="00231571"/>
    <w:rsid w:val="00233F11"/>
    <w:rsid w:val="0023742C"/>
    <w:rsid w:val="00237F90"/>
    <w:rsid w:val="00242665"/>
    <w:rsid w:val="00244109"/>
    <w:rsid w:val="00254B82"/>
    <w:rsid w:val="0025582B"/>
    <w:rsid w:val="002619DC"/>
    <w:rsid w:val="00263A65"/>
    <w:rsid w:val="00264CA0"/>
    <w:rsid w:val="0026634A"/>
    <w:rsid w:val="00273C05"/>
    <w:rsid w:val="00295BD7"/>
    <w:rsid w:val="002A0CC6"/>
    <w:rsid w:val="002A2E83"/>
    <w:rsid w:val="002A6044"/>
    <w:rsid w:val="002A6A42"/>
    <w:rsid w:val="002B6276"/>
    <w:rsid w:val="002B749D"/>
    <w:rsid w:val="002D0E57"/>
    <w:rsid w:val="002D1E63"/>
    <w:rsid w:val="002D6F0E"/>
    <w:rsid w:val="002E1B7A"/>
    <w:rsid w:val="002E1E98"/>
    <w:rsid w:val="002E2E9C"/>
    <w:rsid w:val="002E706E"/>
    <w:rsid w:val="002F15E5"/>
    <w:rsid w:val="002F7181"/>
    <w:rsid w:val="00305F8A"/>
    <w:rsid w:val="003102F9"/>
    <w:rsid w:val="0031198B"/>
    <w:rsid w:val="00313DD9"/>
    <w:rsid w:val="003268C5"/>
    <w:rsid w:val="003313E3"/>
    <w:rsid w:val="00333125"/>
    <w:rsid w:val="00343187"/>
    <w:rsid w:val="0035211E"/>
    <w:rsid w:val="00354A7E"/>
    <w:rsid w:val="00355ED8"/>
    <w:rsid w:val="003568B4"/>
    <w:rsid w:val="00357B4F"/>
    <w:rsid w:val="00364141"/>
    <w:rsid w:val="00364FB1"/>
    <w:rsid w:val="00365C84"/>
    <w:rsid w:val="0037002A"/>
    <w:rsid w:val="0037253F"/>
    <w:rsid w:val="00382E92"/>
    <w:rsid w:val="003861F1"/>
    <w:rsid w:val="00387794"/>
    <w:rsid w:val="00387EC3"/>
    <w:rsid w:val="003966FF"/>
    <w:rsid w:val="003A33B8"/>
    <w:rsid w:val="003C13EB"/>
    <w:rsid w:val="003C6893"/>
    <w:rsid w:val="003D7402"/>
    <w:rsid w:val="003E6DA2"/>
    <w:rsid w:val="003F3E9A"/>
    <w:rsid w:val="00400F02"/>
    <w:rsid w:val="00406311"/>
    <w:rsid w:val="004122B8"/>
    <w:rsid w:val="00413E5D"/>
    <w:rsid w:val="0042026F"/>
    <w:rsid w:val="00426AC2"/>
    <w:rsid w:val="00426B8D"/>
    <w:rsid w:val="004335F9"/>
    <w:rsid w:val="00434D18"/>
    <w:rsid w:val="0043758A"/>
    <w:rsid w:val="00440C9A"/>
    <w:rsid w:val="00450A3D"/>
    <w:rsid w:val="004551B0"/>
    <w:rsid w:val="00467E2B"/>
    <w:rsid w:val="0047198D"/>
    <w:rsid w:val="00472EF7"/>
    <w:rsid w:val="004851BB"/>
    <w:rsid w:val="004900CA"/>
    <w:rsid w:val="00490532"/>
    <w:rsid w:val="004A0740"/>
    <w:rsid w:val="004A3427"/>
    <w:rsid w:val="004A7480"/>
    <w:rsid w:val="004B0B1F"/>
    <w:rsid w:val="004C4C81"/>
    <w:rsid w:val="004D1E87"/>
    <w:rsid w:val="004D2482"/>
    <w:rsid w:val="004D5598"/>
    <w:rsid w:val="004E0DFA"/>
    <w:rsid w:val="004E2BD2"/>
    <w:rsid w:val="004F3F62"/>
    <w:rsid w:val="004F5CB5"/>
    <w:rsid w:val="00510B68"/>
    <w:rsid w:val="0052074C"/>
    <w:rsid w:val="005371B5"/>
    <w:rsid w:val="0053762A"/>
    <w:rsid w:val="00550CB3"/>
    <w:rsid w:val="005516FC"/>
    <w:rsid w:val="00562A58"/>
    <w:rsid w:val="00572FF1"/>
    <w:rsid w:val="00575FB7"/>
    <w:rsid w:val="00585B35"/>
    <w:rsid w:val="005862EB"/>
    <w:rsid w:val="00586AC3"/>
    <w:rsid w:val="00592307"/>
    <w:rsid w:val="005971B4"/>
    <w:rsid w:val="005A7751"/>
    <w:rsid w:val="005B0A76"/>
    <w:rsid w:val="005B36AF"/>
    <w:rsid w:val="005B4A7F"/>
    <w:rsid w:val="005D0A4E"/>
    <w:rsid w:val="005D759C"/>
    <w:rsid w:val="005F6E12"/>
    <w:rsid w:val="00605AF1"/>
    <w:rsid w:val="00610B61"/>
    <w:rsid w:val="00623D8F"/>
    <w:rsid w:val="00624C5E"/>
    <w:rsid w:val="00626C9A"/>
    <w:rsid w:val="00627802"/>
    <w:rsid w:val="00627B55"/>
    <w:rsid w:val="0063146E"/>
    <w:rsid w:val="006521E9"/>
    <w:rsid w:val="00654C34"/>
    <w:rsid w:val="006638E6"/>
    <w:rsid w:val="00671B84"/>
    <w:rsid w:val="00672D44"/>
    <w:rsid w:val="00675174"/>
    <w:rsid w:val="006758CE"/>
    <w:rsid w:val="00681B2F"/>
    <w:rsid w:val="00682025"/>
    <w:rsid w:val="006820F6"/>
    <w:rsid w:val="006830A3"/>
    <w:rsid w:val="006860C9"/>
    <w:rsid w:val="00687DED"/>
    <w:rsid w:val="00687F8E"/>
    <w:rsid w:val="006913AA"/>
    <w:rsid w:val="006934E8"/>
    <w:rsid w:val="00695206"/>
    <w:rsid w:val="006955C6"/>
    <w:rsid w:val="006B311E"/>
    <w:rsid w:val="006B3481"/>
    <w:rsid w:val="006B361F"/>
    <w:rsid w:val="006B52EE"/>
    <w:rsid w:val="006C0740"/>
    <w:rsid w:val="006C346B"/>
    <w:rsid w:val="006C6654"/>
    <w:rsid w:val="006D145A"/>
    <w:rsid w:val="006D39FC"/>
    <w:rsid w:val="006E0EB2"/>
    <w:rsid w:val="006E2AA1"/>
    <w:rsid w:val="006E4176"/>
    <w:rsid w:val="006F0C6E"/>
    <w:rsid w:val="006F2E95"/>
    <w:rsid w:val="00705354"/>
    <w:rsid w:val="00707C7E"/>
    <w:rsid w:val="00721669"/>
    <w:rsid w:val="00723A7B"/>
    <w:rsid w:val="00723CBB"/>
    <w:rsid w:val="0072498E"/>
    <w:rsid w:val="0073488F"/>
    <w:rsid w:val="0074276A"/>
    <w:rsid w:val="00747CFD"/>
    <w:rsid w:val="007506E2"/>
    <w:rsid w:val="00751BAD"/>
    <w:rsid w:val="00757DBD"/>
    <w:rsid w:val="00762553"/>
    <w:rsid w:val="007747B5"/>
    <w:rsid w:val="007751A4"/>
    <w:rsid w:val="007930A5"/>
    <w:rsid w:val="007A5EE0"/>
    <w:rsid w:val="007D001A"/>
    <w:rsid w:val="007E7F04"/>
    <w:rsid w:val="007F1AE6"/>
    <w:rsid w:val="00805140"/>
    <w:rsid w:val="00805642"/>
    <w:rsid w:val="00811523"/>
    <w:rsid w:val="00813943"/>
    <w:rsid w:val="008202A6"/>
    <w:rsid w:val="008255FE"/>
    <w:rsid w:val="00827284"/>
    <w:rsid w:val="00831FED"/>
    <w:rsid w:val="00834706"/>
    <w:rsid w:val="00844E51"/>
    <w:rsid w:val="00851058"/>
    <w:rsid w:val="00865B59"/>
    <w:rsid w:val="00876FAC"/>
    <w:rsid w:val="008777D5"/>
    <w:rsid w:val="0088039B"/>
    <w:rsid w:val="00884BE5"/>
    <w:rsid w:val="008853F2"/>
    <w:rsid w:val="00886EEE"/>
    <w:rsid w:val="00890748"/>
    <w:rsid w:val="00894294"/>
    <w:rsid w:val="00895D03"/>
    <w:rsid w:val="008A32ED"/>
    <w:rsid w:val="008A5CF8"/>
    <w:rsid w:val="008A6448"/>
    <w:rsid w:val="008A784E"/>
    <w:rsid w:val="008B2FE4"/>
    <w:rsid w:val="008B627E"/>
    <w:rsid w:val="008C4F88"/>
    <w:rsid w:val="008C53DD"/>
    <w:rsid w:val="008C6153"/>
    <w:rsid w:val="008E58C9"/>
    <w:rsid w:val="008F386E"/>
    <w:rsid w:val="008F7720"/>
    <w:rsid w:val="0090493D"/>
    <w:rsid w:val="00911AB3"/>
    <w:rsid w:val="00925302"/>
    <w:rsid w:val="009307A6"/>
    <w:rsid w:val="0094203A"/>
    <w:rsid w:val="00942428"/>
    <w:rsid w:val="00947F67"/>
    <w:rsid w:val="009512C6"/>
    <w:rsid w:val="0095226D"/>
    <w:rsid w:val="009527DC"/>
    <w:rsid w:val="00952CD8"/>
    <w:rsid w:val="009622A9"/>
    <w:rsid w:val="009647AF"/>
    <w:rsid w:val="00965F30"/>
    <w:rsid w:val="00971353"/>
    <w:rsid w:val="009753E5"/>
    <w:rsid w:val="0097700E"/>
    <w:rsid w:val="00981D65"/>
    <w:rsid w:val="0099183B"/>
    <w:rsid w:val="00993BF1"/>
    <w:rsid w:val="009A6F87"/>
    <w:rsid w:val="009B142B"/>
    <w:rsid w:val="009B1DBE"/>
    <w:rsid w:val="009B2C5A"/>
    <w:rsid w:val="009B2E60"/>
    <w:rsid w:val="009B5E61"/>
    <w:rsid w:val="009B72DB"/>
    <w:rsid w:val="009C6D58"/>
    <w:rsid w:val="009D2C53"/>
    <w:rsid w:val="009E2F48"/>
    <w:rsid w:val="00A0259E"/>
    <w:rsid w:val="00A05425"/>
    <w:rsid w:val="00A125A9"/>
    <w:rsid w:val="00A1588C"/>
    <w:rsid w:val="00A20FE6"/>
    <w:rsid w:val="00A2502C"/>
    <w:rsid w:val="00A32DBA"/>
    <w:rsid w:val="00A41A5C"/>
    <w:rsid w:val="00A51EFB"/>
    <w:rsid w:val="00A637FC"/>
    <w:rsid w:val="00A66776"/>
    <w:rsid w:val="00A66DAF"/>
    <w:rsid w:val="00A74C8F"/>
    <w:rsid w:val="00A850BB"/>
    <w:rsid w:val="00A923DF"/>
    <w:rsid w:val="00A95904"/>
    <w:rsid w:val="00AA25A9"/>
    <w:rsid w:val="00AB1D82"/>
    <w:rsid w:val="00AC10C4"/>
    <w:rsid w:val="00AC7DB0"/>
    <w:rsid w:val="00AD19AC"/>
    <w:rsid w:val="00AD517C"/>
    <w:rsid w:val="00AE1E79"/>
    <w:rsid w:val="00AE2591"/>
    <w:rsid w:val="00AF3C0E"/>
    <w:rsid w:val="00B032AA"/>
    <w:rsid w:val="00B12198"/>
    <w:rsid w:val="00B1312F"/>
    <w:rsid w:val="00B14670"/>
    <w:rsid w:val="00B2442E"/>
    <w:rsid w:val="00B3039F"/>
    <w:rsid w:val="00B33993"/>
    <w:rsid w:val="00B36BF2"/>
    <w:rsid w:val="00B475BF"/>
    <w:rsid w:val="00B47B52"/>
    <w:rsid w:val="00B47BC3"/>
    <w:rsid w:val="00B61874"/>
    <w:rsid w:val="00B62C02"/>
    <w:rsid w:val="00B6314C"/>
    <w:rsid w:val="00B652DE"/>
    <w:rsid w:val="00B66521"/>
    <w:rsid w:val="00B67B31"/>
    <w:rsid w:val="00B81640"/>
    <w:rsid w:val="00B83DE2"/>
    <w:rsid w:val="00B86619"/>
    <w:rsid w:val="00BA1875"/>
    <w:rsid w:val="00BA6068"/>
    <w:rsid w:val="00BB334E"/>
    <w:rsid w:val="00BC0792"/>
    <w:rsid w:val="00BF0927"/>
    <w:rsid w:val="00BF51F1"/>
    <w:rsid w:val="00BF71A9"/>
    <w:rsid w:val="00C20D5F"/>
    <w:rsid w:val="00C23BEF"/>
    <w:rsid w:val="00C3421B"/>
    <w:rsid w:val="00C365A4"/>
    <w:rsid w:val="00C43655"/>
    <w:rsid w:val="00C44315"/>
    <w:rsid w:val="00C447B4"/>
    <w:rsid w:val="00C56254"/>
    <w:rsid w:val="00C57375"/>
    <w:rsid w:val="00C67FDD"/>
    <w:rsid w:val="00C70592"/>
    <w:rsid w:val="00C71BC2"/>
    <w:rsid w:val="00C81877"/>
    <w:rsid w:val="00C8381F"/>
    <w:rsid w:val="00C83ECA"/>
    <w:rsid w:val="00C86F4D"/>
    <w:rsid w:val="00C9079E"/>
    <w:rsid w:val="00CA2EFC"/>
    <w:rsid w:val="00CA76BC"/>
    <w:rsid w:val="00CB55AC"/>
    <w:rsid w:val="00CC0D40"/>
    <w:rsid w:val="00CC400E"/>
    <w:rsid w:val="00CC4963"/>
    <w:rsid w:val="00CC56B4"/>
    <w:rsid w:val="00CC7066"/>
    <w:rsid w:val="00CD112C"/>
    <w:rsid w:val="00CD2C15"/>
    <w:rsid w:val="00CD3CD3"/>
    <w:rsid w:val="00CD65DB"/>
    <w:rsid w:val="00CE50A3"/>
    <w:rsid w:val="00CE7C01"/>
    <w:rsid w:val="00CF2C2A"/>
    <w:rsid w:val="00CF42F7"/>
    <w:rsid w:val="00CF4DFF"/>
    <w:rsid w:val="00CF7B8D"/>
    <w:rsid w:val="00D01F7E"/>
    <w:rsid w:val="00D03D9E"/>
    <w:rsid w:val="00D1018D"/>
    <w:rsid w:val="00D35485"/>
    <w:rsid w:val="00D4009D"/>
    <w:rsid w:val="00D40CE2"/>
    <w:rsid w:val="00D46007"/>
    <w:rsid w:val="00D50224"/>
    <w:rsid w:val="00D50345"/>
    <w:rsid w:val="00D56D2B"/>
    <w:rsid w:val="00D56D7A"/>
    <w:rsid w:val="00D60B81"/>
    <w:rsid w:val="00D6566D"/>
    <w:rsid w:val="00D67ED9"/>
    <w:rsid w:val="00D73ACF"/>
    <w:rsid w:val="00D75BAC"/>
    <w:rsid w:val="00D819C5"/>
    <w:rsid w:val="00D86C21"/>
    <w:rsid w:val="00D87623"/>
    <w:rsid w:val="00DA125C"/>
    <w:rsid w:val="00DA23F6"/>
    <w:rsid w:val="00DB65F5"/>
    <w:rsid w:val="00DC1CEE"/>
    <w:rsid w:val="00DD0DE3"/>
    <w:rsid w:val="00DD24B3"/>
    <w:rsid w:val="00DD4139"/>
    <w:rsid w:val="00DD526F"/>
    <w:rsid w:val="00DD6E3F"/>
    <w:rsid w:val="00DE0081"/>
    <w:rsid w:val="00DE0F24"/>
    <w:rsid w:val="00DE1528"/>
    <w:rsid w:val="00DE5947"/>
    <w:rsid w:val="00DF5240"/>
    <w:rsid w:val="00DF533D"/>
    <w:rsid w:val="00E0074B"/>
    <w:rsid w:val="00E047F5"/>
    <w:rsid w:val="00E11F93"/>
    <w:rsid w:val="00E1487E"/>
    <w:rsid w:val="00E15A5B"/>
    <w:rsid w:val="00E15AA8"/>
    <w:rsid w:val="00E261C0"/>
    <w:rsid w:val="00E262C5"/>
    <w:rsid w:val="00E27348"/>
    <w:rsid w:val="00E301DE"/>
    <w:rsid w:val="00E51158"/>
    <w:rsid w:val="00E57D8A"/>
    <w:rsid w:val="00E643F1"/>
    <w:rsid w:val="00E6460B"/>
    <w:rsid w:val="00E64E0A"/>
    <w:rsid w:val="00E6627D"/>
    <w:rsid w:val="00E85F53"/>
    <w:rsid w:val="00EA0143"/>
    <w:rsid w:val="00EA46DC"/>
    <w:rsid w:val="00EB34FA"/>
    <w:rsid w:val="00EC0EDD"/>
    <w:rsid w:val="00EC45EE"/>
    <w:rsid w:val="00EE2A22"/>
    <w:rsid w:val="00EE46F7"/>
    <w:rsid w:val="00EF1CAF"/>
    <w:rsid w:val="00F15079"/>
    <w:rsid w:val="00F25921"/>
    <w:rsid w:val="00F40D53"/>
    <w:rsid w:val="00F421E7"/>
    <w:rsid w:val="00F55922"/>
    <w:rsid w:val="00F568ED"/>
    <w:rsid w:val="00F57DF2"/>
    <w:rsid w:val="00F64060"/>
    <w:rsid w:val="00F65B11"/>
    <w:rsid w:val="00F67771"/>
    <w:rsid w:val="00F71DD0"/>
    <w:rsid w:val="00F73C72"/>
    <w:rsid w:val="00F75F69"/>
    <w:rsid w:val="00F83397"/>
    <w:rsid w:val="00F855A3"/>
    <w:rsid w:val="00FA1873"/>
    <w:rsid w:val="00FA32D2"/>
    <w:rsid w:val="00FA481E"/>
    <w:rsid w:val="00FB40B7"/>
    <w:rsid w:val="00FC0975"/>
    <w:rsid w:val="00FC0F13"/>
    <w:rsid w:val="00FC3251"/>
    <w:rsid w:val="00FD03A5"/>
    <w:rsid w:val="00FD2006"/>
    <w:rsid w:val="00FD45BC"/>
    <w:rsid w:val="00FD61EF"/>
    <w:rsid w:val="00FE24AF"/>
    <w:rsid w:val="00FE27D6"/>
    <w:rsid w:val="00FF0FD9"/>
    <w:rsid w:val="00FF28B2"/>
    <w:rsid w:val="00FF2D98"/>
    <w:rsid w:val="00FF2E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83969"/>
    <o:shapelayout v:ext="edit">
      <o:idmap v:ext="edit" data="1"/>
    </o:shapelayout>
  </w:shapeDefaults>
  <w:decimalSymbol w:val="."/>
  <w:listSeparator w:val=","/>
  <w14:docId w14:val="0C0C0838"/>
  <w15:chartTrackingRefBased/>
  <w15:docId w15:val="{13293069-AD92-4B59-8F58-4EC1DCA18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7C7E"/>
    <w:pPr>
      <w:spacing w:after="120" w:line="240" w:lineRule="auto"/>
    </w:pPr>
    <w:rPr>
      <w:rFonts w:ascii="Times New Roman" w:eastAsia="Times New Roman" w:hAnsi="Times New Roman" w:cs="Times New Roman"/>
      <w:sz w:val="24"/>
      <w:szCs w:val="24"/>
      <w:lang w:bidi="he-IL"/>
    </w:rPr>
  </w:style>
  <w:style w:type="paragraph" w:styleId="Heading1">
    <w:name w:val="heading 1"/>
    <w:basedOn w:val="Normal"/>
    <w:next w:val="Normal"/>
    <w:link w:val="Heading1Char"/>
    <w:uiPriority w:val="9"/>
    <w:qFormat/>
    <w:rsid w:val="00B652DE"/>
    <w:pPr>
      <w:keepNext/>
      <w:keepLines/>
      <w:pageBreakBefore/>
      <w:numPr>
        <w:numId w:val="1"/>
      </w:numPr>
      <w:pBdr>
        <w:bottom w:val="single" w:sz="8" w:space="6" w:color="auto"/>
      </w:pBdr>
      <w:spacing w:before="480" w:after="60" w:line="580" w:lineRule="exact"/>
      <w:outlineLvl w:val="0"/>
    </w:pPr>
    <w:rPr>
      <w:b/>
      <w:i/>
      <w:color w:val="0860A8"/>
      <w:sz w:val="44"/>
    </w:rPr>
  </w:style>
  <w:style w:type="paragraph" w:styleId="Heading2">
    <w:name w:val="heading 2"/>
    <w:basedOn w:val="Normal"/>
    <w:next w:val="Normal"/>
    <w:link w:val="Heading2Char"/>
    <w:uiPriority w:val="9"/>
    <w:qFormat/>
    <w:rsid w:val="00B652DE"/>
    <w:pPr>
      <w:keepNext/>
      <w:keepLines/>
      <w:numPr>
        <w:ilvl w:val="1"/>
        <w:numId w:val="1"/>
      </w:numPr>
      <w:spacing w:before="240" w:after="60" w:line="340" w:lineRule="exact"/>
      <w:outlineLvl w:val="1"/>
    </w:pPr>
    <w:rPr>
      <w:rFonts w:eastAsia="Verdana-Bold"/>
      <w:b/>
      <w:color w:val="0860A8"/>
      <w:sz w:val="28"/>
    </w:rPr>
  </w:style>
  <w:style w:type="paragraph" w:styleId="Heading3">
    <w:name w:val="heading 3"/>
    <w:basedOn w:val="Normal"/>
    <w:next w:val="Normal"/>
    <w:link w:val="Heading3Char"/>
    <w:uiPriority w:val="9"/>
    <w:qFormat/>
    <w:rsid w:val="00B652DE"/>
    <w:pPr>
      <w:keepNext/>
      <w:keepLines/>
      <w:numPr>
        <w:ilvl w:val="2"/>
        <w:numId w:val="1"/>
      </w:numPr>
      <w:spacing w:before="360" w:after="60" w:line="300" w:lineRule="exact"/>
      <w:outlineLvl w:val="2"/>
    </w:pPr>
    <w:rPr>
      <w:b/>
      <w:color w:val="0860A8"/>
    </w:rPr>
  </w:style>
  <w:style w:type="paragraph" w:styleId="Heading4">
    <w:name w:val="heading 4"/>
    <w:basedOn w:val="Normal"/>
    <w:next w:val="Normal"/>
    <w:link w:val="Heading4Char"/>
    <w:uiPriority w:val="9"/>
    <w:qFormat/>
    <w:rsid w:val="00B652DE"/>
    <w:pPr>
      <w:keepNext/>
      <w:keepLines/>
      <w:numPr>
        <w:ilvl w:val="3"/>
        <w:numId w:val="1"/>
      </w:numPr>
      <w:spacing w:before="300" w:line="260" w:lineRule="exact"/>
      <w:outlineLvl w:val="3"/>
    </w:pPr>
    <w:rPr>
      <w:b/>
      <w:color w:val="0860A8"/>
      <w:sz w:val="22"/>
    </w:rPr>
  </w:style>
  <w:style w:type="paragraph" w:styleId="Heading5">
    <w:name w:val="heading 5"/>
    <w:basedOn w:val="Normal"/>
    <w:next w:val="Normal"/>
    <w:link w:val="Heading5Char"/>
    <w:uiPriority w:val="9"/>
    <w:qFormat/>
    <w:rsid w:val="00B652DE"/>
    <w:pPr>
      <w:keepNext/>
      <w:keepLines/>
      <w:numPr>
        <w:ilvl w:val="4"/>
        <w:numId w:val="1"/>
      </w:numPr>
      <w:spacing w:before="300" w:after="100" w:line="240" w:lineRule="exact"/>
      <w:outlineLvl w:val="4"/>
    </w:pPr>
    <w:rPr>
      <w:b/>
      <w:color w:val="0860A8"/>
      <w:sz w:val="20"/>
    </w:rPr>
  </w:style>
  <w:style w:type="paragraph" w:styleId="Heading6">
    <w:name w:val="heading 6"/>
    <w:basedOn w:val="Normal"/>
    <w:next w:val="Normal"/>
    <w:link w:val="Heading6Char"/>
    <w:uiPriority w:val="9"/>
    <w:qFormat/>
    <w:rsid w:val="00B652DE"/>
    <w:pPr>
      <w:keepNext/>
      <w:keepLines/>
      <w:numPr>
        <w:ilvl w:val="5"/>
        <w:numId w:val="1"/>
      </w:numPr>
      <w:tabs>
        <w:tab w:val="left" w:pos="0"/>
      </w:tabs>
      <w:spacing w:before="300"/>
      <w:outlineLvl w:val="5"/>
    </w:pPr>
    <w:rPr>
      <w:b/>
      <w:color w:val="000000"/>
    </w:rPr>
  </w:style>
  <w:style w:type="paragraph" w:styleId="Heading7">
    <w:name w:val="heading 7"/>
    <w:aliases w:val="(Do Not Use)"/>
    <w:basedOn w:val="Normal"/>
    <w:next w:val="Normal"/>
    <w:link w:val="Heading7Char"/>
    <w:uiPriority w:val="9"/>
    <w:qFormat/>
    <w:rsid w:val="00B652DE"/>
    <w:pPr>
      <w:keepNext/>
      <w:keepLines/>
      <w:numPr>
        <w:ilvl w:val="6"/>
        <w:numId w:val="1"/>
      </w:numPr>
      <w:tabs>
        <w:tab w:val="left" w:pos="0"/>
      </w:tabs>
      <w:spacing w:before="300" w:after="60"/>
      <w:outlineLvl w:val="6"/>
    </w:pPr>
    <w:rPr>
      <w:b/>
      <w:color w:val="000000"/>
    </w:rPr>
  </w:style>
  <w:style w:type="paragraph" w:styleId="Heading8">
    <w:name w:val="heading 8"/>
    <w:aliases w:val="(Do Not Use-)"/>
    <w:basedOn w:val="Normal"/>
    <w:next w:val="Normal"/>
    <w:link w:val="Heading8Char"/>
    <w:uiPriority w:val="9"/>
    <w:qFormat/>
    <w:rsid w:val="00B652DE"/>
    <w:pPr>
      <w:keepNext/>
      <w:keepLines/>
      <w:numPr>
        <w:ilvl w:val="7"/>
        <w:numId w:val="1"/>
      </w:numPr>
      <w:tabs>
        <w:tab w:val="left" w:pos="0"/>
      </w:tabs>
      <w:spacing w:before="300" w:after="60"/>
      <w:outlineLvl w:val="7"/>
    </w:pPr>
    <w:rPr>
      <w:b/>
      <w:color w:val="000000"/>
    </w:rPr>
  </w:style>
  <w:style w:type="paragraph" w:styleId="Heading9">
    <w:name w:val="heading 9"/>
    <w:aliases w:val="(Do Not Use )"/>
    <w:basedOn w:val="Normal"/>
    <w:next w:val="Normal"/>
    <w:link w:val="Heading9Char"/>
    <w:uiPriority w:val="9"/>
    <w:qFormat/>
    <w:rsid w:val="00B652DE"/>
    <w:pPr>
      <w:keepNext/>
      <w:keepLines/>
      <w:numPr>
        <w:ilvl w:val="8"/>
        <w:numId w:val="1"/>
      </w:numPr>
      <w:spacing w:before="300" w:after="60"/>
      <w:outlineLvl w:val="8"/>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2DE"/>
    <w:rPr>
      <w:rFonts w:ascii="Verdana" w:eastAsia="Times New Roman" w:hAnsi="Verdana" w:cs="Times New Roman"/>
      <w:b/>
      <w:i/>
      <w:color w:val="0860A8"/>
      <w:sz w:val="44"/>
      <w:szCs w:val="20"/>
    </w:rPr>
  </w:style>
  <w:style w:type="character" w:customStyle="1" w:styleId="Heading2Char">
    <w:name w:val="Heading 2 Char"/>
    <w:basedOn w:val="DefaultParagraphFont"/>
    <w:link w:val="Heading2"/>
    <w:uiPriority w:val="9"/>
    <w:rsid w:val="00B652DE"/>
    <w:rPr>
      <w:rFonts w:ascii="Verdana" w:eastAsia="Verdana-Bold" w:hAnsi="Verdana" w:cs="Times New Roman"/>
      <w:b/>
      <w:color w:val="0860A8"/>
      <w:sz w:val="28"/>
      <w:szCs w:val="20"/>
    </w:rPr>
  </w:style>
  <w:style w:type="character" w:customStyle="1" w:styleId="Heading3Char">
    <w:name w:val="Heading 3 Char"/>
    <w:basedOn w:val="DefaultParagraphFont"/>
    <w:link w:val="Heading3"/>
    <w:uiPriority w:val="9"/>
    <w:rsid w:val="00B652DE"/>
    <w:rPr>
      <w:rFonts w:ascii="Verdana" w:eastAsia="Times New Roman" w:hAnsi="Verdana" w:cs="Times New Roman"/>
      <w:b/>
      <w:color w:val="0860A8"/>
      <w:sz w:val="24"/>
      <w:szCs w:val="20"/>
    </w:rPr>
  </w:style>
  <w:style w:type="character" w:customStyle="1" w:styleId="Heading4Char">
    <w:name w:val="Heading 4 Char"/>
    <w:basedOn w:val="DefaultParagraphFont"/>
    <w:link w:val="Heading4"/>
    <w:uiPriority w:val="9"/>
    <w:rsid w:val="00B652DE"/>
    <w:rPr>
      <w:rFonts w:ascii="Verdana" w:eastAsia="Times New Roman" w:hAnsi="Verdana" w:cs="Times New Roman"/>
      <w:b/>
      <w:color w:val="0860A8"/>
      <w:szCs w:val="20"/>
    </w:rPr>
  </w:style>
  <w:style w:type="character" w:customStyle="1" w:styleId="Heading5Char">
    <w:name w:val="Heading 5 Char"/>
    <w:basedOn w:val="DefaultParagraphFont"/>
    <w:link w:val="Heading5"/>
    <w:uiPriority w:val="9"/>
    <w:rsid w:val="00B652DE"/>
    <w:rPr>
      <w:rFonts w:ascii="Verdana" w:eastAsia="Times New Roman" w:hAnsi="Verdana" w:cs="Times New Roman"/>
      <w:b/>
      <w:color w:val="0860A8"/>
      <w:sz w:val="20"/>
      <w:szCs w:val="20"/>
    </w:rPr>
  </w:style>
  <w:style w:type="character" w:customStyle="1" w:styleId="Heading6Char">
    <w:name w:val="Heading 6 Char"/>
    <w:basedOn w:val="DefaultParagraphFont"/>
    <w:link w:val="Heading6"/>
    <w:uiPriority w:val="9"/>
    <w:rsid w:val="00B652DE"/>
    <w:rPr>
      <w:rFonts w:ascii="Verdana" w:eastAsia="Times New Roman" w:hAnsi="Verdana" w:cs="Times New Roman"/>
      <w:b/>
      <w:color w:val="000000"/>
      <w:sz w:val="18"/>
      <w:szCs w:val="20"/>
    </w:rPr>
  </w:style>
  <w:style w:type="character" w:customStyle="1" w:styleId="Heading7Char">
    <w:name w:val="Heading 7 Char"/>
    <w:aliases w:val="(Do Not Use) Char"/>
    <w:basedOn w:val="DefaultParagraphFont"/>
    <w:link w:val="Heading7"/>
    <w:uiPriority w:val="9"/>
    <w:rsid w:val="00B652DE"/>
    <w:rPr>
      <w:rFonts w:ascii="Verdana" w:eastAsia="Times New Roman" w:hAnsi="Verdana" w:cs="Times New Roman"/>
      <w:b/>
      <w:color w:val="000000"/>
      <w:sz w:val="18"/>
      <w:szCs w:val="20"/>
    </w:rPr>
  </w:style>
  <w:style w:type="character" w:customStyle="1" w:styleId="Heading8Char">
    <w:name w:val="Heading 8 Char"/>
    <w:aliases w:val="(Do Not Use-) Char"/>
    <w:basedOn w:val="DefaultParagraphFont"/>
    <w:link w:val="Heading8"/>
    <w:uiPriority w:val="9"/>
    <w:rsid w:val="00B652DE"/>
    <w:rPr>
      <w:rFonts w:ascii="Verdana" w:eastAsia="Times New Roman" w:hAnsi="Verdana" w:cs="Times New Roman"/>
      <w:b/>
      <w:color w:val="000000"/>
      <w:sz w:val="18"/>
      <w:szCs w:val="20"/>
    </w:rPr>
  </w:style>
  <w:style w:type="character" w:customStyle="1" w:styleId="Heading9Char">
    <w:name w:val="Heading 9 Char"/>
    <w:aliases w:val="(Do Not Use ) Char"/>
    <w:basedOn w:val="DefaultParagraphFont"/>
    <w:link w:val="Heading9"/>
    <w:uiPriority w:val="9"/>
    <w:rsid w:val="00B652DE"/>
    <w:rPr>
      <w:rFonts w:ascii="Verdana" w:eastAsia="Times New Roman" w:hAnsi="Verdana" w:cs="Times New Roman"/>
      <w:b/>
      <w:color w:val="000000"/>
      <w:sz w:val="18"/>
      <w:szCs w:val="20"/>
    </w:rPr>
  </w:style>
  <w:style w:type="paragraph" w:styleId="Caption">
    <w:name w:val="caption"/>
    <w:aliases w:val="fig and tbl,fighead2,Table Caption,fighead21,fighead22,fighead23,Table Caption1,fighead211,fighead24,Table Caption2,fighead25,fighead212,fighead26,Table Caption3,fighead27,fighead213,Table Caption4,fighead28,fighead214,fighead29,Table Caption5"/>
    <w:basedOn w:val="Normal"/>
    <w:next w:val="Normal"/>
    <w:autoRedefine/>
    <w:uiPriority w:val="35"/>
    <w:qFormat/>
    <w:rsid w:val="008202A6"/>
    <w:pPr>
      <w:keepNext/>
      <w:tabs>
        <w:tab w:val="left" w:pos="0"/>
      </w:tabs>
      <w:spacing w:before="240" w:line="220" w:lineRule="exact"/>
      <w:jc w:val="center"/>
    </w:pPr>
    <w:rPr>
      <w:b/>
      <w:color w:val="0860A8"/>
    </w:rPr>
  </w:style>
  <w:style w:type="paragraph" w:styleId="Footer">
    <w:name w:val="footer"/>
    <w:aliases w:val="o"/>
    <w:basedOn w:val="Normal"/>
    <w:link w:val="FooterChar"/>
    <w:uiPriority w:val="99"/>
    <w:rsid w:val="00B652DE"/>
    <w:pPr>
      <w:tabs>
        <w:tab w:val="right" w:pos="7920"/>
      </w:tabs>
    </w:pPr>
    <w:rPr>
      <w:color w:val="000000"/>
      <w:sz w:val="16"/>
    </w:rPr>
  </w:style>
  <w:style w:type="character" w:customStyle="1" w:styleId="FooterChar">
    <w:name w:val="Footer Char"/>
    <w:aliases w:val="o Char"/>
    <w:basedOn w:val="DefaultParagraphFont"/>
    <w:link w:val="Footer"/>
    <w:uiPriority w:val="99"/>
    <w:rsid w:val="00B652DE"/>
    <w:rPr>
      <w:rFonts w:ascii="Verdana" w:eastAsia="Times New Roman" w:hAnsi="Verdana" w:cs="Times New Roman"/>
      <w:color w:val="000000"/>
      <w:sz w:val="16"/>
      <w:szCs w:val="20"/>
    </w:rPr>
  </w:style>
  <w:style w:type="paragraph" w:styleId="ListParagraph">
    <w:name w:val="List Paragraph"/>
    <w:basedOn w:val="Normal"/>
    <w:uiPriority w:val="34"/>
    <w:qFormat/>
    <w:rsid w:val="00B652DE"/>
    <w:pPr>
      <w:ind w:left="720"/>
      <w:contextualSpacing/>
    </w:pPr>
  </w:style>
  <w:style w:type="paragraph" w:customStyle="1" w:styleId="Section">
    <w:name w:val="Section"/>
    <w:basedOn w:val="Heading1"/>
    <w:link w:val="SectionChar"/>
    <w:autoRedefine/>
    <w:qFormat/>
    <w:rsid w:val="004335F9"/>
    <w:rPr>
      <w:i w:val="0"/>
      <w:sz w:val="40"/>
    </w:rPr>
  </w:style>
  <w:style w:type="paragraph" w:styleId="Header">
    <w:name w:val="header"/>
    <w:basedOn w:val="Normal"/>
    <w:link w:val="HeaderChar"/>
    <w:uiPriority w:val="99"/>
    <w:unhideWhenUsed/>
    <w:rsid w:val="00B652DE"/>
    <w:pPr>
      <w:tabs>
        <w:tab w:val="center" w:pos="4680"/>
        <w:tab w:val="right" w:pos="9360"/>
      </w:tabs>
    </w:pPr>
  </w:style>
  <w:style w:type="character" w:customStyle="1" w:styleId="SectionChar">
    <w:name w:val="Section Char"/>
    <w:basedOn w:val="DefaultParagraphFont"/>
    <w:link w:val="Section"/>
    <w:rsid w:val="004335F9"/>
    <w:rPr>
      <w:rFonts w:ascii="Verdana" w:eastAsia="Times New Roman" w:hAnsi="Verdana" w:cs="Times New Roman"/>
      <w:b/>
      <w:color w:val="0860A8"/>
      <w:sz w:val="40"/>
      <w:szCs w:val="20"/>
    </w:rPr>
  </w:style>
  <w:style w:type="character" w:customStyle="1" w:styleId="HeaderChar">
    <w:name w:val="Header Char"/>
    <w:basedOn w:val="DefaultParagraphFont"/>
    <w:link w:val="Header"/>
    <w:uiPriority w:val="99"/>
    <w:rsid w:val="00B652DE"/>
    <w:rPr>
      <w:rFonts w:ascii="Verdana" w:eastAsia="Times New Roman" w:hAnsi="Verdana" w:cs="Times New Roman"/>
      <w:sz w:val="18"/>
      <w:szCs w:val="20"/>
    </w:rPr>
  </w:style>
  <w:style w:type="paragraph" w:customStyle="1" w:styleId="Sub-section">
    <w:name w:val="Sub-section"/>
    <w:basedOn w:val="Heading2"/>
    <w:link w:val="Sub-sectionChar"/>
    <w:qFormat/>
    <w:rsid w:val="00B652DE"/>
  </w:style>
  <w:style w:type="paragraph" w:customStyle="1" w:styleId="Sub-sub-section">
    <w:name w:val="Sub-sub-section"/>
    <w:basedOn w:val="Heading3"/>
    <w:link w:val="Sub-sub-sectionChar"/>
    <w:qFormat/>
    <w:rsid w:val="00B652DE"/>
  </w:style>
  <w:style w:type="character" w:customStyle="1" w:styleId="Sub-sectionChar">
    <w:name w:val="Sub-section Char"/>
    <w:basedOn w:val="Heading2Char"/>
    <w:link w:val="Sub-section"/>
    <w:rsid w:val="00B652DE"/>
    <w:rPr>
      <w:rFonts w:ascii="Verdana" w:eastAsia="Verdana-Bold" w:hAnsi="Verdana" w:cs="Times New Roman"/>
      <w:b/>
      <w:color w:val="0860A8"/>
      <w:sz w:val="28"/>
      <w:szCs w:val="20"/>
    </w:rPr>
  </w:style>
  <w:style w:type="paragraph" w:styleId="TOCHeading">
    <w:name w:val="TOC Heading"/>
    <w:basedOn w:val="Heading1"/>
    <w:next w:val="Normal"/>
    <w:uiPriority w:val="39"/>
    <w:unhideWhenUsed/>
    <w:qFormat/>
    <w:rsid w:val="000D6110"/>
    <w:pPr>
      <w:pageBreakBefore w:val="0"/>
      <w:numPr>
        <w:numId w:val="0"/>
      </w:numPr>
      <w:pBdr>
        <w:bottom w:val="none" w:sz="0" w:space="0" w:color="auto"/>
      </w:pBdr>
      <w:spacing w:before="240" w:after="0" w:line="259" w:lineRule="auto"/>
      <w:outlineLvl w:val="9"/>
    </w:pPr>
    <w:rPr>
      <w:rFonts w:asciiTheme="majorHAnsi" w:eastAsiaTheme="majorEastAsia" w:hAnsiTheme="majorHAnsi" w:cstheme="majorBidi"/>
      <w:b w:val="0"/>
      <w:i w:val="0"/>
      <w:color w:val="2E74B5" w:themeColor="accent1" w:themeShade="BF"/>
      <w:sz w:val="32"/>
      <w:szCs w:val="32"/>
    </w:rPr>
  </w:style>
  <w:style w:type="character" w:customStyle="1" w:styleId="Sub-sub-sectionChar">
    <w:name w:val="Sub-sub-section Char"/>
    <w:basedOn w:val="Heading3Char"/>
    <w:link w:val="Sub-sub-section"/>
    <w:rsid w:val="00B652DE"/>
    <w:rPr>
      <w:rFonts w:ascii="Verdana" w:eastAsia="Times New Roman" w:hAnsi="Verdana" w:cs="Times New Roman"/>
      <w:b/>
      <w:color w:val="0860A8"/>
      <w:sz w:val="24"/>
      <w:szCs w:val="20"/>
    </w:rPr>
  </w:style>
  <w:style w:type="paragraph" w:styleId="TOC2">
    <w:name w:val="toc 2"/>
    <w:basedOn w:val="Normal"/>
    <w:next w:val="Normal"/>
    <w:autoRedefine/>
    <w:uiPriority w:val="39"/>
    <w:unhideWhenUsed/>
    <w:rsid w:val="000D6110"/>
    <w:pPr>
      <w:spacing w:after="100"/>
      <w:ind w:left="180"/>
    </w:pPr>
  </w:style>
  <w:style w:type="paragraph" w:styleId="TOC3">
    <w:name w:val="toc 3"/>
    <w:basedOn w:val="Normal"/>
    <w:next w:val="Normal"/>
    <w:autoRedefine/>
    <w:uiPriority w:val="39"/>
    <w:unhideWhenUsed/>
    <w:rsid w:val="000D6110"/>
    <w:pPr>
      <w:spacing w:after="100"/>
      <w:ind w:left="360"/>
    </w:pPr>
  </w:style>
  <w:style w:type="character" w:styleId="Hyperlink">
    <w:name w:val="Hyperlink"/>
    <w:basedOn w:val="DefaultParagraphFont"/>
    <w:uiPriority w:val="99"/>
    <w:unhideWhenUsed/>
    <w:rsid w:val="000D6110"/>
    <w:rPr>
      <w:color w:val="0563C1" w:themeColor="hyperlink"/>
      <w:u w:val="single"/>
    </w:rPr>
  </w:style>
  <w:style w:type="paragraph" w:styleId="TOC1">
    <w:name w:val="toc 1"/>
    <w:basedOn w:val="Normal"/>
    <w:next w:val="Normal"/>
    <w:autoRedefine/>
    <w:uiPriority w:val="39"/>
    <w:unhideWhenUsed/>
    <w:rsid w:val="00244109"/>
    <w:pPr>
      <w:spacing w:after="100"/>
    </w:pPr>
  </w:style>
  <w:style w:type="paragraph" w:styleId="NoSpacing">
    <w:name w:val="No Spacing"/>
    <w:link w:val="NoSpacingChar"/>
    <w:uiPriority w:val="1"/>
    <w:qFormat/>
    <w:rsid w:val="00244109"/>
    <w:pPr>
      <w:spacing w:after="0" w:line="240" w:lineRule="auto"/>
    </w:pPr>
    <w:rPr>
      <w:rFonts w:eastAsiaTheme="minorEastAsia"/>
    </w:rPr>
  </w:style>
  <w:style w:type="character" w:customStyle="1" w:styleId="NoSpacingChar">
    <w:name w:val="No Spacing Char"/>
    <w:basedOn w:val="DefaultParagraphFont"/>
    <w:link w:val="NoSpacing"/>
    <w:uiPriority w:val="1"/>
    <w:rsid w:val="00244109"/>
    <w:rPr>
      <w:rFonts w:eastAsiaTheme="minorEastAsia"/>
    </w:rPr>
  </w:style>
  <w:style w:type="paragraph" w:customStyle="1" w:styleId="Classification">
    <w:name w:val="Classification"/>
    <w:rsid w:val="00244109"/>
    <w:pPr>
      <w:spacing w:after="0" w:line="240" w:lineRule="auto"/>
      <w:ind w:left="-1140"/>
    </w:pPr>
    <w:rPr>
      <w:rFonts w:ascii="Verdana" w:eastAsia="Times New Roman" w:hAnsi="Verdana" w:cs="Arial"/>
      <w:b/>
      <w:color w:val="F20017"/>
      <w:sz w:val="24"/>
      <w:szCs w:val="40"/>
    </w:rPr>
  </w:style>
  <w:style w:type="paragraph" w:customStyle="1" w:styleId="DateTitlePage">
    <w:name w:val="DateTitlePage"/>
    <w:basedOn w:val="Normal"/>
    <w:rsid w:val="00244109"/>
    <w:pPr>
      <w:ind w:left="-1140" w:right="580"/>
    </w:pPr>
    <w:rPr>
      <w:b/>
      <w:i/>
      <w:color w:val="0860A8"/>
    </w:rPr>
  </w:style>
  <w:style w:type="paragraph" w:customStyle="1" w:styleId="DocTitle">
    <w:name w:val="DocTitle"/>
    <w:basedOn w:val="Normal"/>
    <w:rsid w:val="00244109"/>
    <w:pPr>
      <w:keepNext/>
      <w:ind w:left="-1140" w:right="580"/>
    </w:pPr>
    <w:rPr>
      <w:b/>
      <w:color w:val="0860A8"/>
      <w:sz w:val="44"/>
    </w:rPr>
  </w:style>
  <w:style w:type="paragraph" w:customStyle="1" w:styleId="DocType">
    <w:name w:val="DocType"/>
    <w:basedOn w:val="Normal"/>
    <w:rsid w:val="00244109"/>
    <w:pPr>
      <w:pBdr>
        <w:bottom w:val="single" w:sz="4" w:space="1" w:color="auto"/>
      </w:pBdr>
      <w:ind w:left="-1140" w:right="580"/>
    </w:pPr>
    <w:rPr>
      <w:b/>
      <w:color w:val="0860A8"/>
    </w:rPr>
  </w:style>
  <w:style w:type="paragraph" w:customStyle="1" w:styleId="CellBodyLeft">
    <w:name w:val="CellBodyLeft"/>
    <w:basedOn w:val="Normal"/>
    <w:rsid w:val="00244109"/>
    <w:pPr>
      <w:keepLines/>
      <w:tabs>
        <w:tab w:val="left" w:pos="240"/>
        <w:tab w:val="left" w:pos="480"/>
        <w:tab w:val="left" w:pos="720"/>
        <w:tab w:val="left" w:pos="960"/>
        <w:tab w:val="left" w:pos="1200"/>
        <w:tab w:val="left" w:pos="1440"/>
        <w:tab w:val="left" w:pos="1680"/>
        <w:tab w:val="left" w:pos="1920"/>
      </w:tabs>
      <w:spacing w:before="60" w:after="60" w:line="200" w:lineRule="exact"/>
      <w:ind w:left="20" w:right="20"/>
    </w:pPr>
    <w:rPr>
      <w:color w:val="000000"/>
      <w:sz w:val="16"/>
    </w:rPr>
  </w:style>
  <w:style w:type="paragraph" w:customStyle="1" w:styleId="CellBodyCenter">
    <w:name w:val="CellBodyCenter"/>
    <w:basedOn w:val="CellBodyLeft"/>
    <w:rsid w:val="00244109"/>
    <w:pPr>
      <w:tabs>
        <w:tab w:val="left" w:pos="-1360"/>
        <w:tab w:val="left" w:pos="-1120"/>
        <w:tab w:val="left" w:pos="-880"/>
        <w:tab w:val="left" w:pos="-640"/>
        <w:tab w:val="left" w:pos="-400"/>
        <w:tab w:val="left" w:pos="-160"/>
        <w:tab w:val="left" w:pos="80"/>
        <w:tab w:val="left" w:pos="320"/>
      </w:tabs>
      <w:snapToGrid w:val="0"/>
      <w:ind w:left="29" w:right="29"/>
      <w:jc w:val="center"/>
    </w:pPr>
    <w:rPr>
      <w:rFonts w:cs="Arial"/>
      <w:lang w:val="en-GB"/>
    </w:rPr>
  </w:style>
  <w:style w:type="paragraph" w:customStyle="1" w:styleId="CellHeadingCenter">
    <w:name w:val="CellHeadingCenter"/>
    <w:basedOn w:val="Normal"/>
    <w:rsid w:val="00244109"/>
    <w:pPr>
      <w:keepNext/>
      <w:keepLines/>
      <w:spacing w:before="120" w:line="160" w:lineRule="exact"/>
      <w:ind w:left="40" w:right="40"/>
      <w:jc w:val="center"/>
    </w:pPr>
    <w:rPr>
      <w:b/>
      <w:color w:val="0860A8"/>
      <w:sz w:val="16"/>
    </w:rPr>
  </w:style>
  <w:style w:type="paragraph" w:styleId="TableofFigures">
    <w:name w:val="table of figures"/>
    <w:basedOn w:val="Normal"/>
    <w:next w:val="Normal"/>
    <w:uiPriority w:val="99"/>
    <w:unhideWhenUsed/>
    <w:rsid w:val="0022661C"/>
  </w:style>
  <w:style w:type="paragraph" w:customStyle="1" w:styleId="Bullet">
    <w:name w:val="Bullet"/>
    <w:basedOn w:val="Normal"/>
    <w:rsid w:val="004335F9"/>
    <w:pPr>
      <w:numPr>
        <w:numId w:val="4"/>
      </w:numPr>
      <w:spacing w:before="120"/>
    </w:pPr>
    <w:rPr>
      <w:color w:val="000000"/>
    </w:rPr>
  </w:style>
  <w:style w:type="paragraph" w:styleId="NormalWeb">
    <w:name w:val="Normal (Web)"/>
    <w:basedOn w:val="Normal"/>
    <w:uiPriority w:val="99"/>
    <w:semiHidden/>
    <w:unhideWhenUsed/>
    <w:rsid w:val="006934E8"/>
    <w:pPr>
      <w:spacing w:before="100" w:beforeAutospacing="1" w:after="100" w:afterAutospacing="1"/>
    </w:pPr>
  </w:style>
  <w:style w:type="paragraph" w:styleId="Revision">
    <w:name w:val="Revision"/>
    <w:hidden/>
    <w:uiPriority w:val="99"/>
    <w:semiHidden/>
    <w:rsid w:val="00B67B31"/>
    <w:pPr>
      <w:spacing w:after="0" w:line="240" w:lineRule="auto"/>
    </w:pPr>
    <w:rPr>
      <w:rFonts w:ascii="Verdana" w:eastAsia="Times New Roman" w:hAnsi="Verdana" w:cs="Times New Roman"/>
      <w:sz w:val="18"/>
      <w:szCs w:val="20"/>
    </w:rPr>
  </w:style>
  <w:style w:type="paragraph" w:styleId="BalloonText">
    <w:name w:val="Balloon Text"/>
    <w:basedOn w:val="Normal"/>
    <w:link w:val="BalloonTextChar"/>
    <w:uiPriority w:val="99"/>
    <w:semiHidden/>
    <w:unhideWhenUsed/>
    <w:rsid w:val="00B67B31"/>
    <w:rPr>
      <w:rFonts w:ascii="Segoe UI" w:hAnsi="Segoe UI" w:cs="Segoe UI"/>
      <w:szCs w:val="18"/>
    </w:rPr>
  </w:style>
  <w:style w:type="character" w:customStyle="1" w:styleId="BalloonTextChar">
    <w:name w:val="Balloon Text Char"/>
    <w:basedOn w:val="DefaultParagraphFont"/>
    <w:link w:val="BalloonText"/>
    <w:uiPriority w:val="99"/>
    <w:semiHidden/>
    <w:rsid w:val="00B67B31"/>
    <w:rPr>
      <w:rFonts w:ascii="Segoe UI" w:eastAsia="Times New Roman" w:hAnsi="Segoe UI" w:cs="Segoe UI"/>
      <w:sz w:val="18"/>
      <w:szCs w:val="18"/>
    </w:rPr>
  </w:style>
  <w:style w:type="character" w:styleId="PlaceholderText">
    <w:name w:val="Placeholder Text"/>
    <w:basedOn w:val="DefaultParagraphFont"/>
    <w:uiPriority w:val="99"/>
    <w:semiHidden/>
    <w:rsid w:val="00DD6E3F"/>
    <w:rPr>
      <w:color w:val="808080"/>
    </w:rPr>
  </w:style>
  <w:style w:type="table" w:styleId="TableGrid">
    <w:name w:val="Table Grid"/>
    <w:basedOn w:val="TableNormal"/>
    <w:uiPriority w:val="59"/>
    <w:rsid w:val="00CE50A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125A9"/>
    <w:rPr>
      <w:sz w:val="16"/>
      <w:szCs w:val="16"/>
    </w:rPr>
  </w:style>
  <w:style w:type="paragraph" w:styleId="CommentText">
    <w:name w:val="annotation text"/>
    <w:basedOn w:val="Normal"/>
    <w:link w:val="CommentTextChar"/>
    <w:uiPriority w:val="99"/>
    <w:unhideWhenUsed/>
    <w:rsid w:val="00A125A9"/>
    <w:rPr>
      <w:sz w:val="20"/>
      <w:szCs w:val="20"/>
    </w:rPr>
  </w:style>
  <w:style w:type="character" w:customStyle="1" w:styleId="CommentTextChar">
    <w:name w:val="Comment Text Char"/>
    <w:basedOn w:val="DefaultParagraphFont"/>
    <w:link w:val="CommentText"/>
    <w:uiPriority w:val="99"/>
    <w:rsid w:val="00A125A9"/>
    <w:rPr>
      <w:rFonts w:ascii="Times New Roman" w:eastAsia="Times New Roman" w:hAnsi="Times New Roman" w:cs="Times New Roman"/>
      <w:sz w:val="20"/>
      <w:szCs w:val="20"/>
      <w:lang w:bidi="he-IL"/>
    </w:rPr>
  </w:style>
  <w:style w:type="paragraph" w:styleId="CommentSubject">
    <w:name w:val="annotation subject"/>
    <w:basedOn w:val="CommentText"/>
    <w:next w:val="CommentText"/>
    <w:link w:val="CommentSubjectChar"/>
    <w:uiPriority w:val="99"/>
    <w:semiHidden/>
    <w:unhideWhenUsed/>
    <w:rsid w:val="00A125A9"/>
    <w:rPr>
      <w:b/>
      <w:bCs/>
    </w:rPr>
  </w:style>
  <w:style w:type="character" w:customStyle="1" w:styleId="CommentSubjectChar">
    <w:name w:val="Comment Subject Char"/>
    <w:basedOn w:val="CommentTextChar"/>
    <w:link w:val="CommentSubject"/>
    <w:uiPriority w:val="99"/>
    <w:semiHidden/>
    <w:rsid w:val="00A125A9"/>
    <w:rPr>
      <w:rFonts w:ascii="Times New Roman" w:eastAsia="Times New Roman" w:hAnsi="Times New Roman" w:cs="Times New Roman"/>
      <w:b/>
      <w:bCs/>
      <w:sz w:val="20"/>
      <w:szCs w:val="20"/>
      <w:lang w:bidi="he-IL"/>
    </w:rPr>
  </w:style>
  <w:style w:type="character" w:customStyle="1" w:styleId="apple-converted-space">
    <w:name w:val="apple-converted-space"/>
    <w:basedOn w:val="DefaultParagraphFont"/>
    <w:rsid w:val="00CB55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07903">
      <w:bodyDiv w:val="1"/>
      <w:marLeft w:val="0"/>
      <w:marRight w:val="0"/>
      <w:marTop w:val="0"/>
      <w:marBottom w:val="0"/>
      <w:divBdr>
        <w:top w:val="none" w:sz="0" w:space="0" w:color="auto"/>
        <w:left w:val="none" w:sz="0" w:space="0" w:color="auto"/>
        <w:bottom w:val="none" w:sz="0" w:space="0" w:color="auto"/>
        <w:right w:val="none" w:sz="0" w:space="0" w:color="auto"/>
      </w:divBdr>
    </w:div>
    <w:div w:id="145635887">
      <w:bodyDiv w:val="1"/>
      <w:marLeft w:val="0"/>
      <w:marRight w:val="0"/>
      <w:marTop w:val="0"/>
      <w:marBottom w:val="0"/>
      <w:divBdr>
        <w:top w:val="none" w:sz="0" w:space="0" w:color="auto"/>
        <w:left w:val="none" w:sz="0" w:space="0" w:color="auto"/>
        <w:bottom w:val="none" w:sz="0" w:space="0" w:color="auto"/>
        <w:right w:val="none" w:sz="0" w:space="0" w:color="auto"/>
      </w:divBdr>
    </w:div>
    <w:div w:id="145980087">
      <w:bodyDiv w:val="1"/>
      <w:marLeft w:val="0"/>
      <w:marRight w:val="0"/>
      <w:marTop w:val="0"/>
      <w:marBottom w:val="0"/>
      <w:divBdr>
        <w:top w:val="none" w:sz="0" w:space="0" w:color="auto"/>
        <w:left w:val="none" w:sz="0" w:space="0" w:color="auto"/>
        <w:bottom w:val="none" w:sz="0" w:space="0" w:color="auto"/>
        <w:right w:val="none" w:sz="0" w:space="0" w:color="auto"/>
      </w:divBdr>
    </w:div>
    <w:div w:id="159124363">
      <w:bodyDiv w:val="1"/>
      <w:marLeft w:val="0"/>
      <w:marRight w:val="0"/>
      <w:marTop w:val="0"/>
      <w:marBottom w:val="0"/>
      <w:divBdr>
        <w:top w:val="none" w:sz="0" w:space="0" w:color="auto"/>
        <w:left w:val="none" w:sz="0" w:space="0" w:color="auto"/>
        <w:bottom w:val="none" w:sz="0" w:space="0" w:color="auto"/>
        <w:right w:val="none" w:sz="0" w:space="0" w:color="auto"/>
      </w:divBdr>
    </w:div>
    <w:div w:id="189884062">
      <w:bodyDiv w:val="1"/>
      <w:marLeft w:val="0"/>
      <w:marRight w:val="0"/>
      <w:marTop w:val="0"/>
      <w:marBottom w:val="0"/>
      <w:divBdr>
        <w:top w:val="none" w:sz="0" w:space="0" w:color="auto"/>
        <w:left w:val="none" w:sz="0" w:space="0" w:color="auto"/>
        <w:bottom w:val="none" w:sz="0" w:space="0" w:color="auto"/>
        <w:right w:val="none" w:sz="0" w:space="0" w:color="auto"/>
      </w:divBdr>
    </w:div>
    <w:div w:id="276497536">
      <w:bodyDiv w:val="1"/>
      <w:marLeft w:val="0"/>
      <w:marRight w:val="0"/>
      <w:marTop w:val="0"/>
      <w:marBottom w:val="0"/>
      <w:divBdr>
        <w:top w:val="none" w:sz="0" w:space="0" w:color="auto"/>
        <w:left w:val="none" w:sz="0" w:space="0" w:color="auto"/>
        <w:bottom w:val="none" w:sz="0" w:space="0" w:color="auto"/>
        <w:right w:val="none" w:sz="0" w:space="0" w:color="auto"/>
      </w:divBdr>
    </w:div>
    <w:div w:id="284586756">
      <w:bodyDiv w:val="1"/>
      <w:marLeft w:val="0"/>
      <w:marRight w:val="0"/>
      <w:marTop w:val="0"/>
      <w:marBottom w:val="0"/>
      <w:divBdr>
        <w:top w:val="none" w:sz="0" w:space="0" w:color="auto"/>
        <w:left w:val="none" w:sz="0" w:space="0" w:color="auto"/>
        <w:bottom w:val="none" w:sz="0" w:space="0" w:color="auto"/>
        <w:right w:val="none" w:sz="0" w:space="0" w:color="auto"/>
      </w:divBdr>
    </w:div>
    <w:div w:id="372274932">
      <w:bodyDiv w:val="1"/>
      <w:marLeft w:val="0"/>
      <w:marRight w:val="0"/>
      <w:marTop w:val="0"/>
      <w:marBottom w:val="0"/>
      <w:divBdr>
        <w:top w:val="none" w:sz="0" w:space="0" w:color="auto"/>
        <w:left w:val="none" w:sz="0" w:space="0" w:color="auto"/>
        <w:bottom w:val="none" w:sz="0" w:space="0" w:color="auto"/>
        <w:right w:val="none" w:sz="0" w:space="0" w:color="auto"/>
      </w:divBdr>
    </w:div>
    <w:div w:id="427046974">
      <w:bodyDiv w:val="1"/>
      <w:marLeft w:val="0"/>
      <w:marRight w:val="0"/>
      <w:marTop w:val="0"/>
      <w:marBottom w:val="0"/>
      <w:divBdr>
        <w:top w:val="none" w:sz="0" w:space="0" w:color="auto"/>
        <w:left w:val="none" w:sz="0" w:space="0" w:color="auto"/>
        <w:bottom w:val="none" w:sz="0" w:space="0" w:color="auto"/>
        <w:right w:val="none" w:sz="0" w:space="0" w:color="auto"/>
      </w:divBdr>
    </w:div>
    <w:div w:id="460196725">
      <w:bodyDiv w:val="1"/>
      <w:marLeft w:val="0"/>
      <w:marRight w:val="0"/>
      <w:marTop w:val="0"/>
      <w:marBottom w:val="0"/>
      <w:divBdr>
        <w:top w:val="none" w:sz="0" w:space="0" w:color="auto"/>
        <w:left w:val="none" w:sz="0" w:space="0" w:color="auto"/>
        <w:bottom w:val="none" w:sz="0" w:space="0" w:color="auto"/>
        <w:right w:val="none" w:sz="0" w:space="0" w:color="auto"/>
      </w:divBdr>
    </w:div>
    <w:div w:id="477040532">
      <w:bodyDiv w:val="1"/>
      <w:marLeft w:val="0"/>
      <w:marRight w:val="0"/>
      <w:marTop w:val="0"/>
      <w:marBottom w:val="0"/>
      <w:divBdr>
        <w:top w:val="none" w:sz="0" w:space="0" w:color="auto"/>
        <w:left w:val="none" w:sz="0" w:space="0" w:color="auto"/>
        <w:bottom w:val="none" w:sz="0" w:space="0" w:color="auto"/>
        <w:right w:val="none" w:sz="0" w:space="0" w:color="auto"/>
      </w:divBdr>
    </w:div>
    <w:div w:id="506214869">
      <w:bodyDiv w:val="1"/>
      <w:marLeft w:val="0"/>
      <w:marRight w:val="0"/>
      <w:marTop w:val="0"/>
      <w:marBottom w:val="0"/>
      <w:divBdr>
        <w:top w:val="none" w:sz="0" w:space="0" w:color="auto"/>
        <w:left w:val="none" w:sz="0" w:space="0" w:color="auto"/>
        <w:bottom w:val="none" w:sz="0" w:space="0" w:color="auto"/>
        <w:right w:val="none" w:sz="0" w:space="0" w:color="auto"/>
      </w:divBdr>
    </w:div>
    <w:div w:id="534929591">
      <w:bodyDiv w:val="1"/>
      <w:marLeft w:val="0"/>
      <w:marRight w:val="0"/>
      <w:marTop w:val="0"/>
      <w:marBottom w:val="0"/>
      <w:divBdr>
        <w:top w:val="none" w:sz="0" w:space="0" w:color="auto"/>
        <w:left w:val="none" w:sz="0" w:space="0" w:color="auto"/>
        <w:bottom w:val="none" w:sz="0" w:space="0" w:color="auto"/>
        <w:right w:val="none" w:sz="0" w:space="0" w:color="auto"/>
      </w:divBdr>
    </w:div>
    <w:div w:id="547111157">
      <w:bodyDiv w:val="1"/>
      <w:marLeft w:val="0"/>
      <w:marRight w:val="0"/>
      <w:marTop w:val="0"/>
      <w:marBottom w:val="0"/>
      <w:divBdr>
        <w:top w:val="none" w:sz="0" w:space="0" w:color="auto"/>
        <w:left w:val="none" w:sz="0" w:space="0" w:color="auto"/>
        <w:bottom w:val="none" w:sz="0" w:space="0" w:color="auto"/>
        <w:right w:val="none" w:sz="0" w:space="0" w:color="auto"/>
      </w:divBdr>
    </w:div>
    <w:div w:id="666132581">
      <w:bodyDiv w:val="1"/>
      <w:marLeft w:val="0"/>
      <w:marRight w:val="0"/>
      <w:marTop w:val="0"/>
      <w:marBottom w:val="0"/>
      <w:divBdr>
        <w:top w:val="none" w:sz="0" w:space="0" w:color="auto"/>
        <w:left w:val="none" w:sz="0" w:space="0" w:color="auto"/>
        <w:bottom w:val="none" w:sz="0" w:space="0" w:color="auto"/>
        <w:right w:val="none" w:sz="0" w:space="0" w:color="auto"/>
      </w:divBdr>
    </w:div>
    <w:div w:id="749036305">
      <w:bodyDiv w:val="1"/>
      <w:marLeft w:val="0"/>
      <w:marRight w:val="0"/>
      <w:marTop w:val="0"/>
      <w:marBottom w:val="0"/>
      <w:divBdr>
        <w:top w:val="none" w:sz="0" w:space="0" w:color="auto"/>
        <w:left w:val="none" w:sz="0" w:space="0" w:color="auto"/>
        <w:bottom w:val="none" w:sz="0" w:space="0" w:color="auto"/>
        <w:right w:val="none" w:sz="0" w:space="0" w:color="auto"/>
      </w:divBdr>
    </w:div>
    <w:div w:id="751246392">
      <w:bodyDiv w:val="1"/>
      <w:marLeft w:val="0"/>
      <w:marRight w:val="0"/>
      <w:marTop w:val="0"/>
      <w:marBottom w:val="0"/>
      <w:divBdr>
        <w:top w:val="none" w:sz="0" w:space="0" w:color="auto"/>
        <w:left w:val="none" w:sz="0" w:space="0" w:color="auto"/>
        <w:bottom w:val="none" w:sz="0" w:space="0" w:color="auto"/>
        <w:right w:val="none" w:sz="0" w:space="0" w:color="auto"/>
      </w:divBdr>
    </w:div>
    <w:div w:id="757486891">
      <w:bodyDiv w:val="1"/>
      <w:marLeft w:val="0"/>
      <w:marRight w:val="0"/>
      <w:marTop w:val="0"/>
      <w:marBottom w:val="0"/>
      <w:divBdr>
        <w:top w:val="none" w:sz="0" w:space="0" w:color="auto"/>
        <w:left w:val="none" w:sz="0" w:space="0" w:color="auto"/>
        <w:bottom w:val="none" w:sz="0" w:space="0" w:color="auto"/>
        <w:right w:val="none" w:sz="0" w:space="0" w:color="auto"/>
      </w:divBdr>
    </w:div>
    <w:div w:id="782070386">
      <w:bodyDiv w:val="1"/>
      <w:marLeft w:val="0"/>
      <w:marRight w:val="0"/>
      <w:marTop w:val="0"/>
      <w:marBottom w:val="0"/>
      <w:divBdr>
        <w:top w:val="none" w:sz="0" w:space="0" w:color="auto"/>
        <w:left w:val="none" w:sz="0" w:space="0" w:color="auto"/>
        <w:bottom w:val="none" w:sz="0" w:space="0" w:color="auto"/>
        <w:right w:val="none" w:sz="0" w:space="0" w:color="auto"/>
      </w:divBdr>
    </w:div>
    <w:div w:id="827205927">
      <w:bodyDiv w:val="1"/>
      <w:marLeft w:val="0"/>
      <w:marRight w:val="0"/>
      <w:marTop w:val="0"/>
      <w:marBottom w:val="0"/>
      <w:divBdr>
        <w:top w:val="none" w:sz="0" w:space="0" w:color="auto"/>
        <w:left w:val="none" w:sz="0" w:space="0" w:color="auto"/>
        <w:bottom w:val="none" w:sz="0" w:space="0" w:color="auto"/>
        <w:right w:val="none" w:sz="0" w:space="0" w:color="auto"/>
      </w:divBdr>
    </w:div>
    <w:div w:id="844855945">
      <w:bodyDiv w:val="1"/>
      <w:marLeft w:val="0"/>
      <w:marRight w:val="0"/>
      <w:marTop w:val="0"/>
      <w:marBottom w:val="0"/>
      <w:divBdr>
        <w:top w:val="none" w:sz="0" w:space="0" w:color="auto"/>
        <w:left w:val="none" w:sz="0" w:space="0" w:color="auto"/>
        <w:bottom w:val="none" w:sz="0" w:space="0" w:color="auto"/>
        <w:right w:val="none" w:sz="0" w:space="0" w:color="auto"/>
      </w:divBdr>
    </w:div>
    <w:div w:id="845051089">
      <w:bodyDiv w:val="1"/>
      <w:marLeft w:val="0"/>
      <w:marRight w:val="0"/>
      <w:marTop w:val="0"/>
      <w:marBottom w:val="0"/>
      <w:divBdr>
        <w:top w:val="none" w:sz="0" w:space="0" w:color="auto"/>
        <w:left w:val="none" w:sz="0" w:space="0" w:color="auto"/>
        <w:bottom w:val="none" w:sz="0" w:space="0" w:color="auto"/>
        <w:right w:val="none" w:sz="0" w:space="0" w:color="auto"/>
      </w:divBdr>
    </w:div>
    <w:div w:id="854881724">
      <w:bodyDiv w:val="1"/>
      <w:marLeft w:val="0"/>
      <w:marRight w:val="0"/>
      <w:marTop w:val="0"/>
      <w:marBottom w:val="0"/>
      <w:divBdr>
        <w:top w:val="none" w:sz="0" w:space="0" w:color="auto"/>
        <w:left w:val="none" w:sz="0" w:space="0" w:color="auto"/>
        <w:bottom w:val="none" w:sz="0" w:space="0" w:color="auto"/>
        <w:right w:val="none" w:sz="0" w:space="0" w:color="auto"/>
      </w:divBdr>
    </w:div>
    <w:div w:id="873271698">
      <w:bodyDiv w:val="1"/>
      <w:marLeft w:val="0"/>
      <w:marRight w:val="0"/>
      <w:marTop w:val="0"/>
      <w:marBottom w:val="0"/>
      <w:divBdr>
        <w:top w:val="none" w:sz="0" w:space="0" w:color="auto"/>
        <w:left w:val="none" w:sz="0" w:space="0" w:color="auto"/>
        <w:bottom w:val="none" w:sz="0" w:space="0" w:color="auto"/>
        <w:right w:val="none" w:sz="0" w:space="0" w:color="auto"/>
      </w:divBdr>
    </w:div>
    <w:div w:id="961694804">
      <w:bodyDiv w:val="1"/>
      <w:marLeft w:val="0"/>
      <w:marRight w:val="0"/>
      <w:marTop w:val="0"/>
      <w:marBottom w:val="0"/>
      <w:divBdr>
        <w:top w:val="none" w:sz="0" w:space="0" w:color="auto"/>
        <w:left w:val="none" w:sz="0" w:space="0" w:color="auto"/>
        <w:bottom w:val="none" w:sz="0" w:space="0" w:color="auto"/>
        <w:right w:val="none" w:sz="0" w:space="0" w:color="auto"/>
      </w:divBdr>
    </w:div>
    <w:div w:id="986934317">
      <w:bodyDiv w:val="1"/>
      <w:marLeft w:val="0"/>
      <w:marRight w:val="0"/>
      <w:marTop w:val="0"/>
      <w:marBottom w:val="0"/>
      <w:divBdr>
        <w:top w:val="none" w:sz="0" w:space="0" w:color="auto"/>
        <w:left w:val="none" w:sz="0" w:space="0" w:color="auto"/>
        <w:bottom w:val="none" w:sz="0" w:space="0" w:color="auto"/>
        <w:right w:val="none" w:sz="0" w:space="0" w:color="auto"/>
      </w:divBdr>
    </w:div>
    <w:div w:id="1002010397">
      <w:bodyDiv w:val="1"/>
      <w:marLeft w:val="0"/>
      <w:marRight w:val="0"/>
      <w:marTop w:val="0"/>
      <w:marBottom w:val="0"/>
      <w:divBdr>
        <w:top w:val="none" w:sz="0" w:space="0" w:color="auto"/>
        <w:left w:val="none" w:sz="0" w:space="0" w:color="auto"/>
        <w:bottom w:val="none" w:sz="0" w:space="0" w:color="auto"/>
        <w:right w:val="none" w:sz="0" w:space="0" w:color="auto"/>
      </w:divBdr>
    </w:div>
    <w:div w:id="1027606672">
      <w:bodyDiv w:val="1"/>
      <w:marLeft w:val="0"/>
      <w:marRight w:val="0"/>
      <w:marTop w:val="0"/>
      <w:marBottom w:val="0"/>
      <w:divBdr>
        <w:top w:val="none" w:sz="0" w:space="0" w:color="auto"/>
        <w:left w:val="none" w:sz="0" w:space="0" w:color="auto"/>
        <w:bottom w:val="none" w:sz="0" w:space="0" w:color="auto"/>
        <w:right w:val="none" w:sz="0" w:space="0" w:color="auto"/>
      </w:divBdr>
    </w:div>
    <w:div w:id="1133600910">
      <w:bodyDiv w:val="1"/>
      <w:marLeft w:val="0"/>
      <w:marRight w:val="0"/>
      <w:marTop w:val="0"/>
      <w:marBottom w:val="0"/>
      <w:divBdr>
        <w:top w:val="none" w:sz="0" w:space="0" w:color="auto"/>
        <w:left w:val="none" w:sz="0" w:space="0" w:color="auto"/>
        <w:bottom w:val="none" w:sz="0" w:space="0" w:color="auto"/>
        <w:right w:val="none" w:sz="0" w:space="0" w:color="auto"/>
      </w:divBdr>
    </w:div>
    <w:div w:id="1191843036">
      <w:bodyDiv w:val="1"/>
      <w:marLeft w:val="0"/>
      <w:marRight w:val="0"/>
      <w:marTop w:val="0"/>
      <w:marBottom w:val="0"/>
      <w:divBdr>
        <w:top w:val="none" w:sz="0" w:space="0" w:color="auto"/>
        <w:left w:val="none" w:sz="0" w:space="0" w:color="auto"/>
        <w:bottom w:val="none" w:sz="0" w:space="0" w:color="auto"/>
        <w:right w:val="none" w:sz="0" w:space="0" w:color="auto"/>
      </w:divBdr>
    </w:div>
    <w:div w:id="1282953565">
      <w:bodyDiv w:val="1"/>
      <w:marLeft w:val="0"/>
      <w:marRight w:val="0"/>
      <w:marTop w:val="0"/>
      <w:marBottom w:val="0"/>
      <w:divBdr>
        <w:top w:val="none" w:sz="0" w:space="0" w:color="auto"/>
        <w:left w:val="none" w:sz="0" w:space="0" w:color="auto"/>
        <w:bottom w:val="none" w:sz="0" w:space="0" w:color="auto"/>
        <w:right w:val="none" w:sz="0" w:space="0" w:color="auto"/>
      </w:divBdr>
    </w:div>
    <w:div w:id="1368530959">
      <w:bodyDiv w:val="1"/>
      <w:marLeft w:val="0"/>
      <w:marRight w:val="0"/>
      <w:marTop w:val="0"/>
      <w:marBottom w:val="0"/>
      <w:divBdr>
        <w:top w:val="none" w:sz="0" w:space="0" w:color="auto"/>
        <w:left w:val="none" w:sz="0" w:space="0" w:color="auto"/>
        <w:bottom w:val="none" w:sz="0" w:space="0" w:color="auto"/>
        <w:right w:val="none" w:sz="0" w:space="0" w:color="auto"/>
      </w:divBdr>
    </w:div>
    <w:div w:id="1388528762">
      <w:bodyDiv w:val="1"/>
      <w:marLeft w:val="0"/>
      <w:marRight w:val="0"/>
      <w:marTop w:val="0"/>
      <w:marBottom w:val="0"/>
      <w:divBdr>
        <w:top w:val="none" w:sz="0" w:space="0" w:color="auto"/>
        <w:left w:val="none" w:sz="0" w:space="0" w:color="auto"/>
        <w:bottom w:val="none" w:sz="0" w:space="0" w:color="auto"/>
        <w:right w:val="none" w:sz="0" w:space="0" w:color="auto"/>
      </w:divBdr>
    </w:div>
    <w:div w:id="1428769341">
      <w:bodyDiv w:val="1"/>
      <w:marLeft w:val="0"/>
      <w:marRight w:val="0"/>
      <w:marTop w:val="0"/>
      <w:marBottom w:val="0"/>
      <w:divBdr>
        <w:top w:val="none" w:sz="0" w:space="0" w:color="auto"/>
        <w:left w:val="none" w:sz="0" w:space="0" w:color="auto"/>
        <w:bottom w:val="none" w:sz="0" w:space="0" w:color="auto"/>
        <w:right w:val="none" w:sz="0" w:space="0" w:color="auto"/>
      </w:divBdr>
    </w:div>
    <w:div w:id="1433741109">
      <w:bodyDiv w:val="1"/>
      <w:marLeft w:val="0"/>
      <w:marRight w:val="0"/>
      <w:marTop w:val="0"/>
      <w:marBottom w:val="0"/>
      <w:divBdr>
        <w:top w:val="none" w:sz="0" w:space="0" w:color="auto"/>
        <w:left w:val="none" w:sz="0" w:space="0" w:color="auto"/>
        <w:bottom w:val="none" w:sz="0" w:space="0" w:color="auto"/>
        <w:right w:val="none" w:sz="0" w:space="0" w:color="auto"/>
      </w:divBdr>
    </w:div>
    <w:div w:id="1639069839">
      <w:bodyDiv w:val="1"/>
      <w:marLeft w:val="0"/>
      <w:marRight w:val="0"/>
      <w:marTop w:val="0"/>
      <w:marBottom w:val="0"/>
      <w:divBdr>
        <w:top w:val="none" w:sz="0" w:space="0" w:color="auto"/>
        <w:left w:val="none" w:sz="0" w:space="0" w:color="auto"/>
        <w:bottom w:val="none" w:sz="0" w:space="0" w:color="auto"/>
        <w:right w:val="none" w:sz="0" w:space="0" w:color="auto"/>
      </w:divBdr>
    </w:div>
    <w:div w:id="1714891483">
      <w:bodyDiv w:val="1"/>
      <w:marLeft w:val="0"/>
      <w:marRight w:val="0"/>
      <w:marTop w:val="0"/>
      <w:marBottom w:val="0"/>
      <w:divBdr>
        <w:top w:val="none" w:sz="0" w:space="0" w:color="auto"/>
        <w:left w:val="none" w:sz="0" w:space="0" w:color="auto"/>
        <w:bottom w:val="none" w:sz="0" w:space="0" w:color="auto"/>
        <w:right w:val="none" w:sz="0" w:space="0" w:color="auto"/>
      </w:divBdr>
    </w:div>
    <w:div w:id="1955478784">
      <w:bodyDiv w:val="1"/>
      <w:marLeft w:val="0"/>
      <w:marRight w:val="0"/>
      <w:marTop w:val="0"/>
      <w:marBottom w:val="0"/>
      <w:divBdr>
        <w:top w:val="none" w:sz="0" w:space="0" w:color="auto"/>
        <w:left w:val="none" w:sz="0" w:space="0" w:color="auto"/>
        <w:bottom w:val="none" w:sz="0" w:space="0" w:color="auto"/>
        <w:right w:val="none" w:sz="0" w:space="0" w:color="auto"/>
      </w:divBdr>
    </w:div>
    <w:div w:id="1975600984">
      <w:bodyDiv w:val="1"/>
      <w:marLeft w:val="0"/>
      <w:marRight w:val="0"/>
      <w:marTop w:val="0"/>
      <w:marBottom w:val="0"/>
      <w:divBdr>
        <w:top w:val="none" w:sz="0" w:space="0" w:color="auto"/>
        <w:left w:val="none" w:sz="0" w:space="0" w:color="auto"/>
        <w:bottom w:val="none" w:sz="0" w:space="0" w:color="auto"/>
        <w:right w:val="none" w:sz="0" w:space="0" w:color="auto"/>
      </w:divBdr>
    </w:div>
    <w:div w:id="213328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ssella\Documents\Custom%20Office%20Templates\IVCAM2.0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54EA7B3EC026B439B8A06AC61C07252" ma:contentTypeVersion="0" ma:contentTypeDescription="Create a new document." ma:contentTypeScope="" ma:versionID="f6d50daf82849830dce32199866cbe4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9925E-DCF1-4385-B2F5-C17A3FDA2E80}">
  <ds:schemaRefs>
    <ds:schemaRef ds:uri="http://schemas.microsoft.com/sharepoint/v3/contenttype/forms"/>
  </ds:schemaRefs>
</ds:datastoreItem>
</file>

<file path=customXml/itemProps2.xml><?xml version="1.0" encoding="utf-8"?>
<ds:datastoreItem xmlns:ds="http://schemas.openxmlformats.org/officeDocument/2006/customXml" ds:itemID="{487FAD1F-D528-4C0E-8FBC-96F77FD73449}">
  <ds:schemaRefs>
    <ds:schemaRef ds:uri="http://schemas.microsoft.com/office/2006/documentManagement/types"/>
    <ds:schemaRef ds:uri="http://purl.org/dc/terms/"/>
    <ds:schemaRef ds:uri="http://www.w3.org/XML/1998/namespace"/>
    <ds:schemaRef ds:uri="http://purl.org/dc/dcmitype/"/>
    <ds:schemaRef ds:uri="http://purl.org/dc/elements/1.1/"/>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80575576-E351-4FB2-8071-A0D8B541EC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31DE4C4-EB97-43E0-85CA-5189586F0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IVCAM2.0_TEMPLATE</Template>
  <TotalTime>1520</TotalTime>
  <Pages>13</Pages>
  <Words>1473</Words>
  <Characters>8398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IVCAM2.0 3D Imaging Camera</vt:lpstr>
    </vt:vector>
  </TitlesOfParts>
  <Company/>
  <LinksUpToDate>false</LinksUpToDate>
  <CharactersWithSpaces>9852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IVCAM2.0 3D Imaging Camera</dc:title>
  <dc:subject/>
  <dc:creator>Sella, Omer</dc:creator>
  <cp:keywords/>
  <dc:description/>
  <cp:lastModifiedBy>Sella, Omer</cp:lastModifiedBy>
  <cp:revision>68</cp:revision>
  <cp:lastPrinted>2016-02-17T09:08:00Z</cp:lastPrinted>
  <dcterms:created xsi:type="dcterms:W3CDTF">2016-06-06T07:43:00Z</dcterms:created>
  <dcterms:modified xsi:type="dcterms:W3CDTF">2016-10-10T13:30:00Z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0x010100254EA7B3EC026B439B8A06AC61C07252</vt:lpwstr>
  </property>
</Properties>
</file>